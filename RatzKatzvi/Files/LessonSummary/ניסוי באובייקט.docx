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12587" w14:textId="77777777" w:rsidR="000371D9" w:rsidRDefault="000371D9" w:rsidP="002A0188">
      <w:pPr>
        <w:jc w:val="center"/>
        <w:rPr>
          <w:b/>
          <w:bCs/>
          <w:sz w:val="26"/>
          <w:szCs w:val="26"/>
          <w:rtl/>
        </w:rPr>
      </w:pPr>
      <w:bookmarkStart w:id="0" w:name="_Toc503130993"/>
      <w:bookmarkStart w:id="1" w:name="_Toc53430404"/>
      <w:bookmarkStart w:id="2" w:name="_Toc53430437"/>
      <w:r>
        <w:rPr>
          <w:noProof/>
        </w:rPr>
        <w:drawing>
          <wp:inline distT="0" distB="0" distL="0" distR="0" wp14:anchorId="3D946B18" wp14:editId="01DD51C9">
            <wp:extent cx="509905" cy="624205"/>
            <wp:effectExtent l="0" t="0" r="4445" b="4445"/>
            <wp:docPr id="1" name="תמונה 1" descr="סמל המדינה"/>
            <wp:cNvGraphicFramePr/>
            <a:graphic xmlns:a="http://schemas.openxmlformats.org/drawingml/2006/main">
              <a:graphicData uri="http://schemas.openxmlformats.org/drawingml/2006/picture">
                <pic:pic xmlns:pic="http://schemas.openxmlformats.org/drawingml/2006/picture">
                  <pic:nvPicPr>
                    <pic:cNvPr id="1" name="תמונה 1" descr="סמל המדינה"/>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905" cy="624205"/>
                    </a:xfrm>
                    <a:prstGeom prst="rect">
                      <a:avLst/>
                    </a:prstGeom>
                    <a:noFill/>
                    <a:ln>
                      <a:noFill/>
                    </a:ln>
                  </pic:spPr>
                </pic:pic>
              </a:graphicData>
            </a:graphic>
          </wp:inline>
        </w:drawing>
      </w:r>
    </w:p>
    <w:p w14:paraId="2889806A" w14:textId="77777777" w:rsidR="000371D9" w:rsidRDefault="000371D9" w:rsidP="002A0188">
      <w:pPr>
        <w:rPr>
          <w:b/>
          <w:bCs/>
          <w:sz w:val="26"/>
          <w:szCs w:val="26"/>
          <w:rtl/>
        </w:rPr>
      </w:pPr>
      <w:r w:rsidRPr="00CB5068">
        <w:rPr>
          <w:b/>
          <w:bCs/>
          <w:sz w:val="26"/>
          <w:szCs w:val="26"/>
          <w:rtl/>
        </w:rPr>
        <w:t>תוכן עניינים</w:t>
      </w:r>
    </w:p>
    <w:p w14:paraId="3E102A37" w14:textId="77777777" w:rsidR="000371D9" w:rsidRDefault="000371D9" w:rsidP="000371D9">
      <w:pPr>
        <w:pStyle w:val="TOC1"/>
        <w:rPr>
          <w:rFonts w:asciiTheme="minorHAnsi" w:eastAsiaTheme="minorEastAsia" w:hAnsiTheme="minorHAnsi" w:cstheme="minorBidi"/>
          <w:bCs w:val="0"/>
          <w:noProof/>
          <w:sz w:val="22"/>
          <w:rtl/>
        </w:rPr>
      </w:pPr>
      <w:r>
        <w:rPr>
          <w:rtl/>
        </w:rPr>
        <w:fldChar w:fldCharType="begin"/>
      </w:r>
      <w:r>
        <w:rPr>
          <w:rtl/>
        </w:rPr>
        <w:instrText xml:space="preserve"> </w:instrText>
      </w:r>
      <w:r>
        <w:instrText xml:space="preserve">TOC </w:instrText>
      </w:r>
      <w:r>
        <w:rPr>
          <w:rtl/>
        </w:rPr>
        <w:instrText>\</w:instrText>
      </w:r>
      <w:r>
        <w:instrText>o "1-9" \h \z \t "Table SideHeading,3,Table Head,2,Head HatzaotHok,1,Head DivreiHesber,2,Head HatzaotHok4Futer,1"</w:instrText>
      </w:r>
      <w:r>
        <w:rPr>
          <w:rtl/>
        </w:rPr>
        <w:instrText xml:space="preserve"> </w:instrText>
      </w:r>
      <w:r>
        <w:rPr>
          <w:rtl/>
        </w:rPr>
        <w:fldChar w:fldCharType="separate"/>
      </w:r>
      <w:hyperlink w:anchor="_Toc53478280" w:history="1">
        <w:r w:rsidRPr="002D3917">
          <w:rPr>
            <w:rStyle w:val="Hyperlink"/>
            <w:noProof/>
            <w:rtl/>
          </w:rPr>
          <w:t>תזכיר חוק</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Toc53478280 \h</w:instrText>
        </w:r>
        <w:r>
          <w:rPr>
            <w:noProof/>
            <w:webHidden/>
            <w:rtl/>
          </w:rPr>
          <w:instrText xml:space="preserve"> </w:instrText>
        </w:r>
        <w:r>
          <w:rPr>
            <w:rStyle w:val="Hyperlink"/>
            <w:noProof/>
            <w:rtl/>
          </w:rPr>
        </w:r>
        <w:r>
          <w:rPr>
            <w:rStyle w:val="Hyperlink"/>
            <w:noProof/>
            <w:rtl/>
          </w:rPr>
          <w:fldChar w:fldCharType="separate"/>
        </w:r>
        <w:r w:rsidR="009B1D8C">
          <w:rPr>
            <w:noProof/>
            <w:webHidden/>
            <w:rtl/>
          </w:rPr>
          <w:t>2</w:t>
        </w:r>
        <w:r>
          <w:rPr>
            <w:rStyle w:val="Hyperlink"/>
            <w:noProof/>
            <w:rtl/>
          </w:rPr>
          <w:fldChar w:fldCharType="end"/>
        </w:r>
      </w:hyperlink>
    </w:p>
    <w:p w14:paraId="0D30534E" w14:textId="77777777" w:rsidR="000371D9" w:rsidRDefault="00BD6705" w:rsidP="000371D9">
      <w:pPr>
        <w:pStyle w:val="TOC4"/>
        <w:rPr>
          <w:rFonts w:cstheme="minorBidi"/>
          <w:rtl/>
        </w:rPr>
      </w:pPr>
      <w:hyperlink w:anchor="_Toc53478281" w:history="1">
        <w:r w:rsidR="000371D9" w:rsidRPr="002D3917">
          <w:rPr>
            <w:rStyle w:val="Hyperlink"/>
            <w:rtl/>
          </w:rPr>
          <w:t>א. שם החוק המוצע</w:t>
        </w:r>
        <w:r w:rsidR="000371D9">
          <w:rPr>
            <w:webHidden/>
            <w:rtl/>
          </w:rPr>
          <w:tab/>
        </w:r>
        <w:r w:rsidR="000371D9">
          <w:rPr>
            <w:rStyle w:val="Hyperlink"/>
            <w:rtl/>
          </w:rPr>
          <w:fldChar w:fldCharType="begin"/>
        </w:r>
        <w:r w:rsidR="000371D9">
          <w:rPr>
            <w:webHidden/>
            <w:rtl/>
          </w:rPr>
          <w:instrText xml:space="preserve"> </w:instrText>
        </w:r>
        <w:r w:rsidR="000371D9">
          <w:rPr>
            <w:webHidden/>
          </w:rPr>
          <w:instrText xml:space="preserve">PAGEREF </w:instrText>
        </w:r>
        <w:r w:rsidR="000371D9">
          <w:rPr>
            <w:webHidden/>
            <w:rtl/>
          </w:rPr>
          <w:instrText>_</w:instrText>
        </w:r>
        <w:r w:rsidR="000371D9">
          <w:rPr>
            <w:webHidden/>
          </w:rPr>
          <w:instrText>Toc53478281 \h</w:instrText>
        </w:r>
        <w:r w:rsidR="000371D9">
          <w:rPr>
            <w:webHidden/>
            <w:rtl/>
          </w:rPr>
          <w:instrText xml:space="preserve"> </w:instrText>
        </w:r>
        <w:r w:rsidR="000371D9">
          <w:rPr>
            <w:rStyle w:val="Hyperlink"/>
            <w:rtl/>
          </w:rPr>
        </w:r>
        <w:r w:rsidR="000371D9">
          <w:rPr>
            <w:rStyle w:val="Hyperlink"/>
            <w:rtl/>
          </w:rPr>
          <w:fldChar w:fldCharType="separate"/>
        </w:r>
        <w:r w:rsidR="009B1D8C">
          <w:rPr>
            <w:webHidden/>
            <w:rtl/>
          </w:rPr>
          <w:t>2</w:t>
        </w:r>
        <w:r w:rsidR="000371D9">
          <w:rPr>
            <w:rStyle w:val="Hyperlink"/>
            <w:rtl/>
          </w:rPr>
          <w:fldChar w:fldCharType="end"/>
        </w:r>
      </w:hyperlink>
    </w:p>
    <w:p w14:paraId="11F88A37" w14:textId="77777777" w:rsidR="000371D9" w:rsidRDefault="00BD6705" w:rsidP="000371D9">
      <w:pPr>
        <w:pStyle w:val="TOC4"/>
        <w:rPr>
          <w:rFonts w:cstheme="minorBidi"/>
          <w:rtl/>
        </w:rPr>
      </w:pPr>
      <w:hyperlink w:anchor="_Toc53478282" w:history="1">
        <w:r w:rsidR="000371D9" w:rsidRPr="002D3917">
          <w:rPr>
            <w:rStyle w:val="Hyperlink"/>
            <w:rtl/>
          </w:rPr>
          <w:t>ב. מטרת החוק המוצע, הצורך בו, עיקרי הוראותיו והשפעתו על הדין הקיים</w:t>
        </w:r>
        <w:r w:rsidR="000371D9">
          <w:rPr>
            <w:webHidden/>
            <w:rtl/>
          </w:rPr>
          <w:tab/>
        </w:r>
        <w:r w:rsidR="000371D9">
          <w:rPr>
            <w:rStyle w:val="Hyperlink"/>
            <w:rtl/>
          </w:rPr>
          <w:fldChar w:fldCharType="begin"/>
        </w:r>
        <w:r w:rsidR="000371D9">
          <w:rPr>
            <w:webHidden/>
            <w:rtl/>
          </w:rPr>
          <w:instrText xml:space="preserve"> </w:instrText>
        </w:r>
        <w:r w:rsidR="000371D9">
          <w:rPr>
            <w:webHidden/>
          </w:rPr>
          <w:instrText xml:space="preserve">PAGEREF </w:instrText>
        </w:r>
        <w:r w:rsidR="000371D9">
          <w:rPr>
            <w:webHidden/>
            <w:rtl/>
          </w:rPr>
          <w:instrText>_</w:instrText>
        </w:r>
        <w:r w:rsidR="000371D9">
          <w:rPr>
            <w:webHidden/>
          </w:rPr>
          <w:instrText>Toc53478282 \h</w:instrText>
        </w:r>
        <w:r w:rsidR="000371D9">
          <w:rPr>
            <w:webHidden/>
            <w:rtl/>
          </w:rPr>
          <w:instrText xml:space="preserve"> </w:instrText>
        </w:r>
        <w:r w:rsidR="000371D9">
          <w:rPr>
            <w:rStyle w:val="Hyperlink"/>
            <w:rtl/>
          </w:rPr>
        </w:r>
        <w:r w:rsidR="000371D9">
          <w:rPr>
            <w:rStyle w:val="Hyperlink"/>
            <w:rtl/>
          </w:rPr>
          <w:fldChar w:fldCharType="separate"/>
        </w:r>
        <w:r w:rsidR="009B1D8C">
          <w:rPr>
            <w:webHidden/>
            <w:rtl/>
          </w:rPr>
          <w:t>2</w:t>
        </w:r>
        <w:r w:rsidR="000371D9">
          <w:rPr>
            <w:rStyle w:val="Hyperlink"/>
            <w:rtl/>
          </w:rPr>
          <w:fldChar w:fldCharType="end"/>
        </w:r>
      </w:hyperlink>
    </w:p>
    <w:p w14:paraId="06DB2046" w14:textId="77777777" w:rsidR="000371D9" w:rsidRDefault="00BD6705" w:rsidP="000371D9">
      <w:pPr>
        <w:pStyle w:val="TOC4"/>
        <w:rPr>
          <w:rFonts w:cstheme="minorBidi"/>
          <w:rtl/>
        </w:rPr>
      </w:pPr>
      <w:hyperlink w:anchor="_Toc53478283" w:history="1">
        <w:r w:rsidR="000371D9" w:rsidRPr="002D3917">
          <w:rPr>
            <w:rStyle w:val="Hyperlink"/>
            <w:rFonts w:eastAsia="Calibri"/>
            <w:rtl/>
          </w:rPr>
          <w:t>ג. השפעת תזכיר החוק המוצע על החוק הקיים</w:t>
        </w:r>
        <w:r w:rsidR="000371D9">
          <w:rPr>
            <w:webHidden/>
            <w:rtl/>
          </w:rPr>
          <w:tab/>
        </w:r>
        <w:r w:rsidR="000371D9">
          <w:rPr>
            <w:rStyle w:val="Hyperlink"/>
            <w:rtl/>
          </w:rPr>
          <w:fldChar w:fldCharType="begin"/>
        </w:r>
        <w:r w:rsidR="000371D9">
          <w:rPr>
            <w:webHidden/>
            <w:rtl/>
          </w:rPr>
          <w:instrText xml:space="preserve"> </w:instrText>
        </w:r>
        <w:r w:rsidR="000371D9">
          <w:rPr>
            <w:webHidden/>
          </w:rPr>
          <w:instrText xml:space="preserve">PAGEREF </w:instrText>
        </w:r>
        <w:r w:rsidR="000371D9">
          <w:rPr>
            <w:webHidden/>
            <w:rtl/>
          </w:rPr>
          <w:instrText>_</w:instrText>
        </w:r>
        <w:r w:rsidR="000371D9">
          <w:rPr>
            <w:webHidden/>
          </w:rPr>
          <w:instrText>Toc53478283 \h</w:instrText>
        </w:r>
        <w:r w:rsidR="000371D9">
          <w:rPr>
            <w:webHidden/>
            <w:rtl/>
          </w:rPr>
          <w:instrText xml:space="preserve"> </w:instrText>
        </w:r>
        <w:r w:rsidR="000371D9">
          <w:rPr>
            <w:rStyle w:val="Hyperlink"/>
            <w:rtl/>
          </w:rPr>
        </w:r>
        <w:r w:rsidR="000371D9">
          <w:rPr>
            <w:rStyle w:val="Hyperlink"/>
            <w:rtl/>
          </w:rPr>
          <w:fldChar w:fldCharType="separate"/>
        </w:r>
        <w:r w:rsidR="009B1D8C">
          <w:rPr>
            <w:webHidden/>
            <w:rtl/>
          </w:rPr>
          <w:t>3</w:t>
        </w:r>
        <w:r w:rsidR="000371D9">
          <w:rPr>
            <w:rStyle w:val="Hyperlink"/>
            <w:rtl/>
          </w:rPr>
          <w:fldChar w:fldCharType="end"/>
        </w:r>
      </w:hyperlink>
    </w:p>
    <w:p w14:paraId="1F71CB10" w14:textId="77777777" w:rsidR="000371D9" w:rsidRDefault="00BD6705" w:rsidP="000371D9">
      <w:pPr>
        <w:pStyle w:val="TOC4"/>
        <w:rPr>
          <w:rFonts w:cstheme="minorBidi"/>
          <w:rtl/>
        </w:rPr>
      </w:pPr>
      <w:hyperlink w:anchor="_Toc53478284" w:history="1">
        <w:r w:rsidR="000371D9" w:rsidRPr="002D3917">
          <w:rPr>
            <w:rStyle w:val="Hyperlink"/>
            <w:rFonts w:eastAsia="Calibri"/>
            <w:rtl/>
          </w:rPr>
          <w:t>ד. השפעת תזכיר החוק המוצע על תקציב המדינה</w:t>
        </w:r>
        <w:r w:rsidR="000371D9">
          <w:rPr>
            <w:webHidden/>
            <w:rtl/>
          </w:rPr>
          <w:tab/>
        </w:r>
        <w:r w:rsidR="000371D9">
          <w:rPr>
            <w:rStyle w:val="Hyperlink"/>
            <w:rtl/>
          </w:rPr>
          <w:fldChar w:fldCharType="begin"/>
        </w:r>
        <w:r w:rsidR="000371D9">
          <w:rPr>
            <w:webHidden/>
            <w:rtl/>
          </w:rPr>
          <w:instrText xml:space="preserve"> </w:instrText>
        </w:r>
        <w:r w:rsidR="000371D9">
          <w:rPr>
            <w:webHidden/>
          </w:rPr>
          <w:instrText xml:space="preserve">PAGEREF </w:instrText>
        </w:r>
        <w:r w:rsidR="000371D9">
          <w:rPr>
            <w:webHidden/>
            <w:rtl/>
          </w:rPr>
          <w:instrText>_</w:instrText>
        </w:r>
        <w:r w:rsidR="000371D9">
          <w:rPr>
            <w:webHidden/>
          </w:rPr>
          <w:instrText>Toc53478284 \h</w:instrText>
        </w:r>
        <w:r w:rsidR="000371D9">
          <w:rPr>
            <w:webHidden/>
            <w:rtl/>
          </w:rPr>
          <w:instrText xml:space="preserve"> </w:instrText>
        </w:r>
        <w:r w:rsidR="000371D9">
          <w:rPr>
            <w:rStyle w:val="Hyperlink"/>
            <w:rtl/>
          </w:rPr>
        </w:r>
        <w:r w:rsidR="000371D9">
          <w:rPr>
            <w:rStyle w:val="Hyperlink"/>
            <w:rtl/>
          </w:rPr>
          <w:fldChar w:fldCharType="separate"/>
        </w:r>
        <w:r w:rsidR="009B1D8C">
          <w:rPr>
            <w:webHidden/>
            <w:rtl/>
          </w:rPr>
          <w:t>3</w:t>
        </w:r>
        <w:r w:rsidR="000371D9">
          <w:rPr>
            <w:rStyle w:val="Hyperlink"/>
            <w:rtl/>
          </w:rPr>
          <w:fldChar w:fldCharType="end"/>
        </w:r>
      </w:hyperlink>
    </w:p>
    <w:p w14:paraId="6B87F00A" w14:textId="77777777" w:rsidR="000371D9" w:rsidRDefault="00BD6705" w:rsidP="000371D9">
      <w:pPr>
        <w:pStyle w:val="TOC4"/>
        <w:rPr>
          <w:rFonts w:cstheme="minorBidi"/>
          <w:rtl/>
        </w:rPr>
      </w:pPr>
      <w:hyperlink w:anchor="_Toc53478285" w:history="1">
        <w:r w:rsidR="000371D9" w:rsidRPr="002D3917">
          <w:rPr>
            <w:rStyle w:val="Hyperlink"/>
            <w:rFonts w:eastAsia="Calibri"/>
            <w:rtl/>
          </w:rPr>
          <w:t>ה. השפעת תזכיר החוק המוצע על תקנים במשרדי הממשלה וההיבט המינהלי</w:t>
        </w:r>
        <w:r w:rsidR="000371D9">
          <w:rPr>
            <w:webHidden/>
            <w:rtl/>
          </w:rPr>
          <w:tab/>
        </w:r>
        <w:r w:rsidR="000371D9">
          <w:rPr>
            <w:rStyle w:val="Hyperlink"/>
            <w:rtl/>
          </w:rPr>
          <w:fldChar w:fldCharType="begin"/>
        </w:r>
        <w:r w:rsidR="000371D9">
          <w:rPr>
            <w:webHidden/>
            <w:rtl/>
          </w:rPr>
          <w:instrText xml:space="preserve"> </w:instrText>
        </w:r>
        <w:r w:rsidR="000371D9">
          <w:rPr>
            <w:webHidden/>
          </w:rPr>
          <w:instrText xml:space="preserve">PAGEREF </w:instrText>
        </w:r>
        <w:r w:rsidR="000371D9">
          <w:rPr>
            <w:webHidden/>
            <w:rtl/>
          </w:rPr>
          <w:instrText>_</w:instrText>
        </w:r>
        <w:r w:rsidR="000371D9">
          <w:rPr>
            <w:webHidden/>
          </w:rPr>
          <w:instrText>Toc53478285 \h</w:instrText>
        </w:r>
        <w:r w:rsidR="000371D9">
          <w:rPr>
            <w:webHidden/>
            <w:rtl/>
          </w:rPr>
          <w:instrText xml:space="preserve"> </w:instrText>
        </w:r>
        <w:r w:rsidR="000371D9">
          <w:rPr>
            <w:rStyle w:val="Hyperlink"/>
            <w:rtl/>
          </w:rPr>
        </w:r>
        <w:r w:rsidR="000371D9">
          <w:rPr>
            <w:rStyle w:val="Hyperlink"/>
            <w:rtl/>
          </w:rPr>
          <w:fldChar w:fldCharType="separate"/>
        </w:r>
        <w:r w:rsidR="009B1D8C">
          <w:rPr>
            <w:webHidden/>
            <w:rtl/>
          </w:rPr>
          <w:t>3</w:t>
        </w:r>
        <w:r w:rsidR="000371D9">
          <w:rPr>
            <w:rStyle w:val="Hyperlink"/>
            <w:rtl/>
          </w:rPr>
          <w:fldChar w:fldCharType="end"/>
        </w:r>
      </w:hyperlink>
    </w:p>
    <w:p w14:paraId="5910978F" w14:textId="77777777" w:rsidR="000371D9" w:rsidRDefault="00BD6705" w:rsidP="000371D9">
      <w:pPr>
        <w:pStyle w:val="TOC4"/>
        <w:rPr>
          <w:rFonts w:cstheme="minorBidi"/>
          <w:rtl/>
        </w:rPr>
      </w:pPr>
      <w:hyperlink w:anchor="_Toc53478286" w:history="1">
        <w:r w:rsidR="000371D9" w:rsidRPr="002D3917">
          <w:rPr>
            <w:rStyle w:val="Hyperlink"/>
            <w:rtl/>
          </w:rPr>
          <w:t>ו. להלן נוסח תזכיר החוק המוצע ודברי הסבר</w:t>
        </w:r>
        <w:r w:rsidR="000371D9">
          <w:rPr>
            <w:webHidden/>
            <w:rtl/>
          </w:rPr>
          <w:tab/>
        </w:r>
        <w:r w:rsidR="000371D9">
          <w:rPr>
            <w:rStyle w:val="Hyperlink"/>
            <w:rtl/>
          </w:rPr>
          <w:fldChar w:fldCharType="begin"/>
        </w:r>
        <w:r w:rsidR="000371D9">
          <w:rPr>
            <w:webHidden/>
            <w:rtl/>
          </w:rPr>
          <w:instrText xml:space="preserve"> </w:instrText>
        </w:r>
        <w:r w:rsidR="000371D9">
          <w:rPr>
            <w:webHidden/>
          </w:rPr>
          <w:instrText xml:space="preserve">PAGEREF </w:instrText>
        </w:r>
        <w:r w:rsidR="000371D9">
          <w:rPr>
            <w:webHidden/>
            <w:rtl/>
          </w:rPr>
          <w:instrText>_</w:instrText>
        </w:r>
        <w:r w:rsidR="000371D9">
          <w:rPr>
            <w:webHidden/>
          </w:rPr>
          <w:instrText>Toc53478286 \h</w:instrText>
        </w:r>
        <w:r w:rsidR="000371D9">
          <w:rPr>
            <w:webHidden/>
            <w:rtl/>
          </w:rPr>
          <w:instrText xml:space="preserve"> </w:instrText>
        </w:r>
        <w:r w:rsidR="000371D9">
          <w:rPr>
            <w:rStyle w:val="Hyperlink"/>
            <w:rtl/>
          </w:rPr>
        </w:r>
        <w:r w:rsidR="000371D9">
          <w:rPr>
            <w:rStyle w:val="Hyperlink"/>
            <w:rtl/>
          </w:rPr>
          <w:fldChar w:fldCharType="separate"/>
        </w:r>
        <w:r w:rsidR="009B1D8C">
          <w:rPr>
            <w:webHidden/>
            <w:rtl/>
          </w:rPr>
          <w:t>3</w:t>
        </w:r>
        <w:r w:rsidR="000371D9">
          <w:rPr>
            <w:rStyle w:val="Hyperlink"/>
            <w:rtl/>
          </w:rPr>
          <w:fldChar w:fldCharType="end"/>
        </w:r>
      </w:hyperlink>
    </w:p>
    <w:p w14:paraId="6C932063" w14:textId="77777777" w:rsidR="000371D9" w:rsidRDefault="00BD6705" w:rsidP="000371D9">
      <w:pPr>
        <w:pStyle w:val="TOC3"/>
        <w:rPr>
          <w:rFonts w:asciiTheme="minorHAnsi" w:eastAsiaTheme="minorEastAsia" w:hAnsiTheme="minorHAnsi" w:cstheme="minorBidi"/>
          <w:noProof/>
          <w:sz w:val="22"/>
          <w:rtl/>
        </w:rPr>
      </w:pPr>
      <w:hyperlink w:anchor="_Toc53478287" w:history="1">
        <w:r w:rsidR="000371D9" w:rsidRPr="002D3917">
          <w:rPr>
            <w:rStyle w:val="Hyperlink"/>
            <w:noProof/>
            <w:rtl/>
          </w:rPr>
          <w:t>הגדרות</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Toc53478287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4</w:t>
        </w:r>
        <w:r w:rsidR="000371D9">
          <w:rPr>
            <w:rStyle w:val="Hyperlink"/>
            <w:noProof/>
            <w:rtl/>
          </w:rPr>
          <w:fldChar w:fldCharType="end"/>
        </w:r>
      </w:hyperlink>
    </w:p>
    <w:p w14:paraId="634E7531" w14:textId="77777777" w:rsidR="000371D9" w:rsidRDefault="00BD6705" w:rsidP="000371D9">
      <w:pPr>
        <w:pStyle w:val="TOC3"/>
        <w:rPr>
          <w:rFonts w:asciiTheme="minorHAnsi" w:eastAsiaTheme="minorEastAsia" w:hAnsiTheme="minorHAnsi" w:cstheme="minorBidi"/>
          <w:noProof/>
          <w:sz w:val="22"/>
          <w:rtl/>
        </w:rPr>
      </w:pPr>
      <w:hyperlink w:anchor="_Toc53478288" w:history="1">
        <w:r w:rsidR="000371D9" w:rsidRPr="002D3917">
          <w:rPr>
            <w:rStyle w:val="Hyperlink"/>
            <w:noProof/>
            <w:rtl/>
          </w:rPr>
          <w:t>שיפוי</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Toc53478288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6</w:t>
        </w:r>
        <w:r w:rsidR="000371D9">
          <w:rPr>
            <w:rStyle w:val="Hyperlink"/>
            <w:noProof/>
            <w:rtl/>
          </w:rPr>
          <w:fldChar w:fldCharType="end"/>
        </w:r>
      </w:hyperlink>
    </w:p>
    <w:p w14:paraId="53F2C320" w14:textId="77777777" w:rsidR="000371D9" w:rsidRDefault="00BD6705" w:rsidP="000371D9">
      <w:pPr>
        <w:pStyle w:val="TOC3"/>
        <w:rPr>
          <w:rFonts w:asciiTheme="minorHAnsi" w:eastAsiaTheme="minorEastAsia" w:hAnsiTheme="minorHAnsi" w:cstheme="minorBidi"/>
          <w:noProof/>
          <w:sz w:val="22"/>
          <w:rtl/>
        </w:rPr>
      </w:pPr>
      <w:hyperlink w:anchor="_Toc53478289" w:history="1">
        <w:r w:rsidR="000371D9" w:rsidRPr="002D3917">
          <w:rPr>
            <w:rStyle w:val="Hyperlink"/>
            <w:noProof/>
            <w:rtl/>
          </w:rPr>
          <w:t>דין עבודה בבידוד</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Toc53478289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7</w:t>
        </w:r>
        <w:r w:rsidR="000371D9">
          <w:rPr>
            <w:rStyle w:val="Hyperlink"/>
            <w:noProof/>
            <w:rtl/>
          </w:rPr>
          <w:fldChar w:fldCharType="end"/>
        </w:r>
      </w:hyperlink>
    </w:p>
    <w:p w14:paraId="233472CD" w14:textId="77777777" w:rsidR="000371D9" w:rsidRDefault="00BD6705" w:rsidP="000371D9">
      <w:pPr>
        <w:pStyle w:val="TOC3"/>
        <w:rPr>
          <w:rFonts w:asciiTheme="minorHAnsi" w:eastAsiaTheme="minorEastAsia" w:hAnsiTheme="minorHAnsi" w:cstheme="minorBidi"/>
          <w:noProof/>
          <w:sz w:val="22"/>
          <w:rtl/>
        </w:rPr>
      </w:pPr>
      <w:hyperlink w:anchor="_Toc53478290" w:history="1">
        <w:r w:rsidR="000371D9" w:rsidRPr="002D3917">
          <w:rPr>
            <w:rStyle w:val="Hyperlink"/>
            <w:noProof/>
            <w:rtl/>
          </w:rPr>
          <w:t>בקשה לשיפוי</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Toc53478290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7</w:t>
        </w:r>
        <w:r w:rsidR="000371D9">
          <w:rPr>
            <w:rStyle w:val="Hyperlink"/>
            <w:noProof/>
            <w:rtl/>
          </w:rPr>
          <w:fldChar w:fldCharType="end"/>
        </w:r>
      </w:hyperlink>
    </w:p>
    <w:p w14:paraId="2E24E396" w14:textId="77777777" w:rsidR="000371D9" w:rsidRDefault="00BD6705" w:rsidP="000371D9">
      <w:pPr>
        <w:pStyle w:val="TOC3"/>
        <w:rPr>
          <w:rFonts w:asciiTheme="minorHAnsi" w:eastAsiaTheme="minorEastAsia" w:hAnsiTheme="minorHAnsi" w:cstheme="minorBidi"/>
          <w:noProof/>
          <w:sz w:val="22"/>
          <w:rtl/>
        </w:rPr>
      </w:pPr>
      <w:hyperlink w:anchor="_Toc53478291" w:history="1">
        <w:r w:rsidR="000371D9" w:rsidRPr="002D3917">
          <w:rPr>
            <w:rStyle w:val="Hyperlink"/>
            <w:noProof/>
            <w:rtl/>
          </w:rPr>
          <w:t>הגשת בקשה</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Toc53478291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7</w:t>
        </w:r>
        <w:r w:rsidR="000371D9">
          <w:rPr>
            <w:rStyle w:val="Hyperlink"/>
            <w:noProof/>
            <w:rtl/>
          </w:rPr>
          <w:fldChar w:fldCharType="end"/>
        </w:r>
      </w:hyperlink>
    </w:p>
    <w:p w14:paraId="583BC569" w14:textId="77777777" w:rsidR="000371D9" w:rsidRDefault="00BD6705" w:rsidP="000371D9">
      <w:pPr>
        <w:pStyle w:val="TOC3"/>
        <w:rPr>
          <w:rFonts w:asciiTheme="minorHAnsi" w:eastAsiaTheme="minorEastAsia" w:hAnsiTheme="minorHAnsi" w:cstheme="minorBidi"/>
          <w:noProof/>
          <w:sz w:val="22"/>
          <w:rtl/>
        </w:rPr>
      </w:pPr>
      <w:hyperlink w:anchor="_Toc53478292" w:history="1">
        <w:r w:rsidR="000371D9" w:rsidRPr="002D3917">
          <w:rPr>
            <w:rStyle w:val="Hyperlink"/>
            <w:noProof/>
            <w:rtl/>
          </w:rPr>
          <w:t>העברת מידע</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Toc53478292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8</w:t>
        </w:r>
        <w:r w:rsidR="000371D9">
          <w:rPr>
            <w:rStyle w:val="Hyperlink"/>
            <w:noProof/>
            <w:rtl/>
          </w:rPr>
          <w:fldChar w:fldCharType="end"/>
        </w:r>
      </w:hyperlink>
    </w:p>
    <w:p w14:paraId="081137C5" w14:textId="77777777" w:rsidR="000371D9" w:rsidRDefault="00BD6705" w:rsidP="000371D9">
      <w:pPr>
        <w:pStyle w:val="TOC3"/>
        <w:rPr>
          <w:rFonts w:asciiTheme="minorHAnsi" w:eastAsiaTheme="minorEastAsia" w:hAnsiTheme="minorHAnsi" w:cstheme="minorBidi"/>
          <w:noProof/>
          <w:sz w:val="22"/>
          <w:rtl/>
        </w:rPr>
      </w:pPr>
      <w:hyperlink w:anchor="_Toc53478293" w:history="1">
        <w:r w:rsidR="000371D9" w:rsidRPr="002D3917">
          <w:rPr>
            <w:rStyle w:val="Hyperlink"/>
            <w:noProof/>
            <w:rtl/>
          </w:rPr>
          <w:t>שווי יום מחלה</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Toc53478293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9</w:t>
        </w:r>
        <w:r w:rsidR="000371D9">
          <w:rPr>
            <w:rStyle w:val="Hyperlink"/>
            <w:noProof/>
            <w:rtl/>
          </w:rPr>
          <w:fldChar w:fldCharType="end"/>
        </w:r>
      </w:hyperlink>
    </w:p>
    <w:p w14:paraId="17954641" w14:textId="77777777" w:rsidR="000371D9" w:rsidRDefault="00BD6705" w:rsidP="000371D9">
      <w:pPr>
        <w:pStyle w:val="TOC3"/>
        <w:rPr>
          <w:rFonts w:asciiTheme="minorHAnsi" w:eastAsiaTheme="minorEastAsia" w:hAnsiTheme="minorHAnsi" w:cstheme="minorBidi"/>
          <w:noProof/>
          <w:sz w:val="22"/>
          <w:rtl/>
        </w:rPr>
      </w:pPr>
      <w:hyperlink w:anchor="_Toc53478294" w:history="1">
        <w:r w:rsidR="000371D9" w:rsidRPr="002D3917">
          <w:rPr>
            <w:rStyle w:val="Hyperlink"/>
            <w:noProof/>
            <w:rtl/>
          </w:rPr>
          <w:t>שיפוי המוסד</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Toc53478294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9</w:t>
        </w:r>
        <w:r w:rsidR="000371D9">
          <w:rPr>
            <w:rStyle w:val="Hyperlink"/>
            <w:noProof/>
            <w:rtl/>
          </w:rPr>
          <w:fldChar w:fldCharType="end"/>
        </w:r>
      </w:hyperlink>
    </w:p>
    <w:p w14:paraId="54B4DC3E" w14:textId="77777777" w:rsidR="000371D9" w:rsidRDefault="00BD6705" w:rsidP="000371D9">
      <w:pPr>
        <w:pStyle w:val="TOC3"/>
        <w:rPr>
          <w:rFonts w:asciiTheme="minorHAnsi" w:eastAsiaTheme="minorEastAsia" w:hAnsiTheme="minorHAnsi" w:cstheme="minorBidi"/>
          <w:noProof/>
          <w:sz w:val="22"/>
          <w:rtl/>
        </w:rPr>
      </w:pPr>
      <w:hyperlink w:anchor="_Toc53478295" w:history="1">
        <w:r w:rsidR="000371D9" w:rsidRPr="002D3917">
          <w:rPr>
            <w:rStyle w:val="Hyperlink"/>
            <w:noProof/>
            <w:rtl/>
          </w:rPr>
          <w:t>סמכות שיפוט</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Toc53478295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9</w:t>
        </w:r>
        <w:r w:rsidR="000371D9">
          <w:rPr>
            <w:rStyle w:val="Hyperlink"/>
            <w:noProof/>
            <w:rtl/>
          </w:rPr>
          <w:fldChar w:fldCharType="end"/>
        </w:r>
      </w:hyperlink>
    </w:p>
    <w:p w14:paraId="39720BF1" w14:textId="77777777" w:rsidR="000371D9" w:rsidRDefault="00BD6705" w:rsidP="000371D9">
      <w:pPr>
        <w:pStyle w:val="TOC3"/>
        <w:rPr>
          <w:rFonts w:asciiTheme="minorHAnsi" w:eastAsiaTheme="minorEastAsia" w:hAnsiTheme="minorHAnsi" w:cstheme="minorBidi"/>
          <w:noProof/>
          <w:sz w:val="22"/>
          <w:rtl/>
        </w:rPr>
      </w:pPr>
      <w:hyperlink w:anchor="_Toc53478296" w:history="1">
        <w:r w:rsidR="000371D9" w:rsidRPr="002D3917">
          <w:rPr>
            <w:rStyle w:val="Hyperlink"/>
            <w:noProof/>
            <w:rtl/>
          </w:rPr>
          <w:t>תחולה</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Toc53478296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9</w:t>
        </w:r>
        <w:r w:rsidR="000371D9">
          <w:rPr>
            <w:rStyle w:val="Hyperlink"/>
            <w:noProof/>
            <w:rtl/>
          </w:rPr>
          <w:fldChar w:fldCharType="end"/>
        </w:r>
      </w:hyperlink>
    </w:p>
    <w:p w14:paraId="6740F916" w14:textId="77777777" w:rsidR="000371D9" w:rsidRDefault="00BD6705" w:rsidP="000371D9">
      <w:pPr>
        <w:pStyle w:val="TOC2"/>
        <w:rPr>
          <w:rFonts w:asciiTheme="minorHAnsi" w:eastAsiaTheme="minorEastAsia" w:hAnsiTheme="minorHAnsi" w:cstheme="minorBidi"/>
          <w:noProof/>
          <w:sz w:val="22"/>
          <w:rtl/>
        </w:rPr>
      </w:pPr>
      <w:hyperlink w:anchor="_Toc53478297" w:history="1">
        <w:r w:rsidR="000371D9" w:rsidRPr="002D3917">
          <w:rPr>
            <w:rStyle w:val="Hyperlink"/>
            <w:noProof/>
            <w:rtl/>
          </w:rPr>
          <w:t>דברי הסבר</w:t>
        </w:r>
        <w:r w:rsidR="000371D9">
          <w:rPr>
            <w:noProof/>
            <w:webHidden/>
            <w:rtl/>
          </w:rPr>
          <w:tab/>
        </w:r>
        <w:r w:rsidR="000371D9">
          <w:rPr>
            <w:rStyle w:val="Hyperlink"/>
            <w:noProof/>
            <w:rtl/>
          </w:rPr>
          <w:fldChar w:fldCharType="begin"/>
        </w:r>
        <w:r w:rsidR="000371D9">
          <w:rPr>
            <w:noProof/>
            <w:webHidden/>
            <w:rtl/>
          </w:rPr>
          <w:instrText xml:space="preserve"> </w:instrText>
        </w:r>
        <w:r w:rsidR="000371D9">
          <w:rPr>
            <w:noProof/>
            <w:webHidden/>
          </w:rPr>
          <w:instrText xml:space="preserve">PAGEREF </w:instrText>
        </w:r>
        <w:r w:rsidR="000371D9">
          <w:rPr>
            <w:noProof/>
            <w:webHidden/>
            <w:rtl/>
          </w:rPr>
          <w:instrText>_</w:instrText>
        </w:r>
        <w:r w:rsidR="000371D9">
          <w:rPr>
            <w:noProof/>
            <w:webHidden/>
          </w:rPr>
          <w:instrText>Toc53478297 \h</w:instrText>
        </w:r>
        <w:r w:rsidR="000371D9">
          <w:rPr>
            <w:noProof/>
            <w:webHidden/>
            <w:rtl/>
          </w:rPr>
          <w:instrText xml:space="preserve"> </w:instrText>
        </w:r>
        <w:r w:rsidR="000371D9">
          <w:rPr>
            <w:rStyle w:val="Hyperlink"/>
            <w:noProof/>
            <w:rtl/>
          </w:rPr>
        </w:r>
        <w:r w:rsidR="000371D9">
          <w:rPr>
            <w:rStyle w:val="Hyperlink"/>
            <w:noProof/>
            <w:rtl/>
          </w:rPr>
          <w:fldChar w:fldCharType="separate"/>
        </w:r>
        <w:r w:rsidR="009B1D8C">
          <w:rPr>
            <w:noProof/>
            <w:webHidden/>
            <w:rtl/>
          </w:rPr>
          <w:t>9</w:t>
        </w:r>
        <w:r w:rsidR="000371D9">
          <w:rPr>
            <w:rStyle w:val="Hyperlink"/>
            <w:noProof/>
            <w:rtl/>
          </w:rPr>
          <w:fldChar w:fldCharType="end"/>
        </w:r>
      </w:hyperlink>
    </w:p>
    <w:p w14:paraId="42A0A758" w14:textId="77777777" w:rsidR="000371D9" w:rsidRDefault="000371D9" w:rsidP="000371D9">
      <w:pPr>
        <w:rPr>
          <w:snapToGrid w:val="0"/>
          <w:rtl/>
        </w:rPr>
      </w:pPr>
      <w:r>
        <w:rPr>
          <w:rtl/>
        </w:rPr>
        <w:fldChar w:fldCharType="end"/>
      </w:r>
      <w:r>
        <w:rPr>
          <w:rtl/>
        </w:rPr>
        <w:br w:type="page"/>
      </w:r>
    </w:p>
    <w:p w14:paraId="2840B975" w14:textId="77777777" w:rsidR="00EB12B9" w:rsidRPr="000371D9" w:rsidRDefault="00EB12B9" w:rsidP="00EB12B9">
      <w:pPr>
        <w:pStyle w:val="1"/>
        <w:keepNext w:val="0"/>
        <w:keepLines w:val="0"/>
        <w:rPr>
          <w:sz w:val="24"/>
          <w:szCs w:val="24"/>
        </w:rPr>
      </w:pPr>
      <w:bookmarkStart w:id="3" w:name="_Toc53478250"/>
      <w:bookmarkStart w:id="4" w:name="_Toc53478280"/>
      <w:r>
        <w:rPr>
          <w:rtl/>
        </w:rPr>
        <w:lastRenderedPageBreak/>
        <w:t>תזכיר חוק</w:t>
      </w:r>
      <w:bookmarkEnd w:id="0"/>
      <w:bookmarkEnd w:id="1"/>
      <w:bookmarkEnd w:id="2"/>
      <w:bookmarkEnd w:id="3"/>
      <w:bookmarkEnd w:id="4"/>
    </w:p>
    <w:p w14:paraId="561772DA" w14:textId="77777777" w:rsidR="00EB12B9" w:rsidRPr="000371D9" w:rsidRDefault="00EB12B9" w:rsidP="00EB12B9">
      <w:pPr>
        <w:pStyle w:val="4"/>
        <w:rPr>
          <w:szCs w:val="24"/>
          <w:rtl/>
        </w:rPr>
      </w:pPr>
      <w:bookmarkStart w:id="5" w:name="_Toc53430438"/>
      <w:bookmarkStart w:id="6" w:name="_Toc53478281"/>
      <w:r w:rsidRPr="000371D9">
        <w:rPr>
          <w:rFonts w:hint="cs"/>
          <w:szCs w:val="24"/>
          <w:rtl/>
        </w:rPr>
        <w:t>שם החוק המוצע</w:t>
      </w:r>
      <w:bookmarkEnd w:id="5"/>
      <w:bookmarkEnd w:id="6"/>
    </w:p>
    <w:p w14:paraId="5C9DFB9F" w14:textId="77777777" w:rsidR="00EB12B9" w:rsidRPr="009B1D8C" w:rsidRDefault="00AA7D16" w:rsidP="006717EB">
      <w:pPr>
        <w:snapToGrid w:val="0"/>
        <w:spacing w:before="240"/>
        <w:rPr>
          <w:rFonts w:eastAsia="Calibri"/>
          <w:rtl/>
        </w:rPr>
      </w:pPr>
      <w:r w:rsidRPr="009B1D8C">
        <w:rPr>
          <w:rFonts w:eastAsia="Arial Unicode MS" w:hint="cs"/>
          <w:snapToGrid w:val="0"/>
          <w:rtl/>
        </w:rPr>
        <w:t xml:space="preserve">תזכיר </w:t>
      </w:r>
      <w:r w:rsidRPr="009B1D8C">
        <w:rPr>
          <w:rtl/>
          <w:lang w:val="he-IL"/>
        </w:rPr>
        <w:t xml:space="preserve">חוק </w:t>
      </w:r>
      <w:proofErr w:type="spellStart"/>
      <w:r w:rsidRPr="009B1D8C">
        <w:rPr>
          <w:rtl/>
          <w:lang w:val="he-IL"/>
        </w:rPr>
        <w:t>התכנית</w:t>
      </w:r>
      <w:proofErr w:type="spellEnd"/>
      <w:r w:rsidRPr="009B1D8C">
        <w:rPr>
          <w:rtl/>
          <w:lang w:val="he-IL"/>
        </w:rPr>
        <w:t xml:space="preserve"> לסיוע כלכלי (נגיף הקורונה החדש) (הוראת שעה</w:t>
      </w:r>
      <w:r w:rsidRPr="009B1D8C">
        <w:rPr>
          <w:rtl/>
        </w:rPr>
        <w:t xml:space="preserve">)(תיקון </w:t>
      </w:r>
      <w:r w:rsidRPr="009B1D8C">
        <w:rPr>
          <w:rFonts w:hint="eastAsia"/>
          <w:rtl/>
        </w:rPr>
        <w:t>מס</w:t>
      </w:r>
      <w:r w:rsidRPr="009B1D8C">
        <w:rPr>
          <w:rtl/>
        </w:rPr>
        <w:t xml:space="preserve">' __), </w:t>
      </w:r>
      <w:r w:rsidR="00DC54C1">
        <w:rPr>
          <w:rFonts w:hint="cs"/>
          <w:rtl/>
        </w:rPr>
        <w:t>ה</w:t>
      </w:r>
      <w:r w:rsidR="00DC54C1">
        <w:rPr>
          <w:rtl/>
        </w:rPr>
        <w:t>תש"</w:t>
      </w:r>
      <w:r w:rsidR="00DC54C1">
        <w:rPr>
          <w:rFonts w:hint="cs"/>
          <w:rtl/>
        </w:rPr>
        <w:t>א</w:t>
      </w:r>
      <w:r w:rsidRPr="009B1D8C">
        <w:rPr>
          <w:rtl/>
        </w:rPr>
        <w:t>-2020</w:t>
      </w:r>
      <w:r w:rsidR="009B1D8C">
        <w:rPr>
          <w:rFonts w:eastAsia="Calibri" w:hint="cs"/>
          <w:rtl/>
        </w:rPr>
        <w:t>.</w:t>
      </w:r>
    </w:p>
    <w:p w14:paraId="33CAE837" w14:textId="77777777" w:rsidR="00EB12B9" w:rsidRPr="000371D9" w:rsidRDefault="00EB12B9" w:rsidP="00EB12B9">
      <w:pPr>
        <w:rPr>
          <w:rtl/>
        </w:rPr>
      </w:pPr>
    </w:p>
    <w:p w14:paraId="0A3B5D93" w14:textId="77777777" w:rsidR="00EB12B9" w:rsidRPr="000371D9" w:rsidRDefault="00EB12B9" w:rsidP="00EB12B9">
      <w:pPr>
        <w:pStyle w:val="4"/>
        <w:rPr>
          <w:szCs w:val="24"/>
          <w:rtl/>
        </w:rPr>
      </w:pPr>
      <w:bookmarkStart w:id="7" w:name="_Toc53430439"/>
      <w:bookmarkStart w:id="8" w:name="_Toc53478282"/>
      <w:r w:rsidRPr="000371D9">
        <w:rPr>
          <w:rFonts w:hint="cs"/>
          <w:szCs w:val="24"/>
          <w:rtl/>
        </w:rPr>
        <w:t>מטרת החוק המוצע, הצורך בו, עיקרי הוראותיו והשפעתו על הדין הקיים</w:t>
      </w:r>
      <w:bookmarkEnd w:id="7"/>
      <w:bookmarkEnd w:id="8"/>
    </w:p>
    <w:p w14:paraId="228190D8" w14:textId="77777777" w:rsidR="00BB0246" w:rsidRPr="000371D9" w:rsidRDefault="00BB0246" w:rsidP="00E420B3">
      <w:pPr>
        <w:ind w:left="0"/>
        <w:rPr>
          <w:rFonts w:eastAsia="Calibri"/>
        </w:rPr>
      </w:pPr>
      <w:r w:rsidRPr="000371D9">
        <w:rPr>
          <w:rFonts w:eastAsia="Calibri" w:hint="eastAsia"/>
          <w:rtl/>
        </w:rPr>
        <w:t>על</w:t>
      </w:r>
      <w:r w:rsidRPr="000371D9">
        <w:rPr>
          <w:rFonts w:eastAsia="Calibri"/>
          <w:rtl/>
        </w:rPr>
        <w:t xml:space="preserve"> רקע התפשטות המחלה הנגרמת על ידי נגיף </w:t>
      </w:r>
      <w:r w:rsidRPr="000371D9">
        <w:rPr>
          <w:rFonts w:eastAsia="Calibri"/>
        </w:rPr>
        <w:t>SARS-COV-2</w:t>
      </w:r>
      <w:r w:rsidRPr="000371D9">
        <w:rPr>
          <w:rFonts w:eastAsia="Calibri"/>
          <w:rtl/>
        </w:rPr>
        <w:t xml:space="preserve"> (להלן – </w:t>
      </w:r>
      <w:r w:rsidRPr="000371D9">
        <w:rPr>
          <w:rFonts w:eastAsia="Calibri" w:hint="eastAsia"/>
          <w:b/>
          <w:bCs/>
          <w:rtl/>
        </w:rPr>
        <w:t>נגיף</w:t>
      </w:r>
      <w:r w:rsidRPr="000371D9">
        <w:rPr>
          <w:rFonts w:eastAsia="Calibri"/>
          <w:b/>
          <w:bCs/>
          <w:rtl/>
        </w:rPr>
        <w:t xml:space="preserve"> </w:t>
      </w:r>
      <w:r w:rsidRPr="000371D9">
        <w:rPr>
          <w:rFonts w:eastAsia="Calibri" w:hint="eastAsia"/>
          <w:b/>
          <w:bCs/>
          <w:rtl/>
        </w:rPr>
        <w:t>הקורונה</w:t>
      </w:r>
      <w:r w:rsidRPr="000371D9">
        <w:rPr>
          <w:rFonts w:eastAsia="Calibri"/>
          <w:rtl/>
        </w:rPr>
        <w:t xml:space="preserve"> או</w:t>
      </w:r>
      <w:r w:rsidRPr="000371D9">
        <w:rPr>
          <w:rFonts w:eastAsia="Calibri"/>
          <w:b/>
          <w:bCs/>
          <w:rtl/>
        </w:rPr>
        <w:t xml:space="preserve"> הנגיף</w:t>
      </w:r>
      <w:r w:rsidRPr="000371D9">
        <w:rPr>
          <w:rFonts w:eastAsia="Calibri"/>
          <w:rtl/>
        </w:rPr>
        <w:t xml:space="preserve">) </w:t>
      </w:r>
      <w:r w:rsidRPr="000371D9">
        <w:rPr>
          <w:rFonts w:eastAsia="Calibri" w:hint="eastAsia"/>
          <w:rtl/>
        </w:rPr>
        <w:t>בישראל</w:t>
      </w:r>
      <w:r w:rsidRPr="000371D9">
        <w:rPr>
          <w:rFonts w:eastAsia="Calibri"/>
          <w:rtl/>
        </w:rPr>
        <w:t xml:space="preserve">, </w:t>
      </w:r>
      <w:r w:rsidRPr="000371D9">
        <w:rPr>
          <w:rFonts w:eastAsia="Calibri" w:hint="eastAsia"/>
          <w:rtl/>
        </w:rPr>
        <w:t>הכריז</w:t>
      </w:r>
      <w:r w:rsidRPr="000371D9">
        <w:rPr>
          <w:rFonts w:eastAsia="Calibri"/>
          <w:rtl/>
        </w:rPr>
        <w:t xml:space="preserve"> </w:t>
      </w:r>
      <w:r w:rsidRPr="000371D9">
        <w:rPr>
          <w:rFonts w:eastAsia="Calibri" w:hint="eastAsia"/>
          <w:rtl/>
        </w:rPr>
        <w:t>שר</w:t>
      </w:r>
      <w:r w:rsidRPr="000371D9">
        <w:rPr>
          <w:rFonts w:eastAsia="Calibri"/>
          <w:rtl/>
        </w:rPr>
        <w:t xml:space="preserve"> </w:t>
      </w:r>
      <w:r w:rsidRPr="000371D9">
        <w:rPr>
          <w:rFonts w:eastAsia="Calibri" w:hint="eastAsia"/>
          <w:rtl/>
        </w:rPr>
        <w:t>הבריאות</w:t>
      </w:r>
      <w:r w:rsidRPr="000371D9">
        <w:rPr>
          <w:rFonts w:eastAsia="Calibri"/>
          <w:rtl/>
        </w:rPr>
        <w:t xml:space="preserve"> </w:t>
      </w:r>
      <w:r w:rsidRPr="000371D9">
        <w:rPr>
          <w:rFonts w:eastAsia="Calibri" w:hint="eastAsia"/>
          <w:rtl/>
        </w:rPr>
        <w:t>ביום</w:t>
      </w:r>
      <w:r w:rsidRPr="000371D9">
        <w:rPr>
          <w:rFonts w:eastAsia="Calibri"/>
          <w:rtl/>
        </w:rPr>
        <w:t xml:space="preserve"> 27 </w:t>
      </w:r>
      <w:r w:rsidRPr="000371D9">
        <w:rPr>
          <w:rFonts w:eastAsia="Calibri" w:hint="eastAsia"/>
          <w:rtl/>
        </w:rPr>
        <w:t>בינואר</w:t>
      </w:r>
      <w:r w:rsidRPr="000371D9">
        <w:rPr>
          <w:rFonts w:eastAsia="Calibri"/>
          <w:rtl/>
        </w:rPr>
        <w:t xml:space="preserve"> 2020 </w:t>
      </w:r>
      <w:r w:rsidRPr="000371D9">
        <w:rPr>
          <w:rFonts w:eastAsia="Calibri" w:hint="eastAsia"/>
          <w:rtl/>
        </w:rPr>
        <w:t>על</w:t>
      </w:r>
      <w:r w:rsidRPr="000371D9">
        <w:rPr>
          <w:rFonts w:eastAsia="Calibri"/>
          <w:rtl/>
        </w:rPr>
        <w:t xml:space="preserve"> </w:t>
      </w:r>
      <w:r w:rsidRPr="000371D9">
        <w:rPr>
          <w:rFonts w:eastAsia="Calibri" w:hint="eastAsia"/>
          <w:rtl/>
        </w:rPr>
        <w:t>המחלה</w:t>
      </w:r>
      <w:r w:rsidRPr="000371D9">
        <w:rPr>
          <w:rFonts w:eastAsia="Calibri"/>
          <w:rtl/>
        </w:rPr>
        <w:t xml:space="preserve"> </w:t>
      </w:r>
      <w:r w:rsidRPr="000371D9">
        <w:rPr>
          <w:rFonts w:eastAsia="Calibri" w:hint="eastAsia"/>
          <w:rtl/>
        </w:rPr>
        <w:t>כמחלה</w:t>
      </w:r>
      <w:r w:rsidRPr="000371D9">
        <w:rPr>
          <w:rFonts w:eastAsia="Calibri"/>
          <w:rtl/>
        </w:rPr>
        <w:t xml:space="preserve"> </w:t>
      </w:r>
      <w:r w:rsidRPr="000371D9">
        <w:rPr>
          <w:rFonts w:eastAsia="Calibri" w:hint="eastAsia"/>
          <w:rtl/>
        </w:rPr>
        <w:t>מידבקת</w:t>
      </w:r>
      <w:r w:rsidRPr="000371D9">
        <w:rPr>
          <w:rFonts w:eastAsia="Calibri"/>
          <w:rtl/>
        </w:rPr>
        <w:t xml:space="preserve"> </w:t>
      </w:r>
      <w:r w:rsidRPr="000371D9">
        <w:rPr>
          <w:rFonts w:eastAsia="Calibri" w:hint="eastAsia"/>
          <w:rtl/>
        </w:rPr>
        <w:t>מסוכנת</w:t>
      </w:r>
      <w:r w:rsidRPr="000371D9">
        <w:rPr>
          <w:rFonts w:eastAsia="Calibri"/>
          <w:rtl/>
        </w:rPr>
        <w:t xml:space="preserve">. </w:t>
      </w:r>
      <w:r w:rsidRPr="000371D9">
        <w:rPr>
          <w:rFonts w:eastAsia="Calibri" w:hint="eastAsia"/>
          <w:rtl/>
        </w:rPr>
        <w:t>לצורך</w:t>
      </w:r>
      <w:r w:rsidRPr="000371D9">
        <w:rPr>
          <w:rFonts w:eastAsia="Calibri"/>
          <w:rtl/>
        </w:rPr>
        <w:t xml:space="preserve"> </w:t>
      </w:r>
      <w:r w:rsidRPr="000371D9">
        <w:rPr>
          <w:rFonts w:eastAsia="Calibri" w:hint="eastAsia"/>
          <w:rtl/>
        </w:rPr>
        <w:t>מניעת</w:t>
      </w:r>
      <w:r w:rsidRPr="000371D9">
        <w:rPr>
          <w:rFonts w:eastAsia="Calibri"/>
          <w:rtl/>
        </w:rPr>
        <w:t xml:space="preserve"> </w:t>
      </w:r>
      <w:r w:rsidRPr="000371D9">
        <w:rPr>
          <w:rFonts w:eastAsia="Calibri" w:hint="eastAsia"/>
          <w:rtl/>
        </w:rPr>
        <w:t>התפשטות</w:t>
      </w:r>
      <w:r w:rsidRPr="000371D9">
        <w:rPr>
          <w:rFonts w:eastAsia="Calibri"/>
          <w:rtl/>
        </w:rPr>
        <w:t xml:space="preserve"> </w:t>
      </w:r>
      <w:r w:rsidRPr="000371D9">
        <w:rPr>
          <w:rFonts w:eastAsia="Calibri" w:hint="eastAsia"/>
          <w:rtl/>
        </w:rPr>
        <w:t>הנגיף</w:t>
      </w:r>
      <w:r w:rsidRPr="000371D9">
        <w:rPr>
          <w:rFonts w:eastAsia="Calibri"/>
          <w:rtl/>
        </w:rPr>
        <w:t xml:space="preserve"> </w:t>
      </w:r>
      <w:r w:rsidRPr="000371D9">
        <w:rPr>
          <w:rFonts w:eastAsia="Calibri" w:hint="eastAsia"/>
          <w:rtl/>
        </w:rPr>
        <w:t>ושמירה</w:t>
      </w:r>
      <w:r w:rsidRPr="000371D9">
        <w:rPr>
          <w:rFonts w:eastAsia="Calibri"/>
          <w:rtl/>
        </w:rPr>
        <w:t xml:space="preserve"> </w:t>
      </w:r>
      <w:r w:rsidRPr="000371D9">
        <w:rPr>
          <w:rFonts w:eastAsia="Calibri" w:hint="eastAsia"/>
          <w:rtl/>
        </w:rPr>
        <w:t>על</w:t>
      </w:r>
      <w:r w:rsidRPr="000371D9">
        <w:rPr>
          <w:rFonts w:eastAsia="Calibri"/>
          <w:rtl/>
        </w:rPr>
        <w:t xml:space="preserve"> </w:t>
      </w:r>
      <w:r w:rsidRPr="000371D9">
        <w:rPr>
          <w:rFonts w:eastAsia="Calibri" w:hint="eastAsia"/>
          <w:rtl/>
        </w:rPr>
        <w:t>בריאות</w:t>
      </w:r>
      <w:r w:rsidRPr="000371D9">
        <w:rPr>
          <w:rFonts w:eastAsia="Calibri"/>
          <w:rtl/>
        </w:rPr>
        <w:t xml:space="preserve"> </w:t>
      </w:r>
      <w:r w:rsidRPr="000371D9">
        <w:rPr>
          <w:rFonts w:eastAsia="Calibri" w:hint="eastAsia"/>
          <w:rtl/>
        </w:rPr>
        <w:t>הציבור</w:t>
      </w:r>
      <w:r w:rsidRPr="000371D9">
        <w:rPr>
          <w:rFonts w:eastAsia="Calibri"/>
          <w:rtl/>
        </w:rPr>
        <w:t xml:space="preserve">, </w:t>
      </w:r>
      <w:r w:rsidRPr="000371D9">
        <w:rPr>
          <w:rFonts w:eastAsia="Calibri" w:hint="eastAsia"/>
          <w:rtl/>
        </w:rPr>
        <w:t>הטילה</w:t>
      </w:r>
      <w:r w:rsidRPr="000371D9">
        <w:rPr>
          <w:rFonts w:eastAsia="Calibri"/>
          <w:rtl/>
        </w:rPr>
        <w:t xml:space="preserve"> </w:t>
      </w:r>
      <w:r w:rsidRPr="000371D9">
        <w:rPr>
          <w:rFonts w:eastAsia="Calibri" w:hint="eastAsia"/>
          <w:rtl/>
        </w:rPr>
        <w:t>הממשלה</w:t>
      </w:r>
      <w:r w:rsidRPr="000371D9">
        <w:rPr>
          <w:rFonts w:eastAsia="Calibri"/>
          <w:rtl/>
        </w:rPr>
        <w:t xml:space="preserve"> </w:t>
      </w:r>
      <w:r w:rsidRPr="000371D9">
        <w:rPr>
          <w:rFonts w:eastAsia="Calibri" w:hint="eastAsia"/>
          <w:rtl/>
        </w:rPr>
        <w:t>הגבלות</w:t>
      </w:r>
      <w:r w:rsidRPr="000371D9">
        <w:rPr>
          <w:rFonts w:eastAsia="Calibri"/>
          <w:rtl/>
        </w:rPr>
        <w:t xml:space="preserve"> </w:t>
      </w:r>
      <w:r w:rsidRPr="000371D9">
        <w:rPr>
          <w:rFonts w:eastAsia="Calibri" w:hint="eastAsia"/>
          <w:rtl/>
        </w:rPr>
        <w:t>משמעותיות</w:t>
      </w:r>
      <w:r w:rsidRPr="000371D9">
        <w:rPr>
          <w:rFonts w:eastAsia="Calibri"/>
          <w:rtl/>
        </w:rPr>
        <w:t xml:space="preserve">, </w:t>
      </w:r>
      <w:r w:rsidRPr="000371D9">
        <w:rPr>
          <w:rFonts w:eastAsia="Calibri" w:hint="eastAsia"/>
          <w:rtl/>
        </w:rPr>
        <w:t>ביניהן</w:t>
      </w:r>
      <w:r w:rsidRPr="000371D9">
        <w:rPr>
          <w:rFonts w:eastAsia="Calibri"/>
          <w:rtl/>
        </w:rPr>
        <w:t xml:space="preserve"> </w:t>
      </w:r>
      <w:r w:rsidRPr="000371D9">
        <w:rPr>
          <w:rFonts w:eastAsia="Calibri" w:hint="eastAsia"/>
          <w:rtl/>
        </w:rPr>
        <w:t>חובת</w:t>
      </w:r>
      <w:r w:rsidRPr="000371D9">
        <w:rPr>
          <w:rFonts w:eastAsia="Calibri"/>
          <w:rtl/>
        </w:rPr>
        <w:t xml:space="preserve"> </w:t>
      </w:r>
      <w:r w:rsidRPr="000371D9">
        <w:rPr>
          <w:rFonts w:eastAsia="Calibri" w:hint="eastAsia"/>
          <w:rtl/>
        </w:rPr>
        <w:t>בידוד</w:t>
      </w:r>
      <w:r w:rsidRPr="000371D9">
        <w:rPr>
          <w:rFonts w:eastAsia="Calibri"/>
          <w:rtl/>
        </w:rPr>
        <w:t xml:space="preserve"> </w:t>
      </w:r>
      <w:r w:rsidRPr="000371D9">
        <w:rPr>
          <w:rFonts w:eastAsia="Calibri" w:hint="eastAsia"/>
          <w:rtl/>
        </w:rPr>
        <w:t>של</w:t>
      </w:r>
      <w:r w:rsidRPr="000371D9">
        <w:rPr>
          <w:rFonts w:eastAsia="Calibri"/>
          <w:rtl/>
        </w:rPr>
        <w:t xml:space="preserve"> </w:t>
      </w:r>
      <w:r w:rsidRPr="000371D9">
        <w:rPr>
          <w:rFonts w:eastAsia="Calibri" w:hint="eastAsia"/>
          <w:rtl/>
        </w:rPr>
        <w:t>עד</w:t>
      </w:r>
      <w:r w:rsidRPr="000371D9">
        <w:rPr>
          <w:rFonts w:eastAsia="Calibri"/>
          <w:rtl/>
        </w:rPr>
        <w:t xml:space="preserve"> 14 </w:t>
      </w:r>
      <w:r w:rsidRPr="000371D9">
        <w:rPr>
          <w:rFonts w:eastAsia="Calibri" w:hint="eastAsia"/>
          <w:rtl/>
        </w:rPr>
        <w:t>ימים</w:t>
      </w:r>
      <w:r w:rsidRPr="000371D9">
        <w:rPr>
          <w:rFonts w:eastAsia="Calibri"/>
          <w:rtl/>
        </w:rPr>
        <w:t xml:space="preserve"> </w:t>
      </w:r>
      <w:r w:rsidRPr="000371D9">
        <w:rPr>
          <w:rFonts w:eastAsia="Calibri" w:hint="eastAsia"/>
          <w:rtl/>
        </w:rPr>
        <w:t>לשבים</w:t>
      </w:r>
      <w:r w:rsidRPr="000371D9">
        <w:rPr>
          <w:rFonts w:eastAsia="Calibri"/>
          <w:rtl/>
        </w:rPr>
        <w:t xml:space="preserve"> </w:t>
      </w:r>
      <w:r w:rsidRPr="000371D9">
        <w:rPr>
          <w:rFonts w:eastAsia="Calibri" w:hint="eastAsia"/>
          <w:rtl/>
        </w:rPr>
        <w:t>מחו</w:t>
      </w:r>
      <w:r w:rsidRPr="000371D9">
        <w:rPr>
          <w:rFonts w:eastAsia="Calibri"/>
          <w:rtl/>
        </w:rPr>
        <w:t xml:space="preserve">"ל </w:t>
      </w:r>
      <w:r w:rsidRPr="000371D9">
        <w:rPr>
          <w:rFonts w:eastAsia="Calibri" w:hint="eastAsia"/>
          <w:rtl/>
        </w:rPr>
        <w:t>או</w:t>
      </w:r>
      <w:r w:rsidRPr="000371D9">
        <w:rPr>
          <w:rFonts w:eastAsia="Calibri"/>
          <w:rtl/>
        </w:rPr>
        <w:t xml:space="preserve"> </w:t>
      </w:r>
      <w:r w:rsidRPr="000371D9">
        <w:rPr>
          <w:rFonts w:eastAsia="Calibri" w:hint="eastAsia"/>
          <w:rtl/>
        </w:rPr>
        <w:t>למי</w:t>
      </w:r>
      <w:r w:rsidRPr="000371D9">
        <w:rPr>
          <w:rFonts w:eastAsia="Calibri"/>
          <w:rtl/>
        </w:rPr>
        <w:t xml:space="preserve"> </w:t>
      </w:r>
      <w:r w:rsidRPr="000371D9">
        <w:rPr>
          <w:rFonts w:eastAsia="Calibri" w:hint="eastAsia"/>
          <w:rtl/>
        </w:rPr>
        <w:t>שנחשף</w:t>
      </w:r>
      <w:r w:rsidRPr="000371D9">
        <w:rPr>
          <w:rFonts w:eastAsia="Calibri"/>
          <w:rtl/>
        </w:rPr>
        <w:t xml:space="preserve"> </w:t>
      </w:r>
      <w:r w:rsidRPr="000371D9">
        <w:rPr>
          <w:rFonts w:eastAsia="Calibri" w:hint="eastAsia"/>
          <w:rtl/>
        </w:rPr>
        <w:t>לחולה</w:t>
      </w:r>
      <w:r w:rsidRPr="000371D9">
        <w:rPr>
          <w:rFonts w:eastAsia="Calibri"/>
          <w:rtl/>
        </w:rPr>
        <w:t xml:space="preserve"> </w:t>
      </w:r>
      <w:r w:rsidRPr="000371D9">
        <w:rPr>
          <w:rFonts w:eastAsia="Calibri" w:hint="eastAsia"/>
          <w:rtl/>
        </w:rPr>
        <w:t>מאומת</w:t>
      </w:r>
      <w:r w:rsidRPr="000371D9">
        <w:rPr>
          <w:rFonts w:eastAsia="Calibri"/>
          <w:rtl/>
        </w:rPr>
        <w:t xml:space="preserve"> </w:t>
      </w:r>
      <w:r w:rsidRPr="000371D9">
        <w:rPr>
          <w:rFonts w:eastAsia="Calibri" w:hint="eastAsia"/>
          <w:rtl/>
        </w:rPr>
        <w:t>בנגיף</w:t>
      </w:r>
      <w:r w:rsidRPr="000371D9">
        <w:rPr>
          <w:rFonts w:eastAsia="Calibri"/>
          <w:rtl/>
        </w:rPr>
        <w:t xml:space="preserve">. </w:t>
      </w:r>
      <w:r w:rsidRPr="000371D9">
        <w:rPr>
          <w:rFonts w:eastAsia="Calibri" w:hint="eastAsia"/>
          <w:rtl/>
        </w:rPr>
        <w:t>בהתאמה</w:t>
      </w:r>
      <w:r w:rsidRPr="000371D9">
        <w:rPr>
          <w:rFonts w:eastAsia="Calibri"/>
          <w:rtl/>
        </w:rPr>
        <w:t xml:space="preserve">, </w:t>
      </w:r>
      <w:r w:rsidRPr="000371D9">
        <w:rPr>
          <w:rFonts w:eastAsia="Calibri" w:hint="eastAsia"/>
          <w:rtl/>
        </w:rPr>
        <w:t>ביום</w:t>
      </w:r>
      <w:r w:rsidRPr="000371D9">
        <w:rPr>
          <w:rFonts w:eastAsia="Calibri"/>
          <w:rtl/>
        </w:rPr>
        <w:t xml:space="preserve"> 4 </w:t>
      </w:r>
      <w:r w:rsidRPr="000371D9">
        <w:rPr>
          <w:rFonts w:eastAsia="Calibri" w:hint="eastAsia"/>
          <w:rtl/>
        </w:rPr>
        <w:t>בפברואר</w:t>
      </w:r>
      <w:r w:rsidRPr="000371D9">
        <w:rPr>
          <w:rFonts w:eastAsia="Calibri"/>
          <w:rtl/>
        </w:rPr>
        <w:t xml:space="preserve"> 2020, </w:t>
      </w:r>
      <w:r w:rsidRPr="000371D9">
        <w:rPr>
          <w:rFonts w:eastAsia="Calibri" w:hint="eastAsia"/>
          <w:rtl/>
        </w:rPr>
        <w:t>פורסמה</w:t>
      </w:r>
      <w:r w:rsidRPr="000371D9">
        <w:rPr>
          <w:rFonts w:eastAsia="Calibri"/>
          <w:rtl/>
        </w:rPr>
        <w:t xml:space="preserve"> </w:t>
      </w:r>
      <w:r w:rsidRPr="000371D9">
        <w:rPr>
          <w:rFonts w:eastAsia="Calibri" w:hint="eastAsia"/>
          <w:rtl/>
        </w:rPr>
        <w:t>תעודת</w:t>
      </w:r>
      <w:r w:rsidRPr="000371D9">
        <w:rPr>
          <w:rFonts w:eastAsia="Calibri"/>
          <w:rtl/>
        </w:rPr>
        <w:t xml:space="preserve"> </w:t>
      </w:r>
      <w:r w:rsidRPr="000371D9">
        <w:rPr>
          <w:rFonts w:eastAsia="Calibri" w:hint="eastAsia"/>
          <w:rtl/>
        </w:rPr>
        <w:t>מחלה</w:t>
      </w:r>
      <w:r w:rsidRPr="000371D9">
        <w:rPr>
          <w:rFonts w:eastAsia="Calibri"/>
          <w:rtl/>
        </w:rPr>
        <w:t xml:space="preserve"> </w:t>
      </w:r>
      <w:r w:rsidRPr="000371D9">
        <w:rPr>
          <w:rFonts w:eastAsia="Calibri" w:hint="eastAsia"/>
          <w:rtl/>
        </w:rPr>
        <w:t>גורפת</w:t>
      </w:r>
      <w:r w:rsidRPr="000371D9">
        <w:rPr>
          <w:rFonts w:eastAsia="Calibri"/>
          <w:rtl/>
        </w:rPr>
        <w:t xml:space="preserve"> </w:t>
      </w:r>
      <w:r w:rsidRPr="000371D9">
        <w:rPr>
          <w:rFonts w:eastAsia="Calibri" w:hint="eastAsia"/>
          <w:rtl/>
        </w:rPr>
        <w:t>מטעם</w:t>
      </w:r>
      <w:r w:rsidRPr="000371D9">
        <w:rPr>
          <w:rFonts w:eastAsia="Calibri"/>
          <w:rtl/>
        </w:rPr>
        <w:t xml:space="preserve"> </w:t>
      </w:r>
      <w:r w:rsidRPr="000371D9">
        <w:rPr>
          <w:rFonts w:eastAsia="Calibri" w:hint="eastAsia"/>
          <w:rtl/>
        </w:rPr>
        <w:t>ראש</w:t>
      </w:r>
      <w:r w:rsidRPr="000371D9">
        <w:rPr>
          <w:rFonts w:eastAsia="Calibri"/>
          <w:rtl/>
        </w:rPr>
        <w:t xml:space="preserve"> </w:t>
      </w:r>
      <w:r w:rsidRPr="000371D9">
        <w:rPr>
          <w:rFonts w:eastAsia="Calibri" w:hint="eastAsia"/>
          <w:rtl/>
        </w:rPr>
        <w:t>שירותי</w:t>
      </w:r>
      <w:r w:rsidRPr="000371D9">
        <w:rPr>
          <w:rFonts w:eastAsia="Calibri"/>
          <w:rtl/>
        </w:rPr>
        <w:t xml:space="preserve"> </w:t>
      </w:r>
      <w:r w:rsidRPr="000371D9">
        <w:rPr>
          <w:rFonts w:eastAsia="Calibri" w:hint="eastAsia"/>
          <w:rtl/>
        </w:rPr>
        <w:t>בריאות</w:t>
      </w:r>
      <w:r w:rsidRPr="000371D9">
        <w:rPr>
          <w:rFonts w:eastAsia="Calibri"/>
          <w:rtl/>
        </w:rPr>
        <w:t xml:space="preserve"> </w:t>
      </w:r>
      <w:r w:rsidRPr="000371D9">
        <w:rPr>
          <w:rFonts w:eastAsia="Calibri" w:hint="eastAsia"/>
          <w:rtl/>
        </w:rPr>
        <w:t>הציבור</w:t>
      </w:r>
      <w:r w:rsidRPr="000371D9">
        <w:rPr>
          <w:rFonts w:eastAsia="Calibri"/>
          <w:rtl/>
        </w:rPr>
        <w:t xml:space="preserve"> </w:t>
      </w:r>
      <w:r w:rsidRPr="000371D9">
        <w:rPr>
          <w:rFonts w:eastAsia="Calibri" w:hint="eastAsia"/>
          <w:rtl/>
        </w:rPr>
        <w:t>במשרד</w:t>
      </w:r>
      <w:r w:rsidRPr="000371D9">
        <w:rPr>
          <w:rFonts w:eastAsia="Calibri"/>
          <w:rtl/>
        </w:rPr>
        <w:t xml:space="preserve"> </w:t>
      </w:r>
      <w:r w:rsidRPr="000371D9">
        <w:rPr>
          <w:rFonts w:eastAsia="Calibri" w:hint="eastAsia"/>
          <w:rtl/>
        </w:rPr>
        <w:t>הבריאות</w:t>
      </w:r>
      <w:r w:rsidRPr="000371D9">
        <w:rPr>
          <w:rFonts w:eastAsia="Calibri"/>
          <w:rtl/>
        </w:rPr>
        <w:t xml:space="preserve">, </w:t>
      </w:r>
      <w:r w:rsidRPr="000371D9">
        <w:rPr>
          <w:rFonts w:eastAsia="Calibri" w:hint="eastAsia"/>
          <w:rtl/>
        </w:rPr>
        <w:t>לפיה</w:t>
      </w:r>
      <w:r w:rsidRPr="000371D9">
        <w:rPr>
          <w:rFonts w:eastAsia="Calibri"/>
          <w:rtl/>
        </w:rPr>
        <w:t xml:space="preserve"> </w:t>
      </w:r>
      <w:r w:rsidRPr="000371D9">
        <w:rPr>
          <w:rFonts w:eastAsia="Calibri" w:hint="eastAsia"/>
          <w:rtl/>
        </w:rPr>
        <w:t>כל</w:t>
      </w:r>
      <w:r w:rsidRPr="000371D9">
        <w:rPr>
          <w:rFonts w:eastAsia="Calibri"/>
          <w:rtl/>
        </w:rPr>
        <w:t xml:space="preserve"> </w:t>
      </w:r>
      <w:r w:rsidRPr="000371D9">
        <w:rPr>
          <w:rFonts w:eastAsia="Calibri" w:hint="eastAsia"/>
          <w:rtl/>
        </w:rPr>
        <w:t>מי</w:t>
      </w:r>
      <w:r w:rsidRPr="000371D9">
        <w:rPr>
          <w:rFonts w:eastAsia="Calibri"/>
          <w:rtl/>
        </w:rPr>
        <w:t xml:space="preserve"> </w:t>
      </w:r>
      <w:r w:rsidRPr="000371D9">
        <w:rPr>
          <w:rFonts w:eastAsia="Calibri" w:hint="eastAsia"/>
          <w:rtl/>
        </w:rPr>
        <w:t>שחייב</w:t>
      </w:r>
      <w:r w:rsidRPr="000371D9">
        <w:rPr>
          <w:rFonts w:eastAsia="Calibri"/>
          <w:rtl/>
        </w:rPr>
        <w:t xml:space="preserve"> </w:t>
      </w:r>
      <w:r w:rsidRPr="000371D9">
        <w:rPr>
          <w:rFonts w:eastAsia="Calibri" w:hint="eastAsia"/>
          <w:rtl/>
        </w:rPr>
        <w:t>בבידוד</w:t>
      </w:r>
      <w:r w:rsidRPr="000371D9">
        <w:rPr>
          <w:rFonts w:eastAsia="Calibri"/>
          <w:rtl/>
        </w:rPr>
        <w:t xml:space="preserve">, </w:t>
      </w:r>
      <w:r w:rsidRPr="000371D9">
        <w:rPr>
          <w:rFonts w:eastAsia="Calibri" w:hint="eastAsia"/>
          <w:rtl/>
        </w:rPr>
        <w:t>יראו</w:t>
      </w:r>
      <w:r w:rsidRPr="000371D9">
        <w:rPr>
          <w:rFonts w:eastAsia="Calibri"/>
          <w:rtl/>
        </w:rPr>
        <w:t xml:space="preserve"> </w:t>
      </w:r>
      <w:r w:rsidRPr="000371D9">
        <w:rPr>
          <w:rFonts w:eastAsia="Calibri" w:hint="eastAsia"/>
          <w:rtl/>
        </w:rPr>
        <w:t>אותו</w:t>
      </w:r>
      <w:r w:rsidRPr="000371D9">
        <w:rPr>
          <w:rFonts w:eastAsia="Calibri"/>
          <w:rtl/>
        </w:rPr>
        <w:t xml:space="preserve"> </w:t>
      </w:r>
      <w:r w:rsidRPr="000371D9">
        <w:rPr>
          <w:rFonts w:eastAsia="Calibri" w:hint="eastAsia"/>
          <w:rtl/>
        </w:rPr>
        <w:t>כחולה</w:t>
      </w:r>
      <w:r w:rsidRPr="000371D9">
        <w:rPr>
          <w:rFonts w:eastAsia="Calibri"/>
          <w:rtl/>
        </w:rPr>
        <w:t xml:space="preserve"> </w:t>
      </w:r>
      <w:r w:rsidRPr="000371D9">
        <w:rPr>
          <w:rFonts w:eastAsia="Calibri" w:hint="eastAsia"/>
          <w:rtl/>
        </w:rPr>
        <w:t>לפי</w:t>
      </w:r>
      <w:r w:rsidRPr="000371D9">
        <w:rPr>
          <w:rFonts w:eastAsia="Calibri"/>
          <w:rtl/>
        </w:rPr>
        <w:t xml:space="preserve"> </w:t>
      </w:r>
      <w:r w:rsidRPr="000371D9">
        <w:rPr>
          <w:rFonts w:eastAsia="Calibri" w:hint="eastAsia"/>
          <w:rtl/>
        </w:rPr>
        <w:t>חוק</w:t>
      </w:r>
      <w:r w:rsidRPr="000371D9">
        <w:rPr>
          <w:rFonts w:eastAsia="Calibri"/>
          <w:rtl/>
        </w:rPr>
        <w:t xml:space="preserve"> </w:t>
      </w:r>
      <w:r w:rsidRPr="000371D9">
        <w:rPr>
          <w:rFonts w:eastAsia="Calibri" w:hint="eastAsia"/>
          <w:rtl/>
        </w:rPr>
        <w:t>דמי</w:t>
      </w:r>
      <w:r w:rsidRPr="000371D9">
        <w:rPr>
          <w:rFonts w:eastAsia="Calibri"/>
          <w:rtl/>
        </w:rPr>
        <w:t xml:space="preserve"> </w:t>
      </w:r>
      <w:r w:rsidRPr="000371D9">
        <w:rPr>
          <w:rFonts w:eastAsia="Calibri" w:hint="eastAsia"/>
          <w:rtl/>
        </w:rPr>
        <w:t>מחלה</w:t>
      </w:r>
      <w:r w:rsidRPr="000371D9">
        <w:rPr>
          <w:rFonts w:eastAsia="Calibri"/>
          <w:rtl/>
        </w:rPr>
        <w:t xml:space="preserve">, </w:t>
      </w:r>
      <w:r w:rsidRPr="000371D9">
        <w:rPr>
          <w:rFonts w:eastAsia="Calibri" w:hint="eastAsia"/>
          <w:rtl/>
        </w:rPr>
        <w:t>התשל</w:t>
      </w:r>
      <w:r w:rsidRPr="000371D9">
        <w:rPr>
          <w:rFonts w:eastAsia="Calibri"/>
          <w:rtl/>
        </w:rPr>
        <w:t>"ו-1976 (להלן</w:t>
      </w:r>
      <w:r w:rsidR="00E744D7" w:rsidRPr="000371D9">
        <w:rPr>
          <w:rFonts w:eastAsia="Calibri"/>
          <w:rtl/>
        </w:rPr>
        <w:t xml:space="preserve"> - </w:t>
      </w:r>
      <w:r w:rsidRPr="000371D9">
        <w:rPr>
          <w:rFonts w:eastAsia="Calibri" w:hint="eastAsia"/>
          <w:b/>
          <w:bCs/>
          <w:rtl/>
        </w:rPr>
        <w:t>החוק</w:t>
      </w:r>
      <w:r w:rsidRPr="000371D9">
        <w:rPr>
          <w:rFonts w:eastAsia="Calibri"/>
          <w:rtl/>
        </w:rPr>
        <w:t xml:space="preserve"> או </w:t>
      </w:r>
      <w:r w:rsidRPr="000371D9">
        <w:rPr>
          <w:rFonts w:eastAsia="Calibri" w:hint="eastAsia"/>
          <w:b/>
          <w:bCs/>
          <w:rtl/>
        </w:rPr>
        <w:t>חוק</w:t>
      </w:r>
      <w:r w:rsidRPr="000371D9">
        <w:rPr>
          <w:rFonts w:eastAsia="Calibri"/>
          <w:b/>
          <w:bCs/>
          <w:rtl/>
        </w:rPr>
        <w:t xml:space="preserve"> </w:t>
      </w:r>
      <w:r w:rsidRPr="000371D9">
        <w:rPr>
          <w:rFonts w:eastAsia="Calibri" w:hint="eastAsia"/>
          <w:b/>
          <w:bCs/>
          <w:rtl/>
        </w:rPr>
        <w:t>דמי</w:t>
      </w:r>
      <w:r w:rsidRPr="000371D9">
        <w:rPr>
          <w:rFonts w:eastAsia="Calibri"/>
          <w:b/>
          <w:bCs/>
          <w:rtl/>
        </w:rPr>
        <w:t xml:space="preserve"> </w:t>
      </w:r>
      <w:r w:rsidRPr="000371D9">
        <w:rPr>
          <w:rFonts w:eastAsia="Calibri" w:hint="eastAsia"/>
          <w:b/>
          <w:bCs/>
          <w:rtl/>
        </w:rPr>
        <w:t>מחלה</w:t>
      </w:r>
      <w:r w:rsidRPr="000371D9">
        <w:rPr>
          <w:rFonts w:eastAsia="Calibri"/>
          <w:rtl/>
        </w:rPr>
        <w:t xml:space="preserve">). זאת, לאור החשש המשמעותי שיש בהדבקה בקרוב מי שחייב בבידוד, </w:t>
      </w:r>
      <w:r w:rsidRPr="000371D9">
        <w:rPr>
          <w:rFonts w:eastAsia="Calibri" w:hint="eastAsia"/>
          <w:rtl/>
        </w:rPr>
        <w:t>כדי</w:t>
      </w:r>
      <w:r w:rsidRPr="000371D9">
        <w:rPr>
          <w:rFonts w:eastAsia="Calibri"/>
          <w:rtl/>
        </w:rPr>
        <w:t xml:space="preserve"> </w:t>
      </w:r>
      <w:r w:rsidRPr="000371D9">
        <w:rPr>
          <w:rFonts w:eastAsia="Calibri" w:hint="eastAsia"/>
          <w:rtl/>
        </w:rPr>
        <w:t>למנוע</w:t>
      </w:r>
      <w:r w:rsidRPr="000371D9">
        <w:rPr>
          <w:rFonts w:eastAsia="Calibri"/>
          <w:rtl/>
        </w:rPr>
        <w:t xml:space="preserve"> </w:t>
      </w:r>
      <w:r w:rsidRPr="000371D9">
        <w:rPr>
          <w:rFonts w:eastAsia="Calibri" w:hint="eastAsia"/>
          <w:rtl/>
        </w:rPr>
        <w:t>התקהלות</w:t>
      </w:r>
      <w:r w:rsidRPr="000371D9">
        <w:rPr>
          <w:rFonts w:eastAsia="Calibri"/>
          <w:rtl/>
        </w:rPr>
        <w:t xml:space="preserve"> </w:t>
      </w:r>
      <w:r w:rsidRPr="000371D9">
        <w:rPr>
          <w:rFonts w:eastAsia="Calibri" w:hint="eastAsia"/>
          <w:rtl/>
        </w:rPr>
        <w:t>בקופות</w:t>
      </w:r>
      <w:r w:rsidRPr="000371D9">
        <w:rPr>
          <w:rFonts w:eastAsia="Calibri"/>
          <w:rtl/>
        </w:rPr>
        <w:t xml:space="preserve"> </w:t>
      </w:r>
      <w:r w:rsidRPr="000371D9">
        <w:rPr>
          <w:rFonts w:eastAsia="Calibri" w:hint="eastAsia"/>
          <w:rtl/>
        </w:rPr>
        <w:t>החולים</w:t>
      </w:r>
      <w:r w:rsidRPr="000371D9">
        <w:rPr>
          <w:rFonts w:eastAsia="Calibri"/>
          <w:rtl/>
        </w:rPr>
        <w:t xml:space="preserve"> </w:t>
      </w:r>
      <w:r w:rsidRPr="000371D9">
        <w:rPr>
          <w:rFonts w:eastAsia="Calibri" w:hint="eastAsia"/>
          <w:rtl/>
        </w:rPr>
        <w:t>והעמסה</w:t>
      </w:r>
      <w:r w:rsidRPr="000371D9">
        <w:rPr>
          <w:rFonts w:eastAsia="Calibri"/>
          <w:rtl/>
        </w:rPr>
        <w:t xml:space="preserve"> </w:t>
      </w:r>
      <w:r w:rsidRPr="000371D9">
        <w:rPr>
          <w:rFonts w:eastAsia="Calibri" w:hint="eastAsia"/>
          <w:rtl/>
        </w:rPr>
        <w:t>על</w:t>
      </w:r>
      <w:r w:rsidRPr="000371D9">
        <w:rPr>
          <w:rFonts w:eastAsia="Calibri"/>
          <w:rtl/>
        </w:rPr>
        <w:t xml:space="preserve"> </w:t>
      </w:r>
      <w:r w:rsidRPr="000371D9">
        <w:rPr>
          <w:rFonts w:eastAsia="Calibri" w:hint="eastAsia"/>
          <w:rtl/>
        </w:rPr>
        <w:t>מערכת</w:t>
      </w:r>
      <w:r w:rsidRPr="000371D9">
        <w:rPr>
          <w:rFonts w:eastAsia="Calibri"/>
          <w:rtl/>
        </w:rPr>
        <w:t xml:space="preserve"> </w:t>
      </w:r>
      <w:r w:rsidRPr="000371D9">
        <w:rPr>
          <w:rFonts w:eastAsia="Calibri" w:hint="eastAsia"/>
          <w:rtl/>
        </w:rPr>
        <w:t>הבריאות</w:t>
      </w:r>
      <w:r w:rsidRPr="000371D9">
        <w:rPr>
          <w:rFonts w:eastAsia="Calibri"/>
          <w:rtl/>
        </w:rPr>
        <w:t xml:space="preserve"> </w:t>
      </w:r>
      <w:r w:rsidRPr="000371D9">
        <w:rPr>
          <w:rFonts w:eastAsia="Calibri" w:hint="eastAsia"/>
          <w:rtl/>
        </w:rPr>
        <w:t>העמוסה</w:t>
      </w:r>
      <w:r w:rsidRPr="000371D9">
        <w:rPr>
          <w:rFonts w:eastAsia="Calibri"/>
          <w:rtl/>
        </w:rPr>
        <w:t xml:space="preserve"> </w:t>
      </w:r>
      <w:r w:rsidRPr="000371D9">
        <w:rPr>
          <w:rFonts w:eastAsia="Calibri" w:hint="eastAsia"/>
          <w:rtl/>
        </w:rPr>
        <w:t>ממילא</w:t>
      </w:r>
      <w:r w:rsidRPr="000371D9">
        <w:rPr>
          <w:rFonts w:eastAsia="Calibri"/>
          <w:rtl/>
        </w:rPr>
        <w:t xml:space="preserve"> </w:t>
      </w:r>
      <w:r w:rsidRPr="000371D9">
        <w:rPr>
          <w:rFonts w:eastAsia="Calibri" w:hint="eastAsia"/>
          <w:rtl/>
        </w:rPr>
        <w:t>בתקופה</w:t>
      </w:r>
      <w:r w:rsidRPr="000371D9">
        <w:rPr>
          <w:rFonts w:eastAsia="Calibri"/>
          <w:rtl/>
        </w:rPr>
        <w:t xml:space="preserve"> </w:t>
      </w:r>
      <w:r w:rsidRPr="000371D9">
        <w:rPr>
          <w:rFonts w:eastAsia="Calibri" w:hint="eastAsia"/>
          <w:rtl/>
        </w:rPr>
        <w:t>זו</w:t>
      </w:r>
      <w:r w:rsidRPr="000371D9">
        <w:rPr>
          <w:rFonts w:eastAsia="Calibri"/>
          <w:rtl/>
        </w:rPr>
        <w:t xml:space="preserve">, </w:t>
      </w:r>
      <w:r w:rsidRPr="000371D9">
        <w:rPr>
          <w:rFonts w:eastAsia="Calibri" w:hint="eastAsia"/>
          <w:rtl/>
        </w:rPr>
        <w:t>וכדי</w:t>
      </w:r>
      <w:r w:rsidRPr="000371D9">
        <w:rPr>
          <w:rFonts w:eastAsia="Calibri"/>
          <w:rtl/>
        </w:rPr>
        <w:t xml:space="preserve"> </w:t>
      </w:r>
      <w:r w:rsidRPr="000371D9">
        <w:rPr>
          <w:rFonts w:eastAsia="Calibri" w:hint="eastAsia"/>
          <w:rtl/>
        </w:rPr>
        <w:t>למנוע</w:t>
      </w:r>
      <w:r w:rsidRPr="000371D9">
        <w:rPr>
          <w:rFonts w:eastAsia="Calibri"/>
          <w:rtl/>
        </w:rPr>
        <w:t xml:space="preserve"> </w:t>
      </w:r>
      <w:r w:rsidRPr="000371D9">
        <w:rPr>
          <w:rFonts w:eastAsia="Calibri" w:hint="eastAsia"/>
          <w:rtl/>
        </w:rPr>
        <w:t>תמריץ</w:t>
      </w:r>
      <w:r w:rsidRPr="000371D9">
        <w:rPr>
          <w:rFonts w:eastAsia="Calibri"/>
          <w:rtl/>
        </w:rPr>
        <w:t xml:space="preserve"> </w:t>
      </w:r>
      <w:r w:rsidRPr="000371D9">
        <w:rPr>
          <w:rFonts w:eastAsia="Calibri" w:hint="eastAsia"/>
          <w:rtl/>
        </w:rPr>
        <w:t>שלילי</w:t>
      </w:r>
      <w:r w:rsidRPr="000371D9">
        <w:rPr>
          <w:rFonts w:eastAsia="Calibri"/>
          <w:rtl/>
        </w:rPr>
        <w:t xml:space="preserve"> </w:t>
      </w:r>
      <w:r w:rsidRPr="000371D9">
        <w:rPr>
          <w:rFonts w:eastAsia="Calibri" w:hint="eastAsia"/>
          <w:rtl/>
        </w:rPr>
        <w:t>ממי</w:t>
      </w:r>
      <w:r w:rsidRPr="000371D9">
        <w:rPr>
          <w:rFonts w:eastAsia="Calibri"/>
          <w:rtl/>
        </w:rPr>
        <w:t xml:space="preserve"> </w:t>
      </w:r>
      <w:r w:rsidRPr="000371D9">
        <w:rPr>
          <w:rFonts w:eastAsia="Calibri" w:hint="eastAsia"/>
          <w:rtl/>
        </w:rPr>
        <w:t>שחייב</w:t>
      </w:r>
      <w:r w:rsidRPr="000371D9">
        <w:rPr>
          <w:rFonts w:eastAsia="Calibri"/>
          <w:rtl/>
        </w:rPr>
        <w:t xml:space="preserve"> </w:t>
      </w:r>
      <w:r w:rsidRPr="000371D9">
        <w:rPr>
          <w:rFonts w:eastAsia="Calibri" w:hint="eastAsia"/>
          <w:rtl/>
        </w:rPr>
        <w:t>בבידוד</w:t>
      </w:r>
      <w:r w:rsidRPr="000371D9">
        <w:rPr>
          <w:rFonts w:eastAsia="Calibri"/>
          <w:rtl/>
        </w:rPr>
        <w:t xml:space="preserve"> </w:t>
      </w:r>
      <w:r w:rsidRPr="000371D9">
        <w:rPr>
          <w:rFonts w:eastAsia="Calibri" w:hint="eastAsia"/>
          <w:rtl/>
        </w:rPr>
        <w:t>להגיע</w:t>
      </w:r>
      <w:r w:rsidRPr="000371D9">
        <w:rPr>
          <w:rFonts w:eastAsia="Calibri"/>
          <w:rtl/>
        </w:rPr>
        <w:t xml:space="preserve"> </w:t>
      </w:r>
      <w:r w:rsidRPr="000371D9">
        <w:rPr>
          <w:rFonts w:eastAsia="Calibri" w:hint="eastAsia"/>
          <w:rtl/>
        </w:rPr>
        <w:t>בכל</w:t>
      </w:r>
      <w:r w:rsidRPr="000371D9">
        <w:rPr>
          <w:rFonts w:eastAsia="Calibri"/>
          <w:rtl/>
        </w:rPr>
        <w:t xml:space="preserve"> </w:t>
      </w:r>
      <w:r w:rsidRPr="000371D9">
        <w:rPr>
          <w:rFonts w:eastAsia="Calibri" w:hint="eastAsia"/>
          <w:rtl/>
        </w:rPr>
        <w:t>זאת</w:t>
      </w:r>
      <w:r w:rsidRPr="000371D9">
        <w:rPr>
          <w:rFonts w:eastAsia="Calibri"/>
          <w:rtl/>
        </w:rPr>
        <w:t xml:space="preserve"> </w:t>
      </w:r>
      <w:r w:rsidRPr="000371D9">
        <w:rPr>
          <w:rFonts w:eastAsia="Calibri" w:hint="eastAsia"/>
          <w:rtl/>
        </w:rPr>
        <w:t>לעבודתו</w:t>
      </w:r>
      <w:r w:rsidR="00E744D7" w:rsidRPr="000371D9">
        <w:rPr>
          <w:rFonts w:eastAsia="Calibri"/>
          <w:rtl/>
        </w:rPr>
        <w:t xml:space="preserve"> על מנת</w:t>
      </w:r>
      <w:r w:rsidRPr="000371D9">
        <w:rPr>
          <w:rFonts w:eastAsia="Calibri"/>
          <w:rtl/>
        </w:rPr>
        <w:t xml:space="preserve"> ששכרו לא ייפגע. ביום 27 ביולי 2020 ניתן פסק דינו של ב</w:t>
      </w:r>
      <w:r w:rsidR="00E744D7" w:rsidRPr="000371D9">
        <w:rPr>
          <w:rFonts w:eastAsia="Calibri" w:hint="eastAsia"/>
          <w:rtl/>
        </w:rPr>
        <w:t>ית</w:t>
      </w:r>
      <w:r w:rsidR="00E744D7" w:rsidRPr="000371D9">
        <w:rPr>
          <w:rFonts w:eastAsia="Calibri"/>
          <w:rtl/>
        </w:rPr>
        <w:t xml:space="preserve"> המשפט העליון </w:t>
      </w:r>
      <w:r w:rsidR="00E744D7" w:rsidRPr="000371D9">
        <w:rPr>
          <w:rFonts w:hint="eastAsia"/>
          <w:rtl/>
        </w:rPr>
        <w:t>בבג</w:t>
      </w:r>
      <w:r w:rsidR="00E744D7" w:rsidRPr="000371D9">
        <w:rPr>
          <w:rtl/>
        </w:rPr>
        <w:t xml:space="preserve">"ץ 1633/20 </w:t>
      </w:r>
      <w:r w:rsidR="00E744D7" w:rsidRPr="000371D9">
        <w:rPr>
          <w:b/>
          <w:bCs/>
          <w:rtl/>
        </w:rPr>
        <w:t xml:space="preserve">"סל" </w:t>
      </w:r>
      <w:r w:rsidR="00E744D7" w:rsidRPr="000371D9">
        <w:rPr>
          <w:rFonts w:hint="eastAsia"/>
          <w:b/>
          <w:bCs/>
          <w:rtl/>
        </w:rPr>
        <w:t>שירותי</w:t>
      </w:r>
      <w:r w:rsidR="00E744D7" w:rsidRPr="000371D9">
        <w:rPr>
          <w:b/>
          <w:bCs/>
          <w:rtl/>
        </w:rPr>
        <w:t xml:space="preserve"> </w:t>
      </w:r>
      <w:r w:rsidR="00E744D7" w:rsidRPr="000371D9">
        <w:rPr>
          <w:rFonts w:hint="eastAsia"/>
          <w:b/>
          <w:bCs/>
          <w:rtl/>
        </w:rPr>
        <w:t>סיעוד</w:t>
      </w:r>
      <w:r w:rsidR="00E744D7" w:rsidRPr="000371D9">
        <w:rPr>
          <w:rtl/>
        </w:rPr>
        <w:t xml:space="preserve"> נ' </w:t>
      </w:r>
      <w:r w:rsidR="00E744D7" w:rsidRPr="000371D9">
        <w:rPr>
          <w:rFonts w:hint="eastAsia"/>
          <w:b/>
          <w:bCs/>
          <w:rtl/>
        </w:rPr>
        <w:t>מדינת</w:t>
      </w:r>
      <w:r w:rsidR="00E744D7" w:rsidRPr="000371D9">
        <w:rPr>
          <w:b/>
          <w:bCs/>
          <w:rtl/>
        </w:rPr>
        <w:t xml:space="preserve"> </w:t>
      </w:r>
      <w:r w:rsidR="00E744D7" w:rsidRPr="000371D9">
        <w:rPr>
          <w:rFonts w:hint="eastAsia"/>
          <w:b/>
          <w:bCs/>
          <w:rtl/>
        </w:rPr>
        <w:t>ישראל</w:t>
      </w:r>
      <w:r w:rsidR="00E744D7" w:rsidRPr="000371D9" w:rsidDel="00E744D7">
        <w:rPr>
          <w:rFonts w:eastAsia="Calibri"/>
          <w:rtl/>
        </w:rPr>
        <w:t xml:space="preserve"> </w:t>
      </w:r>
      <w:r w:rsidR="00E744D7" w:rsidRPr="000371D9">
        <w:rPr>
          <w:rFonts w:eastAsia="Calibri"/>
          <w:rtl/>
        </w:rPr>
        <w:t xml:space="preserve">(פורסם </w:t>
      </w:r>
      <w:r w:rsidR="00E744D7" w:rsidRPr="000371D9">
        <w:rPr>
          <w:rFonts w:eastAsia="Calibri" w:hint="eastAsia"/>
          <w:rtl/>
        </w:rPr>
        <w:t>בנבו</w:t>
      </w:r>
      <w:r w:rsidR="00E744D7" w:rsidRPr="000371D9">
        <w:rPr>
          <w:rFonts w:eastAsia="Calibri"/>
          <w:rtl/>
        </w:rPr>
        <w:t xml:space="preserve">) (להלן – </w:t>
      </w:r>
      <w:r w:rsidR="00E744D7" w:rsidRPr="000371D9">
        <w:rPr>
          <w:rFonts w:eastAsia="Calibri" w:hint="eastAsia"/>
          <w:b/>
          <w:bCs/>
          <w:rtl/>
        </w:rPr>
        <w:t>פסק</w:t>
      </w:r>
      <w:r w:rsidR="00E744D7" w:rsidRPr="000371D9">
        <w:rPr>
          <w:rFonts w:eastAsia="Calibri"/>
          <w:b/>
          <w:bCs/>
          <w:rtl/>
        </w:rPr>
        <w:t xml:space="preserve"> </w:t>
      </w:r>
      <w:r w:rsidR="00E744D7" w:rsidRPr="000371D9">
        <w:rPr>
          <w:rFonts w:eastAsia="Calibri" w:hint="eastAsia"/>
          <w:b/>
          <w:bCs/>
          <w:rtl/>
        </w:rPr>
        <w:t>הדין</w:t>
      </w:r>
      <w:r w:rsidR="00E744D7" w:rsidRPr="000371D9">
        <w:rPr>
          <w:rFonts w:eastAsia="Calibri"/>
          <w:b/>
          <w:bCs/>
          <w:rtl/>
        </w:rPr>
        <w:t xml:space="preserve"> </w:t>
      </w:r>
      <w:r w:rsidR="00E744D7" w:rsidRPr="000371D9">
        <w:rPr>
          <w:rFonts w:eastAsia="Calibri" w:hint="eastAsia"/>
          <w:b/>
          <w:bCs/>
          <w:rtl/>
        </w:rPr>
        <w:t>בעניין</w:t>
      </w:r>
      <w:r w:rsidR="00E744D7" w:rsidRPr="000371D9">
        <w:rPr>
          <w:rFonts w:eastAsia="Calibri"/>
          <w:b/>
          <w:bCs/>
          <w:rtl/>
        </w:rPr>
        <w:t xml:space="preserve"> </w:t>
      </w:r>
      <w:r w:rsidR="00E744D7" w:rsidRPr="000371D9">
        <w:rPr>
          <w:rFonts w:eastAsia="Calibri" w:hint="eastAsia"/>
          <w:b/>
          <w:bCs/>
          <w:rtl/>
        </w:rPr>
        <w:t>ימי</w:t>
      </w:r>
      <w:r w:rsidR="00E744D7" w:rsidRPr="000371D9">
        <w:rPr>
          <w:rFonts w:eastAsia="Calibri"/>
          <w:b/>
          <w:bCs/>
          <w:rtl/>
        </w:rPr>
        <w:t xml:space="preserve"> </w:t>
      </w:r>
      <w:r w:rsidR="00E744D7" w:rsidRPr="000371D9">
        <w:rPr>
          <w:rFonts w:eastAsia="Calibri" w:hint="eastAsia"/>
          <w:b/>
          <w:bCs/>
          <w:rtl/>
        </w:rPr>
        <w:t>בידוד</w:t>
      </w:r>
      <w:r w:rsidR="00E744D7" w:rsidRPr="000371D9">
        <w:rPr>
          <w:rFonts w:eastAsia="Calibri"/>
          <w:rtl/>
        </w:rPr>
        <w:t>),</w:t>
      </w:r>
      <w:r w:rsidRPr="000371D9">
        <w:rPr>
          <w:rFonts w:eastAsia="Calibri"/>
          <w:rtl/>
        </w:rPr>
        <w:t xml:space="preserve"> אשר קבע כי בידוד אינו מחלה כהגדרתה בחוק, ופסל את ההסדר של תעודת מחלה גורפת. עם זאת, </w:t>
      </w:r>
      <w:r w:rsidR="00E744D7" w:rsidRPr="000371D9">
        <w:rPr>
          <w:rFonts w:eastAsia="Calibri" w:hint="eastAsia"/>
          <w:rtl/>
        </w:rPr>
        <w:t>בית</w:t>
      </w:r>
      <w:r w:rsidR="00E744D7" w:rsidRPr="000371D9">
        <w:rPr>
          <w:rFonts w:eastAsia="Calibri"/>
          <w:rtl/>
        </w:rPr>
        <w:t xml:space="preserve"> </w:t>
      </w:r>
      <w:r w:rsidR="00E744D7" w:rsidRPr="000371D9">
        <w:rPr>
          <w:rFonts w:eastAsia="Calibri" w:hint="eastAsia"/>
          <w:rtl/>
        </w:rPr>
        <w:t>המשפט</w:t>
      </w:r>
      <w:r w:rsidR="00E744D7" w:rsidRPr="000371D9">
        <w:rPr>
          <w:rFonts w:eastAsia="Calibri"/>
          <w:rtl/>
        </w:rPr>
        <w:t xml:space="preserve"> </w:t>
      </w:r>
      <w:r w:rsidR="00E744D7" w:rsidRPr="000371D9">
        <w:rPr>
          <w:rFonts w:eastAsia="Calibri" w:hint="eastAsia"/>
          <w:rtl/>
        </w:rPr>
        <w:t>העליון</w:t>
      </w:r>
      <w:r w:rsidRPr="000371D9">
        <w:rPr>
          <w:rFonts w:eastAsia="Calibri"/>
          <w:rtl/>
        </w:rPr>
        <w:t xml:space="preserve"> השהה את כניסת</w:t>
      </w:r>
      <w:r w:rsidR="00E744D7" w:rsidRPr="000371D9">
        <w:rPr>
          <w:rFonts w:eastAsia="Calibri"/>
          <w:rtl/>
        </w:rPr>
        <w:t xml:space="preserve"> פסק הדין בעניין ימי בידוד</w:t>
      </w:r>
      <w:r w:rsidRPr="000371D9">
        <w:rPr>
          <w:rFonts w:eastAsia="Calibri"/>
          <w:rtl/>
        </w:rPr>
        <w:t xml:space="preserve"> לתוקף עד ליום 30 בספטמבר 2020, וזאת כדי לתת </w:t>
      </w:r>
      <w:r w:rsidRPr="000371D9">
        <w:rPr>
          <w:rFonts w:eastAsia="Calibri" w:hint="eastAsia"/>
          <w:rtl/>
        </w:rPr>
        <w:t>שהות</w:t>
      </w:r>
      <w:r w:rsidRPr="000371D9">
        <w:rPr>
          <w:rFonts w:eastAsia="Calibri"/>
          <w:rtl/>
        </w:rPr>
        <w:t xml:space="preserve"> </w:t>
      </w:r>
      <w:r w:rsidRPr="000371D9">
        <w:rPr>
          <w:rFonts w:eastAsia="Calibri" w:hint="eastAsia"/>
          <w:rtl/>
        </w:rPr>
        <w:t>להיערך</w:t>
      </w:r>
      <w:r w:rsidRPr="000371D9">
        <w:rPr>
          <w:rFonts w:eastAsia="Calibri"/>
          <w:rtl/>
        </w:rPr>
        <w:t xml:space="preserve"> </w:t>
      </w:r>
      <w:r w:rsidRPr="000371D9">
        <w:rPr>
          <w:rFonts w:eastAsia="Calibri" w:hint="eastAsia"/>
          <w:rtl/>
        </w:rPr>
        <w:t>לשינוי</w:t>
      </w:r>
      <w:r w:rsidRPr="000371D9">
        <w:rPr>
          <w:rFonts w:eastAsia="Calibri"/>
          <w:rtl/>
        </w:rPr>
        <w:t xml:space="preserve"> </w:t>
      </w:r>
      <w:r w:rsidRPr="000371D9">
        <w:rPr>
          <w:rFonts w:eastAsia="Calibri" w:hint="eastAsia"/>
          <w:rtl/>
        </w:rPr>
        <w:t>הנורמטיבי</w:t>
      </w:r>
      <w:r w:rsidRPr="000371D9">
        <w:rPr>
          <w:rFonts w:eastAsia="Calibri"/>
          <w:rtl/>
        </w:rPr>
        <w:t xml:space="preserve">, </w:t>
      </w:r>
      <w:r w:rsidRPr="000371D9">
        <w:rPr>
          <w:rFonts w:eastAsia="Calibri" w:hint="eastAsia"/>
          <w:rtl/>
        </w:rPr>
        <w:t>והכל</w:t>
      </w:r>
      <w:r w:rsidRPr="000371D9">
        <w:rPr>
          <w:rFonts w:eastAsia="Calibri"/>
          <w:rtl/>
        </w:rPr>
        <w:t xml:space="preserve"> </w:t>
      </w:r>
      <w:r w:rsidRPr="000371D9">
        <w:rPr>
          <w:rFonts w:eastAsia="Calibri" w:hint="eastAsia"/>
          <w:rtl/>
        </w:rPr>
        <w:t>בשים</w:t>
      </w:r>
      <w:r w:rsidRPr="000371D9">
        <w:rPr>
          <w:rFonts w:eastAsia="Calibri"/>
          <w:rtl/>
        </w:rPr>
        <w:t xml:space="preserve"> </w:t>
      </w:r>
      <w:r w:rsidRPr="000371D9">
        <w:rPr>
          <w:rFonts w:eastAsia="Calibri" w:hint="eastAsia"/>
          <w:rtl/>
        </w:rPr>
        <w:t>לב</w:t>
      </w:r>
      <w:r w:rsidRPr="000371D9">
        <w:rPr>
          <w:rFonts w:eastAsia="Calibri"/>
          <w:rtl/>
        </w:rPr>
        <w:t xml:space="preserve"> </w:t>
      </w:r>
      <w:r w:rsidRPr="000371D9">
        <w:rPr>
          <w:rFonts w:eastAsia="Calibri" w:hint="eastAsia"/>
          <w:rtl/>
        </w:rPr>
        <w:t>לתכלית</w:t>
      </w:r>
      <w:r w:rsidRPr="000371D9">
        <w:rPr>
          <w:rFonts w:eastAsia="Calibri"/>
          <w:rtl/>
        </w:rPr>
        <w:t xml:space="preserve"> </w:t>
      </w:r>
      <w:r w:rsidRPr="000371D9">
        <w:rPr>
          <w:rFonts w:eastAsia="Calibri" w:hint="eastAsia"/>
          <w:rtl/>
        </w:rPr>
        <w:t>הראויה</w:t>
      </w:r>
      <w:r w:rsidRPr="000371D9">
        <w:rPr>
          <w:rFonts w:eastAsia="Calibri"/>
          <w:rtl/>
        </w:rPr>
        <w:t xml:space="preserve"> </w:t>
      </w:r>
      <w:r w:rsidRPr="000371D9">
        <w:rPr>
          <w:rFonts w:eastAsia="Calibri" w:hint="eastAsia"/>
          <w:rtl/>
        </w:rPr>
        <w:t>של</w:t>
      </w:r>
      <w:r w:rsidRPr="000371D9">
        <w:rPr>
          <w:rFonts w:eastAsia="Calibri"/>
          <w:rtl/>
        </w:rPr>
        <w:t xml:space="preserve"> </w:t>
      </w:r>
      <w:r w:rsidRPr="000371D9">
        <w:rPr>
          <w:rFonts w:eastAsia="Calibri" w:hint="eastAsia"/>
          <w:rtl/>
        </w:rPr>
        <w:t>בידוד</w:t>
      </w:r>
      <w:r w:rsidRPr="000371D9">
        <w:rPr>
          <w:rFonts w:eastAsia="Calibri"/>
          <w:rtl/>
        </w:rPr>
        <w:t xml:space="preserve"> </w:t>
      </w:r>
      <w:r w:rsidRPr="000371D9">
        <w:rPr>
          <w:rFonts w:eastAsia="Calibri" w:hint="eastAsia"/>
          <w:rtl/>
        </w:rPr>
        <w:t>אנשים</w:t>
      </w:r>
      <w:r w:rsidRPr="000371D9">
        <w:rPr>
          <w:rFonts w:eastAsia="Calibri"/>
          <w:rtl/>
        </w:rPr>
        <w:t xml:space="preserve"> </w:t>
      </w:r>
      <w:r w:rsidRPr="000371D9">
        <w:rPr>
          <w:rFonts w:eastAsia="Calibri" w:hint="eastAsia"/>
          <w:rtl/>
        </w:rPr>
        <w:t>שמתקיים</w:t>
      </w:r>
      <w:r w:rsidRPr="000371D9">
        <w:rPr>
          <w:rFonts w:eastAsia="Calibri"/>
          <w:rtl/>
        </w:rPr>
        <w:t xml:space="preserve"> </w:t>
      </w:r>
      <w:r w:rsidRPr="000371D9">
        <w:rPr>
          <w:rFonts w:eastAsia="Calibri" w:hint="eastAsia"/>
          <w:rtl/>
        </w:rPr>
        <w:t>בהם</w:t>
      </w:r>
      <w:r w:rsidRPr="000371D9">
        <w:rPr>
          <w:rFonts w:eastAsia="Calibri"/>
          <w:rtl/>
        </w:rPr>
        <w:t xml:space="preserve"> </w:t>
      </w:r>
      <w:r w:rsidRPr="000371D9">
        <w:rPr>
          <w:rFonts w:eastAsia="Calibri" w:hint="eastAsia"/>
          <w:rtl/>
        </w:rPr>
        <w:t>החשש</w:t>
      </w:r>
      <w:r w:rsidRPr="000371D9">
        <w:rPr>
          <w:rFonts w:eastAsia="Calibri"/>
          <w:rtl/>
        </w:rPr>
        <w:t xml:space="preserve"> </w:t>
      </w:r>
      <w:r w:rsidRPr="000371D9">
        <w:rPr>
          <w:rFonts w:eastAsia="Calibri" w:hint="eastAsia"/>
          <w:rtl/>
        </w:rPr>
        <w:t>כי</w:t>
      </w:r>
      <w:r w:rsidRPr="000371D9">
        <w:rPr>
          <w:rFonts w:eastAsia="Calibri"/>
          <w:rtl/>
        </w:rPr>
        <w:t xml:space="preserve"> </w:t>
      </w:r>
      <w:r w:rsidRPr="000371D9">
        <w:rPr>
          <w:rFonts w:eastAsia="Calibri" w:hint="eastAsia"/>
          <w:rtl/>
        </w:rPr>
        <w:t>נדבקו</w:t>
      </w:r>
      <w:r w:rsidRPr="000371D9">
        <w:rPr>
          <w:rFonts w:eastAsia="Calibri"/>
          <w:rtl/>
        </w:rPr>
        <w:t xml:space="preserve"> </w:t>
      </w:r>
      <w:r w:rsidRPr="000371D9">
        <w:rPr>
          <w:rFonts w:eastAsia="Calibri" w:hint="eastAsia"/>
          <w:rtl/>
        </w:rPr>
        <w:t>בנגיף</w:t>
      </w:r>
      <w:r w:rsidRPr="000371D9">
        <w:rPr>
          <w:rFonts w:eastAsia="Calibri"/>
          <w:rtl/>
        </w:rPr>
        <w:t xml:space="preserve"> </w:t>
      </w:r>
      <w:r w:rsidRPr="000371D9">
        <w:rPr>
          <w:rFonts w:eastAsia="Calibri" w:hint="eastAsia"/>
          <w:rtl/>
        </w:rPr>
        <w:t>הקורונה</w:t>
      </w:r>
      <w:r w:rsidR="00E744D7" w:rsidRPr="000371D9">
        <w:rPr>
          <w:rFonts w:eastAsia="Calibri"/>
          <w:rtl/>
        </w:rPr>
        <w:t xml:space="preserve"> ו</w:t>
      </w:r>
      <w:r w:rsidRPr="000371D9">
        <w:rPr>
          <w:rFonts w:eastAsia="Calibri" w:hint="eastAsia"/>
          <w:rtl/>
        </w:rPr>
        <w:t>כדי</w:t>
      </w:r>
      <w:r w:rsidRPr="000371D9">
        <w:rPr>
          <w:rFonts w:eastAsia="Calibri"/>
          <w:rtl/>
        </w:rPr>
        <w:t xml:space="preserve"> </w:t>
      </w:r>
      <w:r w:rsidRPr="000371D9">
        <w:rPr>
          <w:rFonts w:eastAsia="Calibri" w:hint="eastAsia"/>
          <w:rtl/>
        </w:rPr>
        <w:t>לקטוע</w:t>
      </w:r>
      <w:r w:rsidRPr="000371D9">
        <w:rPr>
          <w:rFonts w:eastAsia="Calibri"/>
          <w:rtl/>
        </w:rPr>
        <w:t xml:space="preserve"> </w:t>
      </w:r>
      <w:r w:rsidRPr="000371D9">
        <w:rPr>
          <w:rFonts w:eastAsia="Calibri" w:hint="eastAsia"/>
          <w:rtl/>
        </w:rPr>
        <w:t>את</w:t>
      </w:r>
      <w:r w:rsidRPr="000371D9">
        <w:rPr>
          <w:rFonts w:eastAsia="Calibri"/>
          <w:rtl/>
        </w:rPr>
        <w:t xml:space="preserve"> </w:t>
      </w:r>
      <w:r w:rsidRPr="000371D9">
        <w:rPr>
          <w:rFonts w:eastAsia="Calibri" w:hint="eastAsia"/>
          <w:rtl/>
        </w:rPr>
        <w:t>שרשרת</w:t>
      </w:r>
      <w:r w:rsidRPr="000371D9">
        <w:rPr>
          <w:rFonts w:eastAsia="Calibri"/>
          <w:rtl/>
        </w:rPr>
        <w:t xml:space="preserve"> </w:t>
      </w:r>
      <w:r w:rsidRPr="000371D9">
        <w:rPr>
          <w:rFonts w:eastAsia="Calibri" w:hint="eastAsia"/>
          <w:rtl/>
        </w:rPr>
        <w:t>ההדבקה</w:t>
      </w:r>
      <w:r w:rsidRPr="000371D9">
        <w:rPr>
          <w:rFonts w:eastAsia="Calibri"/>
          <w:rtl/>
        </w:rPr>
        <w:t xml:space="preserve"> </w:t>
      </w:r>
      <w:r w:rsidRPr="000371D9">
        <w:rPr>
          <w:rFonts w:eastAsia="Calibri" w:hint="eastAsia"/>
          <w:rtl/>
        </w:rPr>
        <w:t>ולמנוע</w:t>
      </w:r>
      <w:r w:rsidRPr="000371D9">
        <w:rPr>
          <w:rFonts w:eastAsia="Calibri"/>
          <w:rtl/>
        </w:rPr>
        <w:t xml:space="preserve"> </w:t>
      </w:r>
      <w:r w:rsidRPr="000371D9">
        <w:rPr>
          <w:rFonts w:eastAsia="Calibri" w:hint="eastAsia"/>
          <w:rtl/>
        </w:rPr>
        <w:t>את</w:t>
      </w:r>
      <w:r w:rsidRPr="000371D9">
        <w:rPr>
          <w:rFonts w:eastAsia="Calibri"/>
          <w:rtl/>
        </w:rPr>
        <w:t xml:space="preserve"> </w:t>
      </w:r>
      <w:r w:rsidRPr="000371D9">
        <w:rPr>
          <w:rFonts w:eastAsia="Calibri" w:hint="eastAsia"/>
          <w:rtl/>
        </w:rPr>
        <w:t>המשך</w:t>
      </w:r>
      <w:r w:rsidRPr="000371D9">
        <w:rPr>
          <w:rFonts w:eastAsia="Calibri"/>
          <w:rtl/>
        </w:rPr>
        <w:t xml:space="preserve"> </w:t>
      </w:r>
      <w:r w:rsidRPr="000371D9">
        <w:rPr>
          <w:rFonts w:eastAsia="Calibri" w:hint="eastAsia"/>
          <w:rtl/>
        </w:rPr>
        <w:t>הפצת</w:t>
      </w:r>
      <w:r w:rsidRPr="000371D9">
        <w:rPr>
          <w:rFonts w:eastAsia="Calibri"/>
          <w:rtl/>
        </w:rPr>
        <w:t xml:space="preserve"> </w:t>
      </w:r>
      <w:r w:rsidRPr="000371D9">
        <w:rPr>
          <w:rFonts w:eastAsia="Calibri" w:hint="eastAsia"/>
          <w:rtl/>
        </w:rPr>
        <w:t>הנגיף</w:t>
      </w:r>
      <w:r w:rsidRPr="000371D9">
        <w:rPr>
          <w:rFonts w:eastAsia="Calibri"/>
          <w:rtl/>
        </w:rPr>
        <w:t xml:space="preserve">. </w:t>
      </w:r>
      <w:r w:rsidRPr="000371D9">
        <w:rPr>
          <w:rFonts w:eastAsia="Calibri" w:hint="eastAsia"/>
          <w:rtl/>
        </w:rPr>
        <w:t>לאחרונה</w:t>
      </w:r>
      <w:r w:rsidR="00E744D7" w:rsidRPr="000371D9">
        <w:rPr>
          <w:rFonts w:eastAsia="Calibri"/>
          <w:rtl/>
        </w:rPr>
        <w:t>,</w:t>
      </w:r>
      <w:r w:rsidRPr="000371D9">
        <w:rPr>
          <w:rFonts w:eastAsia="Calibri"/>
          <w:rtl/>
        </w:rPr>
        <w:t xml:space="preserve"> חלה התפרצות מחודשת של הנגיף ונקבעו מגבלות </w:t>
      </w:r>
      <w:r w:rsidR="00E744D7" w:rsidRPr="000371D9">
        <w:rPr>
          <w:rFonts w:eastAsia="Calibri" w:hint="eastAsia"/>
          <w:rtl/>
        </w:rPr>
        <w:t>נוספות</w:t>
      </w:r>
      <w:r w:rsidR="00E744D7" w:rsidRPr="000371D9">
        <w:rPr>
          <w:rFonts w:eastAsia="Calibri"/>
          <w:rtl/>
        </w:rPr>
        <w:t xml:space="preserve"> </w:t>
      </w:r>
      <w:r w:rsidRPr="000371D9">
        <w:rPr>
          <w:rFonts w:eastAsia="Calibri" w:hint="eastAsia"/>
          <w:rtl/>
        </w:rPr>
        <w:t>על</w:t>
      </w:r>
      <w:r w:rsidRPr="000371D9">
        <w:rPr>
          <w:rFonts w:eastAsia="Calibri"/>
          <w:rtl/>
        </w:rPr>
        <w:t xml:space="preserve"> </w:t>
      </w:r>
      <w:r w:rsidRPr="000371D9">
        <w:rPr>
          <w:rFonts w:eastAsia="Calibri" w:hint="eastAsia"/>
          <w:rtl/>
        </w:rPr>
        <w:t>הציבור</w:t>
      </w:r>
      <w:r w:rsidRPr="000371D9">
        <w:rPr>
          <w:rFonts w:eastAsia="Calibri"/>
          <w:rtl/>
        </w:rPr>
        <w:t xml:space="preserve"> </w:t>
      </w:r>
      <w:r w:rsidRPr="000371D9">
        <w:rPr>
          <w:rFonts w:eastAsia="Calibri" w:hint="eastAsia"/>
          <w:rtl/>
        </w:rPr>
        <w:t>ועל</w:t>
      </w:r>
      <w:r w:rsidRPr="000371D9">
        <w:rPr>
          <w:rFonts w:eastAsia="Calibri"/>
          <w:rtl/>
        </w:rPr>
        <w:t xml:space="preserve"> </w:t>
      </w:r>
      <w:r w:rsidRPr="000371D9">
        <w:rPr>
          <w:rFonts w:eastAsia="Calibri" w:hint="eastAsia"/>
          <w:rtl/>
        </w:rPr>
        <w:t>המשק</w:t>
      </w:r>
      <w:r w:rsidRPr="000371D9">
        <w:rPr>
          <w:rFonts w:eastAsia="Calibri"/>
          <w:rtl/>
        </w:rPr>
        <w:t xml:space="preserve">. </w:t>
      </w:r>
      <w:r w:rsidRPr="000371D9">
        <w:rPr>
          <w:rFonts w:eastAsia="Calibri" w:hint="eastAsia"/>
          <w:rtl/>
        </w:rPr>
        <w:t>התפרצות</w:t>
      </w:r>
      <w:r w:rsidRPr="000371D9">
        <w:rPr>
          <w:rFonts w:eastAsia="Calibri"/>
          <w:rtl/>
        </w:rPr>
        <w:t xml:space="preserve"> </w:t>
      </w:r>
      <w:r w:rsidRPr="000371D9">
        <w:rPr>
          <w:rFonts w:eastAsia="Calibri" w:hint="eastAsia"/>
          <w:rtl/>
        </w:rPr>
        <w:t>זו</w:t>
      </w:r>
      <w:r w:rsidRPr="000371D9">
        <w:rPr>
          <w:rFonts w:eastAsia="Calibri"/>
          <w:rtl/>
        </w:rPr>
        <w:t xml:space="preserve"> </w:t>
      </w:r>
      <w:r w:rsidRPr="000371D9">
        <w:rPr>
          <w:rFonts w:eastAsia="Calibri" w:hint="eastAsia"/>
          <w:rtl/>
        </w:rPr>
        <w:t>מעלה</w:t>
      </w:r>
      <w:r w:rsidRPr="000371D9">
        <w:rPr>
          <w:rFonts w:eastAsia="Calibri"/>
          <w:rtl/>
        </w:rPr>
        <w:t xml:space="preserve"> </w:t>
      </w:r>
      <w:r w:rsidRPr="000371D9">
        <w:rPr>
          <w:rFonts w:eastAsia="Calibri" w:hint="eastAsia"/>
          <w:rtl/>
        </w:rPr>
        <w:t>את</w:t>
      </w:r>
      <w:r w:rsidRPr="000371D9">
        <w:rPr>
          <w:rFonts w:eastAsia="Calibri"/>
          <w:rtl/>
        </w:rPr>
        <w:t xml:space="preserve"> </w:t>
      </w:r>
      <w:r w:rsidRPr="000371D9">
        <w:rPr>
          <w:rFonts w:eastAsia="Calibri" w:hint="eastAsia"/>
          <w:rtl/>
        </w:rPr>
        <w:t>החשש</w:t>
      </w:r>
      <w:r w:rsidRPr="000371D9">
        <w:rPr>
          <w:rFonts w:eastAsia="Calibri"/>
          <w:rtl/>
        </w:rPr>
        <w:t xml:space="preserve"> </w:t>
      </w:r>
      <w:r w:rsidRPr="000371D9">
        <w:rPr>
          <w:rFonts w:eastAsia="Calibri" w:hint="eastAsia"/>
          <w:rtl/>
        </w:rPr>
        <w:t>כי</w:t>
      </w:r>
      <w:r w:rsidRPr="000371D9">
        <w:rPr>
          <w:rFonts w:eastAsia="Calibri"/>
          <w:rtl/>
        </w:rPr>
        <w:t xml:space="preserve"> </w:t>
      </w:r>
      <w:r w:rsidRPr="000371D9">
        <w:rPr>
          <w:rFonts w:eastAsia="Calibri" w:hint="eastAsia"/>
          <w:rtl/>
        </w:rPr>
        <w:t>יגדל</w:t>
      </w:r>
      <w:r w:rsidRPr="000371D9">
        <w:rPr>
          <w:rFonts w:eastAsia="Calibri"/>
          <w:rtl/>
        </w:rPr>
        <w:t xml:space="preserve"> </w:t>
      </w:r>
      <w:r w:rsidRPr="000371D9">
        <w:rPr>
          <w:rFonts w:eastAsia="Calibri" w:hint="eastAsia"/>
          <w:rtl/>
        </w:rPr>
        <w:t>מספר</w:t>
      </w:r>
      <w:r w:rsidRPr="000371D9">
        <w:rPr>
          <w:rFonts w:eastAsia="Calibri"/>
          <w:rtl/>
        </w:rPr>
        <w:t xml:space="preserve"> </w:t>
      </w:r>
      <w:r w:rsidRPr="000371D9">
        <w:rPr>
          <w:rFonts w:eastAsia="Calibri" w:hint="eastAsia"/>
          <w:rtl/>
        </w:rPr>
        <w:t>החייבים</w:t>
      </w:r>
      <w:r w:rsidRPr="000371D9">
        <w:rPr>
          <w:rFonts w:eastAsia="Calibri"/>
          <w:rtl/>
        </w:rPr>
        <w:t xml:space="preserve"> </w:t>
      </w:r>
      <w:r w:rsidRPr="000371D9">
        <w:rPr>
          <w:rFonts w:eastAsia="Calibri" w:hint="eastAsia"/>
          <w:rtl/>
        </w:rPr>
        <w:t>בבידוד</w:t>
      </w:r>
      <w:r w:rsidRPr="000371D9">
        <w:rPr>
          <w:rFonts w:eastAsia="Calibri"/>
          <w:rtl/>
        </w:rPr>
        <w:t xml:space="preserve">. </w:t>
      </w:r>
      <w:r w:rsidRPr="000371D9">
        <w:rPr>
          <w:rFonts w:eastAsia="Calibri" w:hint="eastAsia"/>
          <w:rtl/>
        </w:rPr>
        <w:t>לבקשת</w:t>
      </w:r>
      <w:r w:rsidRPr="000371D9">
        <w:rPr>
          <w:rFonts w:eastAsia="Calibri"/>
          <w:rtl/>
        </w:rPr>
        <w:t xml:space="preserve"> </w:t>
      </w:r>
      <w:r w:rsidRPr="000371D9">
        <w:rPr>
          <w:rFonts w:eastAsia="Calibri" w:hint="eastAsia"/>
          <w:rtl/>
        </w:rPr>
        <w:t>המדינה</w:t>
      </w:r>
      <w:r w:rsidRPr="000371D9">
        <w:rPr>
          <w:rFonts w:eastAsia="Calibri"/>
          <w:rtl/>
        </w:rPr>
        <w:t xml:space="preserve"> אישר ב</w:t>
      </w:r>
      <w:r w:rsidR="00E744D7" w:rsidRPr="000371D9">
        <w:rPr>
          <w:rFonts w:eastAsia="Calibri" w:hint="eastAsia"/>
          <w:rtl/>
        </w:rPr>
        <w:t>ית</w:t>
      </w:r>
      <w:r w:rsidR="00E744D7" w:rsidRPr="000371D9">
        <w:rPr>
          <w:rFonts w:eastAsia="Calibri"/>
          <w:rtl/>
        </w:rPr>
        <w:t xml:space="preserve"> </w:t>
      </w:r>
      <w:r w:rsidR="00E744D7" w:rsidRPr="000371D9">
        <w:rPr>
          <w:rFonts w:eastAsia="Calibri" w:hint="eastAsia"/>
          <w:rtl/>
        </w:rPr>
        <w:t>המשפט</w:t>
      </w:r>
      <w:r w:rsidR="00E744D7" w:rsidRPr="000371D9">
        <w:rPr>
          <w:rFonts w:eastAsia="Calibri"/>
          <w:rtl/>
        </w:rPr>
        <w:t xml:space="preserve"> </w:t>
      </w:r>
      <w:r w:rsidR="00E744D7" w:rsidRPr="000371D9">
        <w:rPr>
          <w:rFonts w:eastAsia="Calibri" w:hint="eastAsia"/>
          <w:rtl/>
        </w:rPr>
        <w:t>העליון</w:t>
      </w:r>
      <w:r w:rsidRPr="000371D9">
        <w:rPr>
          <w:rFonts w:eastAsia="Calibri"/>
          <w:rtl/>
        </w:rPr>
        <w:t xml:space="preserve"> להשהות בתקופה נוספת את כניסת </w:t>
      </w:r>
      <w:r w:rsidR="00E744D7" w:rsidRPr="000371D9">
        <w:rPr>
          <w:rFonts w:eastAsia="Calibri" w:hint="eastAsia"/>
          <w:rtl/>
        </w:rPr>
        <w:t>פסק</w:t>
      </w:r>
      <w:r w:rsidR="00E744D7" w:rsidRPr="000371D9">
        <w:rPr>
          <w:rFonts w:eastAsia="Calibri"/>
          <w:rtl/>
        </w:rPr>
        <w:t xml:space="preserve"> </w:t>
      </w:r>
      <w:r w:rsidR="00E744D7" w:rsidRPr="000371D9">
        <w:rPr>
          <w:rFonts w:eastAsia="Calibri" w:hint="eastAsia"/>
          <w:rtl/>
        </w:rPr>
        <w:t>הדין</w:t>
      </w:r>
      <w:r w:rsidR="00E744D7" w:rsidRPr="000371D9">
        <w:rPr>
          <w:rFonts w:eastAsia="Calibri"/>
          <w:rtl/>
        </w:rPr>
        <w:t xml:space="preserve"> </w:t>
      </w:r>
      <w:r w:rsidR="00E744D7" w:rsidRPr="000371D9">
        <w:rPr>
          <w:rFonts w:eastAsia="Calibri" w:hint="eastAsia"/>
          <w:rtl/>
        </w:rPr>
        <w:t>בעניין</w:t>
      </w:r>
      <w:r w:rsidR="00E744D7" w:rsidRPr="000371D9">
        <w:rPr>
          <w:rFonts w:eastAsia="Calibri"/>
          <w:rtl/>
        </w:rPr>
        <w:t xml:space="preserve"> ימי בידוד </w:t>
      </w:r>
      <w:r w:rsidRPr="000371D9">
        <w:rPr>
          <w:rFonts w:eastAsia="Calibri" w:hint="eastAsia"/>
          <w:rtl/>
        </w:rPr>
        <w:t>לתוקף</w:t>
      </w:r>
      <w:r w:rsidRPr="000371D9">
        <w:rPr>
          <w:rFonts w:eastAsia="Calibri"/>
          <w:rtl/>
        </w:rPr>
        <w:t xml:space="preserve">, </w:t>
      </w:r>
      <w:r w:rsidR="00E744D7" w:rsidRPr="000371D9">
        <w:rPr>
          <w:rFonts w:eastAsia="Calibri" w:hint="eastAsia"/>
          <w:rtl/>
        </w:rPr>
        <w:t>וזאת</w:t>
      </w:r>
      <w:r w:rsidR="00E744D7" w:rsidRPr="000371D9">
        <w:rPr>
          <w:rFonts w:eastAsia="Calibri"/>
          <w:rtl/>
        </w:rPr>
        <w:t xml:space="preserve"> </w:t>
      </w:r>
      <w:r w:rsidRPr="000371D9">
        <w:rPr>
          <w:rFonts w:eastAsia="Calibri" w:hint="eastAsia"/>
          <w:rtl/>
        </w:rPr>
        <w:t>על</w:t>
      </w:r>
      <w:r w:rsidRPr="000371D9">
        <w:rPr>
          <w:rFonts w:eastAsia="Calibri"/>
          <w:rtl/>
        </w:rPr>
        <w:t xml:space="preserve"> </w:t>
      </w:r>
      <w:r w:rsidRPr="000371D9">
        <w:rPr>
          <w:rFonts w:eastAsia="Calibri" w:hint="eastAsia"/>
          <w:rtl/>
        </w:rPr>
        <w:t>מנת</w:t>
      </w:r>
      <w:r w:rsidRPr="000371D9">
        <w:rPr>
          <w:rFonts w:eastAsia="Calibri"/>
          <w:rtl/>
        </w:rPr>
        <w:t xml:space="preserve"> </w:t>
      </w:r>
      <w:r w:rsidRPr="000371D9">
        <w:rPr>
          <w:rFonts w:eastAsia="Calibri" w:hint="eastAsia"/>
          <w:rtl/>
        </w:rPr>
        <w:t>לאפשר</w:t>
      </w:r>
      <w:r w:rsidRPr="000371D9">
        <w:rPr>
          <w:rFonts w:eastAsia="Calibri"/>
          <w:rtl/>
        </w:rPr>
        <w:t xml:space="preserve"> </w:t>
      </w:r>
      <w:r w:rsidRPr="000371D9">
        <w:rPr>
          <w:rFonts w:eastAsia="Calibri" w:hint="eastAsia"/>
          <w:rtl/>
        </w:rPr>
        <w:t>למדינה</w:t>
      </w:r>
      <w:r w:rsidRPr="000371D9">
        <w:rPr>
          <w:rFonts w:eastAsia="Calibri"/>
          <w:rtl/>
        </w:rPr>
        <w:t xml:space="preserve"> </w:t>
      </w:r>
      <w:r w:rsidRPr="000371D9">
        <w:rPr>
          <w:rFonts w:eastAsia="Calibri" w:hint="eastAsia"/>
          <w:rtl/>
        </w:rPr>
        <w:t>שהות</w:t>
      </w:r>
      <w:r w:rsidRPr="000371D9">
        <w:rPr>
          <w:rFonts w:eastAsia="Calibri"/>
          <w:rtl/>
        </w:rPr>
        <w:t xml:space="preserve"> </w:t>
      </w:r>
      <w:r w:rsidRPr="000371D9">
        <w:rPr>
          <w:rFonts w:eastAsia="Calibri" w:hint="eastAsia"/>
          <w:rtl/>
        </w:rPr>
        <w:t>להשלים</w:t>
      </w:r>
      <w:r w:rsidRPr="000371D9">
        <w:rPr>
          <w:rFonts w:eastAsia="Calibri"/>
          <w:rtl/>
        </w:rPr>
        <w:t xml:space="preserve"> </w:t>
      </w:r>
      <w:r w:rsidRPr="000371D9">
        <w:rPr>
          <w:rFonts w:eastAsia="Calibri" w:hint="eastAsia"/>
          <w:rtl/>
        </w:rPr>
        <w:t>הכנת</w:t>
      </w:r>
      <w:r w:rsidRPr="000371D9">
        <w:rPr>
          <w:rFonts w:eastAsia="Calibri"/>
          <w:rtl/>
        </w:rPr>
        <w:t xml:space="preserve"> </w:t>
      </w:r>
      <w:r w:rsidRPr="000371D9">
        <w:rPr>
          <w:rFonts w:eastAsia="Calibri" w:hint="eastAsia"/>
          <w:rtl/>
        </w:rPr>
        <w:t>ההסדר</w:t>
      </w:r>
      <w:r w:rsidRPr="000371D9">
        <w:rPr>
          <w:rFonts w:eastAsia="Calibri"/>
          <w:rtl/>
        </w:rPr>
        <w:t xml:space="preserve"> </w:t>
      </w:r>
      <w:r w:rsidRPr="000371D9">
        <w:rPr>
          <w:rFonts w:eastAsia="Calibri" w:hint="eastAsia"/>
          <w:rtl/>
        </w:rPr>
        <w:t>החקיקתי</w:t>
      </w:r>
      <w:r w:rsidRPr="000371D9">
        <w:rPr>
          <w:rFonts w:eastAsia="Calibri"/>
          <w:rtl/>
        </w:rPr>
        <w:t>.</w:t>
      </w:r>
    </w:p>
    <w:p w14:paraId="5F9E6A09" w14:textId="77777777" w:rsidR="00BB0246" w:rsidRPr="000371D9" w:rsidRDefault="00BB0246" w:rsidP="00BB0246">
      <w:pPr>
        <w:ind w:left="0"/>
        <w:rPr>
          <w:rtl/>
        </w:rPr>
      </w:pPr>
    </w:p>
    <w:p w14:paraId="5B56C49E" w14:textId="77777777" w:rsidR="00BB0246" w:rsidRPr="000371D9" w:rsidRDefault="00BB0246" w:rsidP="00E420B3">
      <w:pPr>
        <w:spacing w:after="160"/>
        <w:ind w:left="0"/>
        <w:rPr>
          <w:rtl/>
        </w:rPr>
      </w:pPr>
      <w:r w:rsidRPr="000371D9">
        <w:rPr>
          <w:rtl/>
        </w:rPr>
        <w:t xml:space="preserve">לכן, מוצע כעת לקבוע הוראת שעה, לפיה </w:t>
      </w:r>
      <w:r w:rsidRPr="000371D9">
        <w:rPr>
          <w:rFonts w:hint="eastAsia"/>
          <w:rtl/>
        </w:rPr>
        <w:t>החל</w:t>
      </w:r>
      <w:r w:rsidRPr="000371D9">
        <w:rPr>
          <w:rtl/>
        </w:rPr>
        <w:t xml:space="preserve"> מיום פרסום </w:t>
      </w:r>
      <w:r w:rsidR="00E744D7" w:rsidRPr="000371D9">
        <w:rPr>
          <w:rFonts w:hint="eastAsia"/>
          <w:rtl/>
        </w:rPr>
        <w:t>הוראת</w:t>
      </w:r>
      <w:r w:rsidR="00E744D7" w:rsidRPr="000371D9">
        <w:rPr>
          <w:rtl/>
        </w:rPr>
        <w:t xml:space="preserve"> השעה </w:t>
      </w:r>
      <w:r w:rsidR="00E744D7" w:rsidRPr="000371D9">
        <w:rPr>
          <w:rFonts w:hint="eastAsia"/>
          <w:rtl/>
        </w:rPr>
        <w:t>ועד</w:t>
      </w:r>
      <w:r w:rsidR="00E744D7" w:rsidRPr="000371D9">
        <w:rPr>
          <w:rtl/>
        </w:rPr>
        <w:t xml:space="preserve"> </w:t>
      </w:r>
      <w:r w:rsidR="00E744D7" w:rsidRPr="000371D9">
        <w:rPr>
          <w:rFonts w:hint="eastAsia"/>
          <w:rtl/>
        </w:rPr>
        <w:t>ליום</w:t>
      </w:r>
      <w:r w:rsidRPr="000371D9">
        <w:rPr>
          <w:rtl/>
        </w:rPr>
        <w:t xml:space="preserve"> 30 ביוני 2021, עובד שנעדר מעבודתו עקב היותו בבידוד לפי צו בריאות העם, יהיה זכאי להשתמש בימי המחלה שצבורים לטובתו אצל המעסיק. התשלום בעבור ימי המחלה יהיה בהתאם לקבוע בחוק: 0% מערך יום מחלה על היום הראשון, 50% מערך יום מחלה על היום השני, 50% מערך יום מחלה על היום השלישי  ו-100% החל מהיום הרביעי לבידוד. המדינה והמעסיקים יחלקו את עלות הבידוד הנותרת שווה בשווה. </w:t>
      </w:r>
      <w:r w:rsidRPr="000371D9">
        <w:rPr>
          <w:rFonts w:hint="eastAsia"/>
          <w:rtl/>
        </w:rPr>
        <w:t>עם</w:t>
      </w:r>
      <w:r w:rsidRPr="000371D9">
        <w:rPr>
          <w:rtl/>
        </w:rPr>
        <w:t xml:space="preserve"> </w:t>
      </w:r>
      <w:r w:rsidRPr="000371D9">
        <w:rPr>
          <w:rFonts w:hint="eastAsia"/>
          <w:rtl/>
        </w:rPr>
        <w:t>זאת</w:t>
      </w:r>
      <w:r w:rsidRPr="000371D9">
        <w:rPr>
          <w:rtl/>
        </w:rPr>
        <w:t xml:space="preserve">, </w:t>
      </w:r>
      <w:r w:rsidRPr="000371D9">
        <w:rPr>
          <w:rFonts w:hint="eastAsia"/>
          <w:rtl/>
        </w:rPr>
        <w:t>נקבעו</w:t>
      </w:r>
      <w:r w:rsidRPr="000371D9">
        <w:rPr>
          <w:rtl/>
        </w:rPr>
        <w:t xml:space="preserve"> </w:t>
      </w:r>
      <w:r w:rsidRPr="000371D9">
        <w:rPr>
          <w:rFonts w:hint="eastAsia"/>
          <w:rtl/>
        </w:rPr>
        <w:t>הוראות</w:t>
      </w:r>
      <w:r w:rsidRPr="000371D9">
        <w:rPr>
          <w:rtl/>
        </w:rPr>
        <w:t xml:space="preserve"> </w:t>
      </w:r>
      <w:r w:rsidRPr="000371D9">
        <w:rPr>
          <w:rFonts w:hint="eastAsia"/>
          <w:rtl/>
        </w:rPr>
        <w:t>פרטניות</w:t>
      </w:r>
      <w:r w:rsidRPr="000371D9">
        <w:rPr>
          <w:rtl/>
        </w:rPr>
        <w:t xml:space="preserve"> </w:t>
      </w:r>
      <w:r w:rsidRPr="000371D9">
        <w:rPr>
          <w:rFonts w:hint="eastAsia"/>
          <w:rtl/>
        </w:rPr>
        <w:t>לעניין</w:t>
      </w:r>
      <w:r w:rsidRPr="000371D9">
        <w:rPr>
          <w:rtl/>
        </w:rPr>
        <w:t xml:space="preserve"> </w:t>
      </w:r>
      <w:r w:rsidRPr="000371D9">
        <w:rPr>
          <w:rFonts w:hint="eastAsia"/>
          <w:rtl/>
        </w:rPr>
        <w:t>תחולה</w:t>
      </w:r>
      <w:r w:rsidRPr="000371D9">
        <w:rPr>
          <w:rtl/>
        </w:rPr>
        <w:t xml:space="preserve"> </w:t>
      </w:r>
      <w:r w:rsidRPr="000371D9">
        <w:rPr>
          <w:rFonts w:hint="eastAsia"/>
          <w:rtl/>
        </w:rPr>
        <w:t>של</w:t>
      </w:r>
      <w:r w:rsidRPr="000371D9">
        <w:rPr>
          <w:rtl/>
        </w:rPr>
        <w:t xml:space="preserve"> </w:t>
      </w:r>
      <w:r w:rsidRPr="000371D9">
        <w:rPr>
          <w:rFonts w:hint="eastAsia"/>
          <w:rtl/>
        </w:rPr>
        <w:t>הסדרים</w:t>
      </w:r>
      <w:r w:rsidRPr="000371D9">
        <w:rPr>
          <w:rtl/>
        </w:rPr>
        <w:t xml:space="preserve"> </w:t>
      </w:r>
      <w:r w:rsidRPr="000371D9">
        <w:rPr>
          <w:rFonts w:hint="eastAsia"/>
          <w:rtl/>
        </w:rPr>
        <w:t>מיטיבים</w:t>
      </w:r>
      <w:r w:rsidRPr="000371D9">
        <w:rPr>
          <w:rtl/>
        </w:rPr>
        <w:t xml:space="preserve"> </w:t>
      </w:r>
      <w:r w:rsidRPr="000371D9">
        <w:rPr>
          <w:rFonts w:hint="eastAsia"/>
          <w:rtl/>
        </w:rPr>
        <w:t>מסוימים</w:t>
      </w:r>
      <w:r w:rsidRPr="000371D9">
        <w:rPr>
          <w:rtl/>
        </w:rPr>
        <w:t>.</w:t>
      </w:r>
    </w:p>
    <w:p w14:paraId="2AC1CA13" w14:textId="77777777" w:rsidR="00BB0246" w:rsidRPr="000371D9" w:rsidRDefault="00BB0246" w:rsidP="00BB0246">
      <w:pPr>
        <w:spacing w:after="160"/>
        <w:ind w:left="0"/>
        <w:rPr>
          <w:rtl/>
        </w:rPr>
      </w:pPr>
    </w:p>
    <w:p w14:paraId="67720B39" w14:textId="77777777" w:rsidR="00BB0246" w:rsidRPr="000371D9" w:rsidRDefault="00BB0246" w:rsidP="00BB0246">
      <w:pPr>
        <w:ind w:left="0"/>
        <w:rPr>
          <w:rtl/>
        </w:rPr>
      </w:pPr>
      <w:r w:rsidRPr="000371D9">
        <w:rPr>
          <w:rtl/>
        </w:rPr>
        <w:t xml:space="preserve">כמענה לעובדים שאין ברשותם מכסת ימי מחלה, נקבע כי עובדים אלו יקבלו תשלום עבור ימי הבידוד, בהתאם לחלוקה הבאה: 0% מהשכר על היום הראשון, 50% מהשכר על היום השני, 50% מהשכר על היום השלישי, ו-70% החל מהיום הרביעי והלאה. כאשר העלות תמומן במלואה על-ידי המדינה. כך, יימנע התמריץ השלילי בדבר הימנעות מבידוד. כהשלמה למהלך זה, מוצע לקבוע הסדרים לשיפוי חלקי של המעסיקים בגין תשלום דמי בידוד עבור עובד שנעדר מעבודתו. </w:t>
      </w:r>
    </w:p>
    <w:p w14:paraId="1D257F1F" w14:textId="77777777" w:rsidR="00BB0246" w:rsidRPr="000371D9" w:rsidRDefault="00BB0246" w:rsidP="00BB0246">
      <w:pPr>
        <w:ind w:left="0"/>
        <w:rPr>
          <w:rtl/>
        </w:rPr>
      </w:pPr>
    </w:p>
    <w:p w14:paraId="428A93F1" w14:textId="77777777" w:rsidR="00BB0246" w:rsidRDefault="00BB0246" w:rsidP="00E420B3">
      <w:pPr>
        <w:ind w:left="0"/>
        <w:rPr>
          <w:rtl/>
        </w:rPr>
      </w:pPr>
      <w:r w:rsidRPr="000371D9">
        <w:rPr>
          <w:rFonts w:hint="eastAsia"/>
          <w:rtl/>
        </w:rPr>
        <w:t>בהתאמה</w:t>
      </w:r>
      <w:r w:rsidRPr="000371D9">
        <w:rPr>
          <w:rtl/>
        </w:rPr>
        <w:t xml:space="preserve">, מוצע כי מעסיקים יהיו זכאים לשיפוי בגין היעדרם של עובדיהם ששהו בבידוד רטרואקטיבית, החל מיום 1 באוקטובר 2020, וזאת </w:t>
      </w:r>
      <w:r w:rsidR="00E744D7" w:rsidRPr="000371D9">
        <w:rPr>
          <w:rFonts w:hint="eastAsia"/>
          <w:rtl/>
        </w:rPr>
        <w:t>החל</w:t>
      </w:r>
      <w:r w:rsidR="00E744D7" w:rsidRPr="000371D9">
        <w:rPr>
          <w:rtl/>
        </w:rPr>
        <w:t xml:space="preserve"> מהמועד שבו פסק הדין בעניין ימי בידוד היה אמור להיכנס לתוקף לפני </w:t>
      </w:r>
      <w:r w:rsidRPr="000371D9">
        <w:rPr>
          <w:rFonts w:hint="eastAsia"/>
          <w:rtl/>
        </w:rPr>
        <w:t>הדחייה</w:t>
      </w:r>
      <w:r w:rsidRPr="000371D9">
        <w:rPr>
          <w:rtl/>
        </w:rPr>
        <w:t xml:space="preserve"> </w:t>
      </w:r>
      <w:r w:rsidRPr="000371D9">
        <w:rPr>
          <w:rFonts w:hint="eastAsia"/>
          <w:rtl/>
        </w:rPr>
        <w:lastRenderedPageBreak/>
        <w:t>הנוספת</w:t>
      </w:r>
      <w:r w:rsidRPr="000371D9">
        <w:rPr>
          <w:rtl/>
        </w:rPr>
        <w:t xml:space="preserve"> </w:t>
      </w:r>
      <w:r w:rsidRPr="000371D9">
        <w:rPr>
          <w:rFonts w:hint="eastAsia"/>
          <w:rtl/>
        </w:rPr>
        <w:t>שביקשה</w:t>
      </w:r>
      <w:r w:rsidRPr="000371D9">
        <w:rPr>
          <w:rtl/>
        </w:rPr>
        <w:t xml:space="preserve"> </w:t>
      </w:r>
      <w:r w:rsidRPr="000371D9">
        <w:rPr>
          <w:rFonts w:hint="eastAsia"/>
          <w:rtl/>
        </w:rPr>
        <w:t>המדינה</w:t>
      </w:r>
      <w:r w:rsidRPr="000371D9">
        <w:rPr>
          <w:rtl/>
        </w:rPr>
        <w:t xml:space="preserve"> </w:t>
      </w:r>
      <w:r w:rsidRPr="000371D9">
        <w:rPr>
          <w:rFonts w:hint="eastAsia"/>
          <w:rtl/>
        </w:rPr>
        <w:t>מב</w:t>
      </w:r>
      <w:r w:rsidR="00E744D7" w:rsidRPr="000371D9">
        <w:rPr>
          <w:rFonts w:hint="eastAsia"/>
          <w:rtl/>
        </w:rPr>
        <w:t>ית</w:t>
      </w:r>
      <w:r w:rsidR="00E744D7" w:rsidRPr="000371D9">
        <w:rPr>
          <w:rtl/>
        </w:rPr>
        <w:t xml:space="preserve"> </w:t>
      </w:r>
      <w:r w:rsidR="00E744D7" w:rsidRPr="000371D9">
        <w:rPr>
          <w:rFonts w:hint="eastAsia"/>
          <w:rtl/>
        </w:rPr>
        <w:t>המשפט</w:t>
      </w:r>
      <w:r w:rsidR="00E744D7" w:rsidRPr="000371D9">
        <w:rPr>
          <w:rtl/>
        </w:rPr>
        <w:t xml:space="preserve"> </w:t>
      </w:r>
      <w:r w:rsidR="00E744D7" w:rsidRPr="000371D9">
        <w:rPr>
          <w:rFonts w:hint="eastAsia"/>
          <w:rtl/>
        </w:rPr>
        <w:t>העליון</w:t>
      </w:r>
      <w:r w:rsidRPr="000371D9">
        <w:rPr>
          <w:rtl/>
        </w:rPr>
        <w:t xml:space="preserve"> לצורך יישום הסדר זה.</w:t>
      </w:r>
    </w:p>
    <w:p w14:paraId="595A498F" w14:textId="77777777" w:rsidR="00E5295E" w:rsidRDefault="00E5295E" w:rsidP="00E5295E">
      <w:pPr>
        <w:widowControl/>
        <w:spacing w:after="60"/>
        <w:ind w:left="0"/>
        <w:contextualSpacing w:val="0"/>
        <w:rPr>
          <w:rFonts w:eastAsia="Times New Roman"/>
          <w:rtl/>
        </w:rPr>
      </w:pPr>
    </w:p>
    <w:p w14:paraId="77C4D7F3" w14:textId="77777777" w:rsidR="00E5295E" w:rsidRPr="00264B39" w:rsidRDefault="00E5295E" w:rsidP="00E5295E">
      <w:pPr>
        <w:widowControl/>
        <w:spacing w:after="60"/>
        <w:ind w:left="0"/>
        <w:contextualSpacing w:val="0"/>
        <w:rPr>
          <w:rFonts w:eastAsia="Times New Roman"/>
        </w:rPr>
      </w:pPr>
      <w:r>
        <w:rPr>
          <w:rFonts w:eastAsia="Times New Roman" w:hint="cs"/>
          <w:rtl/>
        </w:rPr>
        <w:t xml:space="preserve">עוד מוצע במסגרת תזכיר חוק זה לתקן את </w:t>
      </w:r>
      <w:r w:rsidRPr="00264B39">
        <w:rPr>
          <w:rFonts w:eastAsia="Times New Roman"/>
          <w:rtl/>
        </w:rPr>
        <w:t>חוק הביטוח הלאומי [נוסח משולב], התשנ"ה-1995</w:t>
      </w:r>
      <w:r>
        <w:rPr>
          <w:rFonts w:eastAsia="Times New Roman" w:hint="cs"/>
          <w:rtl/>
        </w:rPr>
        <w:t>, כמפורט להלן</w:t>
      </w:r>
      <w:r w:rsidRPr="00264B39">
        <w:rPr>
          <w:rFonts w:eastAsia="Times New Roman"/>
          <w:rtl/>
        </w:rPr>
        <w:t xml:space="preserve">. </w:t>
      </w:r>
    </w:p>
    <w:p w14:paraId="559D7FC9" w14:textId="77777777" w:rsidR="00E5295E" w:rsidRPr="00E132C3" w:rsidRDefault="00E5295E" w:rsidP="00E5295E">
      <w:pPr>
        <w:widowControl/>
        <w:spacing w:after="60"/>
        <w:ind w:left="0"/>
        <w:contextualSpacing w:val="0"/>
        <w:rPr>
          <w:rFonts w:eastAsia="Times New Roman"/>
          <w:rtl/>
        </w:rPr>
      </w:pPr>
    </w:p>
    <w:p w14:paraId="163C1B43" w14:textId="77777777" w:rsidR="00E5295E" w:rsidRPr="00264B39" w:rsidRDefault="00E5295E" w:rsidP="00E5295E">
      <w:pPr>
        <w:widowControl/>
        <w:spacing w:after="60"/>
        <w:ind w:left="0"/>
        <w:contextualSpacing w:val="0"/>
        <w:rPr>
          <w:rFonts w:eastAsia="Times New Roman"/>
          <w:rtl/>
        </w:rPr>
      </w:pPr>
      <w:r w:rsidRPr="00264B39">
        <w:rPr>
          <w:rFonts w:eastAsia="Times New Roman"/>
          <w:rtl/>
        </w:rPr>
        <w:t xml:space="preserve">המוסד </w:t>
      </w:r>
      <w:r>
        <w:rPr>
          <w:rFonts w:eastAsia="Times New Roman" w:hint="cs"/>
          <w:rtl/>
        </w:rPr>
        <w:t xml:space="preserve">לביטוח לאומי </w:t>
      </w:r>
      <w:r w:rsidRPr="00264B39">
        <w:rPr>
          <w:rFonts w:eastAsia="Times New Roman"/>
          <w:rtl/>
        </w:rPr>
        <w:t xml:space="preserve">מקבל דיווחים שונים אודות העובדים, </w:t>
      </w:r>
      <w:r w:rsidRPr="00264B39">
        <w:rPr>
          <w:rFonts w:eastAsia="Times New Roman" w:hint="cs"/>
          <w:rtl/>
        </w:rPr>
        <w:t>ה</w:t>
      </w:r>
      <w:r w:rsidRPr="00264B39">
        <w:rPr>
          <w:rFonts w:eastAsia="Times New Roman"/>
          <w:rtl/>
        </w:rPr>
        <w:t xml:space="preserve">נחלקים לדיווח חודשי </w:t>
      </w:r>
      <w:r>
        <w:rPr>
          <w:rFonts w:eastAsia="Times New Roman" w:hint="cs"/>
          <w:rtl/>
        </w:rPr>
        <w:t>ו</w:t>
      </w:r>
      <w:r w:rsidRPr="00264B39">
        <w:rPr>
          <w:rFonts w:eastAsia="Times New Roman"/>
          <w:rtl/>
        </w:rPr>
        <w:t xml:space="preserve">דיווח חצי שנתי או שנתי. </w:t>
      </w:r>
    </w:p>
    <w:p w14:paraId="1AEE99A2" w14:textId="77777777" w:rsidR="00E5295E" w:rsidRPr="00264B39" w:rsidRDefault="00E5295E" w:rsidP="00E5295E">
      <w:pPr>
        <w:widowControl/>
        <w:spacing w:after="60"/>
        <w:ind w:left="0"/>
        <w:contextualSpacing w:val="0"/>
        <w:rPr>
          <w:rFonts w:eastAsia="Times New Roman"/>
          <w:rtl/>
        </w:rPr>
      </w:pPr>
    </w:p>
    <w:p w14:paraId="4E88897B" w14:textId="77777777" w:rsidR="00E5295E" w:rsidRPr="00264B39" w:rsidRDefault="00E5295E" w:rsidP="00E5295E">
      <w:pPr>
        <w:widowControl/>
        <w:spacing w:after="60"/>
        <w:ind w:left="0"/>
        <w:contextualSpacing w:val="0"/>
        <w:rPr>
          <w:rFonts w:eastAsia="Times New Roman"/>
        </w:rPr>
      </w:pPr>
      <w:r w:rsidRPr="00264B39">
        <w:rPr>
          <w:rFonts w:eastAsia="Times New Roman"/>
          <w:rtl/>
        </w:rPr>
        <w:t xml:space="preserve">מן הניסיון המצטבר במוסד עולה כי מרבית המעסיקים במשק עומדים בחובת הדיווח התקופתי המקוון והדבר משפר את המידע הקיים במוסד לביטוח לאומי אודות נתוני העובדים. </w:t>
      </w:r>
    </w:p>
    <w:p w14:paraId="670F2546" w14:textId="77777777" w:rsidR="00E5295E" w:rsidRPr="00264B39" w:rsidRDefault="00E5295E" w:rsidP="00E5295E">
      <w:pPr>
        <w:widowControl/>
        <w:spacing w:after="60"/>
        <w:ind w:left="0"/>
        <w:contextualSpacing w:val="0"/>
        <w:rPr>
          <w:rFonts w:eastAsia="Times New Roman"/>
          <w:rtl/>
        </w:rPr>
      </w:pPr>
    </w:p>
    <w:p w14:paraId="4B15D65B" w14:textId="77777777" w:rsidR="00E5295E" w:rsidRPr="00264B39" w:rsidRDefault="00E5295E" w:rsidP="00E5295E">
      <w:pPr>
        <w:widowControl/>
        <w:spacing w:after="60"/>
        <w:ind w:left="0"/>
        <w:contextualSpacing w:val="0"/>
        <w:rPr>
          <w:rFonts w:eastAsia="Times New Roman"/>
          <w:rtl/>
        </w:rPr>
      </w:pPr>
      <w:r w:rsidRPr="00264B39">
        <w:rPr>
          <w:rFonts w:eastAsia="Times New Roman"/>
          <w:rtl/>
        </w:rPr>
        <w:t xml:space="preserve">ביחס לדיווח החודשי, המוסד מקבל דיווח מן המעסיקים באופן מקוון או באמצעות טפסים ידניים. </w:t>
      </w:r>
    </w:p>
    <w:p w14:paraId="1FCD386D" w14:textId="77777777" w:rsidR="00E5295E" w:rsidRPr="00264B39" w:rsidRDefault="00E5295E" w:rsidP="00E5295E">
      <w:pPr>
        <w:widowControl/>
        <w:spacing w:after="60"/>
        <w:ind w:left="0"/>
        <w:contextualSpacing w:val="0"/>
        <w:rPr>
          <w:rFonts w:eastAsia="Times New Roman"/>
          <w:rtl/>
        </w:rPr>
      </w:pPr>
    </w:p>
    <w:p w14:paraId="1EFA7F7F" w14:textId="77777777" w:rsidR="00E5295E" w:rsidRPr="00264B39" w:rsidRDefault="00E5295E" w:rsidP="00E5295E">
      <w:pPr>
        <w:widowControl/>
        <w:spacing w:after="60"/>
        <w:ind w:left="0"/>
        <w:contextualSpacing w:val="0"/>
        <w:rPr>
          <w:rFonts w:eastAsia="Times New Roman"/>
          <w:rtl/>
        </w:rPr>
      </w:pPr>
      <w:r w:rsidRPr="00264B39">
        <w:rPr>
          <w:rFonts w:eastAsia="Times New Roman" w:hint="cs"/>
          <w:rtl/>
        </w:rPr>
        <w:t xml:space="preserve">המידע המדווח בדיווח החודשי הינו כוללני בלבד, ואינו מאפשר למוסד לדעת "בזמן אמת" אודות ההכנסות והנתונים בדבר עבודת העובדים, דבר שיש לו השפעות משמעותיות הן בנוגע לזכאות לגמלה, והן בנוגע לחישוב דמי הביטוח.  </w:t>
      </w:r>
    </w:p>
    <w:p w14:paraId="0AF9F312" w14:textId="77777777" w:rsidR="00E5295E" w:rsidRPr="00264B39" w:rsidRDefault="00E5295E" w:rsidP="00E5295E">
      <w:pPr>
        <w:widowControl/>
        <w:spacing w:after="60"/>
        <w:ind w:left="0"/>
        <w:contextualSpacing w:val="0"/>
        <w:rPr>
          <w:rFonts w:eastAsia="Times New Roman"/>
          <w:rtl/>
        </w:rPr>
      </w:pPr>
    </w:p>
    <w:p w14:paraId="31EEBB67" w14:textId="77777777" w:rsidR="00E5295E" w:rsidRPr="00264B39" w:rsidRDefault="00E5295E" w:rsidP="00E5295E">
      <w:pPr>
        <w:widowControl/>
        <w:spacing w:after="60"/>
        <w:ind w:left="0"/>
        <w:contextualSpacing w:val="0"/>
        <w:rPr>
          <w:rFonts w:eastAsia="Times New Roman"/>
          <w:rtl/>
        </w:rPr>
      </w:pPr>
      <w:r w:rsidRPr="00264B39">
        <w:rPr>
          <w:rFonts w:eastAsia="Times New Roman" w:hint="cs"/>
          <w:rtl/>
        </w:rPr>
        <w:t xml:space="preserve">כמו כן, </w:t>
      </w:r>
      <w:r w:rsidRPr="00264B39">
        <w:rPr>
          <w:rFonts w:eastAsia="Times New Roman"/>
          <w:rtl/>
        </w:rPr>
        <w:t xml:space="preserve">הגשת הדיווחים בטופס ידני גוררת מטבע הדברים שגיאות בדיווחים בשל מילוי נתונים שונים או הקלדה שגויה וכן עיכוב בעדכון חשבונות המעסיקים. כמו כן, הגשת הטופס הידני דורשת מן המעסיק לגשת אל הבנק וזאת חלף הגשת הטופס באופן מקוון. </w:t>
      </w:r>
    </w:p>
    <w:p w14:paraId="2E982B4C" w14:textId="77777777" w:rsidR="00E5295E" w:rsidRPr="00264B39" w:rsidRDefault="00E5295E" w:rsidP="00E5295E">
      <w:pPr>
        <w:widowControl/>
        <w:spacing w:after="60"/>
        <w:ind w:left="0"/>
        <w:contextualSpacing w:val="0"/>
        <w:rPr>
          <w:rFonts w:eastAsia="Times New Roman"/>
          <w:rtl/>
        </w:rPr>
      </w:pPr>
    </w:p>
    <w:p w14:paraId="1EC1C406" w14:textId="77777777" w:rsidR="00E5295E" w:rsidRPr="00264B39" w:rsidRDefault="00E5295E" w:rsidP="00E5295E">
      <w:pPr>
        <w:widowControl/>
        <w:spacing w:after="60"/>
        <w:ind w:left="0"/>
        <w:contextualSpacing w:val="0"/>
        <w:rPr>
          <w:rFonts w:eastAsia="Times New Roman"/>
          <w:rtl/>
        </w:rPr>
      </w:pPr>
      <w:r w:rsidRPr="00264B39">
        <w:rPr>
          <w:rFonts w:eastAsia="Times New Roman"/>
          <w:rtl/>
        </w:rPr>
        <w:t xml:space="preserve">התיקון המבוקש בא, בין היתר,  </w:t>
      </w:r>
      <w:r w:rsidRPr="00264B39">
        <w:rPr>
          <w:rFonts w:eastAsia="Times New Roman" w:hint="cs"/>
          <w:rtl/>
        </w:rPr>
        <w:t xml:space="preserve">לאפשר למוסד לדעת מידע נדרש ומפורט ביחס לעובדים, דבר אשר ימצה את זכותם לגמלה וכן ייתן מידע נכון אודות חיוב דמי הביטוח. </w:t>
      </w:r>
    </w:p>
    <w:p w14:paraId="0A89E39D" w14:textId="77777777" w:rsidR="00E5295E" w:rsidRDefault="00E5295E" w:rsidP="00E5295E">
      <w:pPr>
        <w:widowControl/>
        <w:spacing w:after="60"/>
        <w:ind w:left="0"/>
        <w:contextualSpacing w:val="0"/>
        <w:rPr>
          <w:rFonts w:eastAsia="Times New Roman"/>
          <w:rtl/>
        </w:rPr>
      </w:pPr>
    </w:p>
    <w:p w14:paraId="66EDB1CF" w14:textId="77777777" w:rsidR="00E5295E" w:rsidRPr="00264B39" w:rsidRDefault="00E5295E" w:rsidP="00E5295E">
      <w:pPr>
        <w:widowControl/>
        <w:spacing w:after="60"/>
        <w:ind w:left="0"/>
        <w:contextualSpacing w:val="0"/>
        <w:rPr>
          <w:rFonts w:eastAsia="Times New Roman"/>
          <w:rtl/>
        </w:rPr>
      </w:pPr>
      <w:r w:rsidRPr="00264B39">
        <w:rPr>
          <w:rFonts w:eastAsia="Times New Roman" w:hint="cs"/>
          <w:rtl/>
        </w:rPr>
        <w:t xml:space="preserve">בנוסף, התיקון המבוקש בא </w:t>
      </w:r>
      <w:r w:rsidRPr="00264B39">
        <w:rPr>
          <w:rFonts w:eastAsia="Times New Roman"/>
          <w:rtl/>
        </w:rPr>
        <w:t xml:space="preserve">להתאים את מנגנוני הדיווח אל העולם המודרני כאשר ניתן לבצע פעולות רבות באמצעים אלקטרוניים ללא צורך בטפסים ידניים. מטרת ההצעה היא לשפר השירות למעסיקים ולחסוך במילוי הטפסים ובהקלדתם. </w:t>
      </w:r>
    </w:p>
    <w:p w14:paraId="47CB3FBF" w14:textId="77777777" w:rsidR="00E5295E" w:rsidRDefault="00E5295E" w:rsidP="00E420B3">
      <w:pPr>
        <w:ind w:left="0"/>
        <w:rPr>
          <w:rtl/>
        </w:rPr>
      </w:pPr>
    </w:p>
    <w:p w14:paraId="5B594B4A" w14:textId="77777777" w:rsidR="004F1631" w:rsidRPr="000371D9" w:rsidRDefault="004F1631" w:rsidP="004F1631">
      <w:pPr>
        <w:pStyle w:val="4"/>
        <w:rPr>
          <w:rFonts w:eastAsia="Calibri"/>
          <w:b w:val="0"/>
          <w:bCs w:val="0"/>
          <w:color w:val="000000"/>
          <w:szCs w:val="24"/>
          <w:rtl/>
        </w:rPr>
      </w:pPr>
      <w:bookmarkStart w:id="9" w:name="_Toc45496953"/>
      <w:bookmarkStart w:id="10" w:name="_Toc45497099"/>
      <w:bookmarkStart w:id="11" w:name="_Toc53430441"/>
      <w:bookmarkStart w:id="12" w:name="_Toc53478283"/>
      <w:r w:rsidRPr="000371D9">
        <w:rPr>
          <w:rFonts w:eastAsia="Calibri" w:hint="eastAsia"/>
          <w:color w:val="000000"/>
          <w:szCs w:val="24"/>
          <w:rtl/>
        </w:rPr>
        <w:t>השפעת</w:t>
      </w:r>
      <w:r w:rsidRPr="000371D9">
        <w:rPr>
          <w:rFonts w:eastAsia="Calibri"/>
          <w:color w:val="000000"/>
          <w:szCs w:val="24"/>
          <w:rtl/>
        </w:rPr>
        <w:t xml:space="preserve"> </w:t>
      </w:r>
      <w:r w:rsidRPr="000371D9">
        <w:rPr>
          <w:rFonts w:eastAsia="Calibri" w:hint="eastAsia"/>
          <w:color w:val="000000"/>
          <w:szCs w:val="24"/>
          <w:rtl/>
        </w:rPr>
        <w:t>תזכיר</w:t>
      </w:r>
      <w:r w:rsidRPr="000371D9">
        <w:rPr>
          <w:rFonts w:eastAsia="Calibri"/>
          <w:color w:val="000000"/>
          <w:szCs w:val="24"/>
          <w:rtl/>
        </w:rPr>
        <w:t xml:space="preserve"> </w:t>
      </w:r>
      <w:r w:rsidRPr="000371D9">
        <w:rPr>
          <w:rFonts w:eastAsia="Calibri" w:hint="eastAsia"/>
          <w:color w:val="000000"/>
          <w:szCs w:val="24"/>
          <w:rtl/>
        </w:rPr>
        <w:t>החוק</w:t>
      </w:r>
      <w:r w:rsidRPr="000371D9">
        <w:rPr>
          <w:rFonts w:eastAsia="Calibri"/>
          <w:color w:val="000000"/>
          <w:szCs w:val="24"/>
          <w:rtl/>
        </w:rPr>
        <w:t xml:space="preserve"> </w:t>
      </w:r>
      <w:r w:rsidRPr="000371D9">
        <w:rPr>
          <w:rFonts w:eastAsia="Calibri" w:hint="eastAsia"/>
          <w:color w:val="000000"/>
          <w:szCs w:val="24"/>
          <w:rtl/>
        </w:rPr>
        <w:t>המוצע</w:t>
      </w:r>
      <w:r w:rsidRPr="000371D9">
        <w:rPr>
          <w:rFonts w:eastAsia="Calibri"/>
          <w:color w:val="000000"/>
          <w:szCs w:val="24"/>
          <w:rtl/>
        </w:rPr>
        <w:t xml:space="preserve"> </w:t>
      </w:r>
      <w:r w:rsidRPr="000371D9">
        <w:rPr>
          <w:rFonts w:eastAsia="Calibri" w:hint="eastAsia"/>
          <w:color w:val="000000"/>
          <w:szCs w:val="24"/>
          <w:rtl/>
        </w:rPr>
        <w:t>על</w:t>
      </w:r>
      <w:r w:rsidRPr="000371D9">
        <w:rPr>
          <w:rFonts w:eastAsia="Calibri"/>
          <w:color w:val="000000"/>
          <w:szCs w:val="24"/>
          <w:rtl/>
        </w:rPr>
        <w:t xml:space="preserve"> </w:t>
      </w:r>
      <w:r w:rsidRPr="000371D9">
        <w:rPr>
          <w:rFonts w:eastAsia="Calibri" w:hint="eastAsia"/>
          <w:color w:val="000000"/>
          <w:szCs w:val="24"/>
          <w:rtl/>
        </w:rPr>
        <w:t>החוק</w:t>
      </w:r>
      <w:r w:rsidRPr="000371D9">
        <w:rPr>
          <w:rFonts w:eastAsia="Calibri"/>
          <w:color w:val="000000"/>
          <w:szCs w:val="24"/>
          <w:rtl/>
        </w:rPr>
        <w:t xml:space="preserve"> </w:t>
      </w:r>
      <w:r w:rsidRPr="000371D9">
        <w:rPr>
          <w:rFonts w:eastAsia="Calibri" w:hint="eastAsia"/>
          <w:color w:val="000000"/>
          <w:szCs w:val="24"/>
          <w:rtl/>
        </w:rPr>
        <w:t>הקיים</w:t>
      </w:r>
      <w:bookmarkEnd w:id="9"/>
      <w:bookmarkEnd w:id="10"/>
      <w:bookmarkEnd w:id="11"/>
      <w:bookmarkEnd w:id="12"/>
    </w:p>
    <w:p w14:paraId="0BAA4BF9" w14:textId="77777777" w:rsidR="00E744D7" w:rsidRDefault="00E744D7" w:rsidP="009B1D8C">
      <w:pPr>
        <w:ind w:left="0"/>
        <w:rPr>
          <w:rtl/>
        </w:rPr>
      </w:pPr>
      <w:r w:rsidRPr="000371D9">
        <w:rPr>
          <w:rFonts w:hint="eastAsia"/>
          <w:rtl/>
        </w:rPr>
        <w:t>תיקון</w:t>
      </w:r>
      <w:r w:rsidRPr="000371D9">
        <w:rPr>
          <w:rtl/>
        </w:rPr>
        <w:t xml:space="preserve"> חוק </w:t>
      </w:r>
      <w:proofErr w:type="spellStart"/>
      <w:r w:rsidRPr="000371D9">
        <w:rPr>
          <w:rtl/>
        </w:rPr>
        <w:t>התכנית</w:t>
      </w:r>
      <w:proofErr w:type="spellEnd"/>
      <w:r w:rsidRPr="000371D9">
        <w:rPr>
          <w:rtl/>
        </w:rPr>
        <w:t xml:space="preserve"> לסיוע כלכלי (נגיף הקורונה החדש) (הוראת שעה), </w:t>
      </w:r>
      <w:r w:rsidRPr="000371D9">
        <w:rPr>
          <w:rFonts w:hint="eastAsia"/>
          <w:rtl/>
        </w:rPr>
        <w:t>ה</w:t>
      </w:r>
      <w:r w:rsidRPr="000371D9">
        <w:rPr>
          <w:rtl/>
        </w:rPr>
        <w:t>תש"ף-2020.</w:t>
      </w:r>
    </w:p>
    <w:p w14:paraId="1F314D20" w14:textId="77777777" w:rsidR="00E5295E" w:rsidRPr="000371D9" w:rsidRDefault="00E5295E" w:rsidP="009B1D8C">
      <w:pPr>
        <w:ind w:left="0"/>
        <w:rPr>
          <w:rtl/>
        </w:rPr>
      </w:pPr>
      <w:r>
        <w:rPr>
          <w:rFonts w:hint="cs"/>
          <w:rtl/>
        </w:rPr>
        <w:t>תיקון חוק הביטוח הלאומי [נוסח משולב], התשנ"ה-1995.</w:t>
      </w:r>
    </w:p>
    <w:p w14:paraId="41688AE8" w14:textId="77777777" w:rsidR="004F1631" w:rsidRPr="000371D9" w:rsidRDefault="004F1631" w:rsidP="00E744D7">
      <w:pPr>
        <w:tabs>
          <w:tab w:val="left" w:pos="651"/>
        </w:tabs>
        <w:snapToGrid w:val="0"/>
        <w:spacing w:after="240"/>
        <w:rPr>
          <w:rtl/>
        </w:rPr>
      </w:pPr>
    </w:p>
    <w:p w14:paraId="62A5CEA8" w14:textId="77777777" w:rsidR="004F1631" w:rsidRPr="000371D9" w:rsidRDefault="004F1631" w:rsidP="004F1631">
      <w:pPr>
        <w:pStyle w:val="4"/>
        <w:rPr>
          <w:rFonts w:eastAsia="Calibri"/>
          <w:b w:val="0"/>
          <w:bCs w:val="0"/>
          <w:color w:val="000000"/>
          <w:szCs w:val="24"/>
          <w:rtl/>
        </w:rPr>
      </w:pPr>
      <w:bookmarkStart w:id="13" w:name="_Toc45496954"/>
      <w:bookmarkStart w:id="14" w:name="_Toc45497100"/>
      <w:bookmarkStart w:id="15" w:name="_Toc53430442"/>
      <w:bookmarkStart w:id="16" w:name="_Toc53478284"/>
      <w:r w:rsidRPr="000371D9">
        <w:rPr>
          <w:rFonts w:eastAsia="Calibri" w:hint="eastAsia"/>
          <w:color w:val="000000"/>
          <w:szCs w:val="24"/>
          <w:rtl/>
        </w:rPr>
        <w:t>השפעת</w:t>
      </w:r>
      <w:r w:rsidRPr="000371D9">
        <w:rPr>
          <w:rFonts w:eastAsia="Calibri"/>
          <w:color w:val="000000"/>
          <w:szCs w:val="24"/>
          <w:rtl/>
        </w:rPr>
        <w:t xml:space="preserve"> </w:t>
      </w:r>
      <w:r w:rsidRPr="000371D9">
        <w:rPr>
          <w:rFonts w:eastAsia="Calibri" w:hint="eastAsia"/>
          <w:color w:val="000000"/>
          <w:szCs w:val="24"/>
          <w:rtl/>
        </w:rPr>
        <w:t>תזכיר</w:t>
      </w:r>
      <w:r w:rsidRPr="000371D9">
        <w:rPr>
          <w:rFonts w:eastAsia="Calibri"/>
          <w:color w:val="000000"/>
          <w:szCs w:val="24"/>
          <w:rtl/>
        </w:rPr>
        <w:t xml:space="preserve"> </w:t>
      </w:r>
      <w:r w:rsidRPr="000371D9">
        <w:rPr>
          <w:rFonts w:eastAsia="Calibri" w:hint="eastAsia"/>
          <w:color w:val="000000"/>
          <w:szCs w:val="24"/>
          <w:rtl/>
        </w:rPr>
        <w:t>החוק</w:t>
      </w:r>
      <w:r w:rsidRPr="000371D9">
        <w:rPr>
          <w:rFonts w:eastAsia="Calibri"/>
          <w:color w:val="000000"/>
          <w:szCs w:val="24"/>
          <w:rtl/>
        </w:rPr>
        <w:t xml:space="preserve"> </w:t>
      </w:r>
      <w:r w:rsidRPr="000371D9">
        <w:rPr>
          <w:rFonts w:eastAsia="Calibri" w:hint="eastAsia"/>
          <w:color w:val="000000"/>
          <w:szCs w:val="24"/>
          <w:rtl/>
        </w:rPr>
        <w:t>המוצע</w:t>
      </w:r>
      <w:r w:rsidRPr="000371D9">
        <w:rPr>
          <w:rFonts w:eastAsia="Calibri"/>
          <w:color w:val="000000"/>
          <w:szCs w:val="24"/>
          <w:rtl/>
        </w:rPr>
        <w:t xml:space="preserve"> </w:t>
      </w:r>
      <w:r w:rsidRPr="000371D9">
        <w:rPr>
          <w:rFonts w:eastAsia="Calibri" w:hint="eastAsia"/>
          <w:color w:val="000000"/>
          <w:szCs w:val="24"/>
          <w:rtl/>
        </w:rPr>
        <w:t>על</w:t>
      </w:r>
      <w:r w:rsidRPr="000371D9">
        <w:rPr>
          <w:rFonts w:eastAsia="Calibri"/>
          <w:color w:val="000000"/>
          <w:szCs w:val="24"/>
          <w:rtl/>
        </w:rPr>
        <w:t xml:space="preserve"> </w:t>
      </w:r>
      <w:r w:rsidRPr="000371D9">
        <w:rPr>
          <w:rFonts w:eastAsia="Calibri" w:hint="eastAsia"/>
          <w:color w:val="000000"/>
          <w:szCs w:val="24"/>
          <w:rtl/>
        </w:rPr>
        <w:t>תקציב</w:t>
      </w:r>
      <w:r w:rsidRPr="000371D9">
        <w:rPr>
          <w:rFonts w:eastAsia="Calibri"/>
          <w:color w:val="000000"/>
          <w:szCs w:val="24"/>
          <w:rtl/>
        </w:rPr>
        <w:t xml:space="preserve"> </w:t>
      </w:r>
      <w:r w:rsidRPr="000371D9">
        <w:rPr>
          <w:rFonts w:eastAsia="Calibri" w:hint="eastAsia"/>
          <w:color w:val="000000"/>
          <w:szCs w:val="24"/>
          <w:rtl/>
        </w:rPr>
        <w:t>המדינה</w:t>
      </w:r>
      <w:bookmarkEnd w:id="13"/>
      <w:bookmarkEnd w:id="14"/>
      <w:bookmarkEnd w:id="15"/>
      <w:bookmarkEnd w:id="16"/>
    </w:p>
    <w:p w14:paraId="0DF5DDD9" w14:textId="77777777" w:rsidR="00E5295E" w:rsidRPr="009B1D8C" w:rsidRDefault="00E5295E" w:rsidP="00E5295E">
      <w:pPr>
        <w:ind w:left="0"/>
        <w:rPr>
          <w:rtl/>
        </w:rPr>
      </w:pPr>
      <w:bookmarkStart w:id="17" w:name="_Toc45496955"/>
      <w:bookmarkStart w:id="18" w:name="_Toc45497101"/>
      <w:r w:rsidRPr="009B1D8C">
        <w:rPr>
          <w:rFonts w:hint="eastAsia"/>
          <w:rtl/>
        </w:rPr>
        <w:t>העלות</w:t>
      </w:r>
      <w:r w:rsidRPr="009B1D8C">
        <w:rPr>
          <w:rtl/>
        </w:rPr>
        <w:t xml:space="preserve"> </w:t>
      </w:r>
      <w:r w:rsidRPr="009B1D8C">
        <w:rPr>
          <w:rFonts w:hint="eastAsia"/>
          <w:rtl/>
        </w:rPr>
        <w:t>של</w:t>
      </w:r>
      <w:r w:rsidRPr="009B1D8C">
        <w:rPr>
          <w:rtl/>
        </w:rPr>
        <w:t xml:space="preserve"> </w:t>
      </w:r>
      <w:r w:rsidRPr="009B1D8C">
        <w:rPr>
          <w:rFonts w:hint="eastAsia"/>
          <w:rtl/>
        </w:rPr>
        <w:t>תזכיר</w:t>
      </w:r>
      <w:r w:rsidRPr="009B1D8C">
        <w:rPr>
          <w:rtl/>
        </w:rPr>
        <w:t xml:space="preserve"> </w:t>
      </w:r>
      <w:r w:rsidRPr="009B1D8C">
        <w:rPr>
          <w:rFonts w:hint="eastAsia"/>
          <w:rtl/>
        </w:rPr>
        <w:t>זה</w:t>
      </w:r>
      <w:r w:rsidRPr="009B1D8C">
        <w:rPr>
          <w:rtl/>
        </w:rPr>
        <w:t xml:space="preserve"> </w:t>
      </w:r>
      <w:r w:rsidRPr="009B1D8C">
        <w:rPr>
          <w:rFonts w:hint="eastAsia"/>
          <w:rtl/>
        </w:rPr>
        <w:t>נאמדת</w:t>
      </w:r>
      <w:r w:rsidRPr="009B1D8C">
        <w:rPr>
          <w:rtl/>
        </w:rPr>
        <w:t xml:space="preserve"> </w:t>
      </w:r>
      <w:r>
        <w:rPr>
          <w:rFonts w:hint="eastAsia"/>
          <w:rtl/>
        </w:rPr>
        <w:t>ב</w:t>
      </w:r>
      <w:r>
        <w:rPr>
          <w:rtl/>
        </w:rPr>
        <w:t>-</w:t>
      </w:r>
      <w:r>
        <w:rPr>
          <w:rFonts w:hint="cs"/>
          <w:rtl/>
        </w:rPr>
        <w:t>500</w:t>
      </w:r>
      <w:r w:rsidRPr="009B1D8C">
        <w:rPr>
          <w:rtl/>
        </w:rPr>
        <w:t xml:space="preserve"> </w:t>
      </w:r>
      <w:r>
        <w:rPr>
          <w:rFonts w:hint="eastAsia"/>
          <w:rtl/>
        </w:rPr>
        <w:t>מיליו</w:t>
      </w:r>
      <w:r>
        <w:rPr>
          <w:rFonts w:hint="cs"/>
          <w:rtl/>
        </w:rPr>
        <w:t>ן</w:t>
      </w:r>
      <w:r w:rsidRPr="009B1D8C">
        <w:rPr>
          <w:rtl/>
        </w:rPr>
        <w:t xml:space="preserve"> </w:t>
      </w:r>
      <w:r w:rsidRPr="009B1D8C">
        <w:rPr>
          <w:rFonts w:hint="eastAsia"/>
          <w:rtl/>
        </w:rPr>
        <w:t>שקלים</w:t>
      </w:r>
      <w:r w:rsidRPr="009B1D8C">
        <w:rPr>
          <w:rtl/>
        </w:rPr>
        <w:t xml:space="preserve"> </w:t>
      </w:r>
      <w:r w:rsidRPr="009B1D8C">
        <w:rPr>
          <w:rFonts w:hint="eastAsia"/>
          <w:rtl/>
        </w:rPr>
        <w:t>חדשים</w:t>
      </w:r>
      <w:r>
        <w:rPr>
          <w:rFonts w:hint="cs"/>
          <w:rtl/>
        </w:rPr>
        <w:t xml:space="preserve"> עלות זו תוצא מהסכום הנכלל בסעיף 3ב(א2)(2)(ג) לחוק יסוד: משק המדינה.</w:t>
      </w:r>
    </w:p>
    <w:p w14:paraId="2C4C8701" w14:textId="77777777" w:rsidR="004F1631" w:rsidRPr="000371D9" w:rsidRDefault="004F1631" w:rsidP="004F1631">
      <w:pPr>
        <w:tabs>
          <w:tab w:val="left" w:pos="651"/>
        </w:tabs>
        <w:snapToGrid w:val="0"/>
        <w:spacing w:after="240"/>
        <w:rPr>
          <w:rFonts w:ascii="Arial" w:eastAsia="Arial Unicode MS" w:hAnsi="Arial"/>
          <w:rtl/>
        </w:rPr>
      </w:pPr>
    </w:p>
    <w:p w14:paraId="0EE3FB8C" w14:textId="77777777" w:rsidR="004F1631" w:rsidRPr="000371D9" w:rsidRDefault="004F1631" w:rsidP="004F1631">
      <w:pPr>
        <w:pStyle w:val="4"/>
        <w:rPr>
          <w:rFonts w:eastAsia="Calibri"/>
          <w:b w:val="0"/>
          <w:bCs w:val="0"/>
          <w:color w:val="000000"/>
          <w:szCs w:val="24"/>
        </w:rPr>
      </w:pPr>
      <w:bookmarkStart w:id="19" w:name="_Toc53430443"/>
      <w:bookmarkStart w:id="20" w:name="_Toc53478285"/>
      <w:r w:rsidRPr="000371D9">
        <w:rPr>
          <w:rFonts w:eastAsia="Calibri" w:hint="eastAsia"/>
          <w:color w:val="000000"/>
          <w:szCs w:val="24"/>
          <w:rtl/>
        </w:rPr>
        <w:lastRenderedPageBreak/>
        <w:t>השפעת</w:t>
      </w:r>
      <w:r w:rsidRPr="000371D9">
        <w:rPr>
          <w:rFonts w:eastAsia="Calibri"/>
          <w:color w:val="000000"/>
          <w:szCs w:val="24"/>
          <w:rtl/>
        </w:rPr>
        <w:t xml:space="preserve"> </w:t>
      </w:r>
      <w:r w:rsidRPr="000371D9">
        <w:rPr>
          <w:rFonts w:eastAsia="Calibri" w:hint="eastAsia"/>
          <w:color w:val="000000"/>
          <w:szCs w:val="24"/>
          <w:rtl/>
        </w:rPr>
        <w:t>תזכיר</w:t>
      </w:r>
      <w:r w:rsidRPr="000371D9">
        <w:rPr>
          <w:rFonts w:eastAsia="Calibri"/>
          <w:color w:val="000000"/>
          <w:szCs w:val="24"/>
          <w:rtl/>
        </w:rPr>
        <w:t xml:space="preserve"> </w:t>
      </w:r>
      <w:r w:rsidRPr="000371D9">
        <w:rPr>
          <w:rFonts w:eastAsia="Calibri" w:hint="eastAsia"/>
          <w:color w:val="000000"/>
          <w:szCs w:val="24"/>
          <w:rtl/>
        </w:rPr>
        <w:t>החוק</w:t>
      </w:r>
      <w:r w:rsidRPr="000371D9">
        <w:rPr>
          <w:rFonts w:eastAsia="Calibri"/>
          <w:color w:val="000000"/>
          <w:szCs w:val="24"/>
          <w:rtl/>
        </w:rPr>
        <w:t xml:space="preserve"> </w:t>
      </w:r>
      <w:r w:rsidRPr="000371D9">
        <w:rPr>
          <w:rFonts w:eastAsia="Calibri" w:hint="eastAsia"/>
          <w:color w:val="000000"/>
          <w:szCs w:val="24"/>
          <w:rtl/>
        </w:rPr>
        <w:t>המוצע</w:t>
      </w:r>
      <w:r w:rsidRPr="000371D9">
        <w:rPr>
          <w:rFonts w:eastAsia="Calibri"/>
          <w:color w:val="000000"/>
          <w:szCs w:val="24"/>
          <w:rtl/>
        </w:rPr>
        <w:t xml:space="preserve"> </w:t>
      </w:r>
      <w:r w:rsidRPr="000371D9">
        <w:rPr>
          <w:rFonts w:eastAsia="Calibri" w:hint="eastAsia"/>
          <w:color w:val="000000"/>
          <w:szCs w:val="24"/>
          <w:rtl/>
        </w:rPr>
        <w:t>על</w:t>
      </w:r>
      <w:r w:rsidRPr="000371D9">
        <w:rPr>
          <w:rFonts w:eastAsia="Calibri"/>
          <w:color w:val="000000"/>
          <w:szCs w:val="24"/>
          <w:rtl/>
        </w:rPr>
        <w:t xml:space="preserve"> </w:t>
      </w:r>
      <w:r w:rsidRPr="000371D9">
        <w:rPr>
          <w:rFonts w:eastAsia="Calibri" w:hint="eastAsia"/>
          <w:color w:val="000000"/>
          <w:szCs w:val="24"/>
          <w:rtl/>
        </w:rPr>
        <w:t>תקנים</w:t>
      </w:r>
      <w:r w:rsidRPr="000371D9">
        <w:rPr>
          <w:rFonts w:eastAsia="Calibri"/>
          <w:color w:val="000000"/>
          <w:szCs w:val="24"/>
          <w:rtl/>
        </w:rPr>
        <w:t xml:space="preserve"> </w:t>
      </w:r>
      <w:r w:rsidRPr="000371D9">
        <w:rPr>
          <w:rFonts w:eastAsia="Calibri" w:hint="eastAsia"/>
          <w:color w:val="000000"/>
          <w:szCs w:val="24"/>
          <w:rtl/>
        </w:rPr>
        <w:t>במשרדי</w:t>
      </w:r>
      <w:r w:rsidRPr="000371D9">
        <w:rPr>
          <w:rFonts w:eastAsia="Calibri"/>
          <w:color w:val="000000"/>
          <w:szCs w:val="24"/>
          <w:rtl/>
        </w:rPr>
        <w:t xml:space="preserve"> </w:t>
      </w:r>
      <w:r w:rsidRPr="000371D9">
        <w:rPr>
          <w:rFonts w:eastAsia="Calibri" w:hint="eastAsia"/>
          <w:color w:val="000000"/>
          <w:szCs w:val="24"/>
          <w:rtl/>
        </w:rPr>
        <w:t>הממשלה</w:t>
      </w:r>
      <w:r w:rsidRPr="000371D9">
        <w:rPr>
          <w:rFonts w:eastAsia="Calibri"/>
          <w:color w:val="000000"/>
          <w:szCs w:val="24"/>
          <w:rtl/>
        </w:rPr>
        <w:t xml:space="preserve"> </w:t>
      </w:r>
      <w:r w:rsidRPr="000371D9">
        <w:rPr>
          <w:rFonts w:eastAsia="Calibri" w:hint="eastAsia"/>
          <w:color w:val="000000"/>
          <w:szCs w:val="24"/>
          <w:rtl/>
        </w:rPr>
        <w:t>וההיבט</w:t>
      </w:r>
      <w:r w:rsidRPr="000371D9">
        <w:rPr>
          <w:rFonts w:eastAsia="Calibri"/>
          <w:color w:val="000000"/>
          <w:szCs w:val="24"/>
          <w:rtl/>
        </w:rPr>
        <w:t xml:space="preserve"> </w:t>
      </w:r>
      <w:proofErr w:type="spellStart"/>
      <w:r w:rsidRPr="000371D9">
        <w:rPr>
          <w:rFonts w:eastAsia="Calibri" w:hint="eastAsia"/>
          <w:color w:val="000000"/>
          <w:szCs w:val="24"/>
          <w:rtl/>
        </w:rPr>
        <w:t>המינהלי</w:t>
      </w:r>
      <w:bookmarkStart w:id="21" w:name="_Toc45496956"/>
      <w:bookmarkStart w:id="22" w:name="_Toc45496957"/>
      <w:bookmarkEnd w:id="17"/>
      <w:bookmarkEnd w:id="18"/>
      <w:bookmarkEnd w:id="19"/>
      <w:bookmarkEnd w:id="20"/>
      <w:bookmarkEnd w:id="21"/>
      <w:bookmarkEnd w:id="22"/>
      <w:proofErr w:type="spellEnd"/>
    </w:p>
    <w:p w14:paraId="5B35D697" w14:textId="77777777" w:rsidR="004F1631" w:rsidRPr="009B1D8C" w:rsidRDefault="004F1631" w:rsidP="009B1D8C">
      <w:pPr>
        <w:ind w:left="0"/>
      </w:pPr>
      <w:r w:rsidRPr="009B1D8C">
        <w:rPr>
          <w:rFonts w:hint="eastAsia"/>
          <w:rtl/>
        </w:rPr>
        <w:t>אין</w:t>
      </w:r>
      <w:r w:rsidRPr="009B1D8C">
        <w:rPr>
          <w:rtl/>
        </w:rPr>
        <w:t>.</w:t>
      </w:r>
    </w:p>
    <w:p w14:paraId="3B76498E" w14:textId="77777777" w:rsidR="00EB12B9" w:rsidRPr="000371D9" w:rsidRDefault="00EB12B9" w:rsidP="00EB12B9">
      <w:pPr>
        <w:rPr>
          <w:rtl/>
        </w:rPr>
      </w:pPr>
    </w:p>
    <w:p w14:paraId="43F0993D" w14:textId="77777777" w:rsidR="00EB12B9" w:rsidRPr="000371D9" w:rsidRDefault="00EB12B9" w:rsidP="00EB12B9">
      <w:pPr>
        <w:pStyle w:val="4"/>
        <w:rPr>
          <w:szCs w:val="24"/>
          <w:rtl/>
        </w:rPr>
      </w:pPr>
      <w:bookmarkStart w:id="23" w:name="_Toc53430444"/>
      <w:bookmarkStart w:id="24" w:name="_Toc53478286"/>
      <w:r w:rsidRPr="000371D9">
        <w:rPr>
          <w:rFonts w:hint="cs"/>
          <w:szCs w:val="24"/>
          <w:rtl/>
        </w:rPr>
        <w:t>להלן נוסח תזכיר החוק המוצע ודברי הסבר</w:t>
      </w:r>
      <w:bookmarkEnd w:id="23"/>
      <w:bookmarkEnd w:id="24"/>
    </w:p>
    <w:p w14:paraId="00338C09" w14:textId="77777777" w:rsidR="00EB12B9" w:rsidRPr="000371D9" w:rsidRDefault="00EB12B9" w:rsidP="00923163">
      <w:pPr>
        <w:snapToGrid w:val="0"/>
        <w:spacing w:before="240"/>
        <w:ind w:left="0"/>
        <w:rPr>
          <w:rFonts w:ascii="Arial" w:eastAsia="Arial Unicode MS" w:hAnsi="Arial"/>
          <w:snapToGrid w:val="0"/>
          <w:rtl/>
        </w:rPr>
      </w:pPr>
    </w:p>
    <w:p w14:paraId="548FE4B3" w14:textId="77777777" w:rsidR="00EB12B9" w:rsidRPr="000371D9" w:rsidRDefault="00EB12B9">
      <w:pPr>
        <w:widowControl/>
        <w:bidi w:val="0"/>
        <w:spacing w:after="200" w:line="276" w:lineRule="auto"/>
        <w:ind w:left="0"/>
        <w:contextualSpacing w:val="0"/>
        <w:jc w:val="left"/>
        <w:rPr>
          <w:rFonts w:ascii="Arial" w:eastAsia="Arial Unicode MS" w:hAnsi="Arial"/>
          <w:snapToGrid w:val="0"/>
        </w:rPr>
      </w:pPr>
      <w:r w:rsidRPr="000371D9">
        <w:rPr>
          <w:rFonts w:ascii="Arial" w:eastAsia="Arial Unicode MS" w:hAnsi="Arial"/>
          <w:snapToGrid w:val="0"/>
          <w:rtl/>
        </w:rPr>
        <w:br w:type="page"/>
      </w:r>
    </w:p>
    <w:p w14:paraId="2F45800C" w14:textId="77777777" w:rsidR="00923163" w:rsidRDefault="00F17BD7" w:rsidP="00923163">
      <w:pPr>
        <w:snapToGrid w:val="0"/>
        <w:spacing w:before="240"/>
        <w:ind w:left="0"/>
        <w:rPr>
          <w:rFonts w:ascii="Arial" w:eastAsia="Arial Unicode MS" w:hAnsi="Arial"/>
          <w:snapToGrid w:val="0"/>
          <w:sz w:val="20"/>
          <w:szCs w:val="26"/>
          <w:rtl/>
        </w:rPr>
      </w:pPr>
      <w:r>
        <w:rPr>
          <w:rFonts w:ascii="Arial" w:eastAsia="Arial Unicode MS" w:hAnsi="Arial" w:hint="cs"/>
          <w:snapToGrid w:val="0"/>
          <w:sz w:val="20"/>
          <w:szCs w:val="26"/>
          <w:rtl/>
        </w:rPr>
        <w:lastRenderedPageBreak/>
        <w:t>תזכיר חוק מטעם משרד האוצר:</w:t>
      </w:r>
    </w:p>
    <w:p w14:paraId="184E0622" w14:textId="77777777" w:rsidR="00923163" w:rsidRPr="00A3151E" w:rsidRDefault="00923163" w:rsidP="00923163">
      <w:pPr>
        <w:snapToGrid w:val="0"/>
        <w:spacing w:before="240"/>
        <w:ind w:left="0"/>
        <w:rPr>
          <w:rFonts w:eastAsia="Arial Unicode MS"/>
          <w:snapToGrid w:val="0"/>
          <w:rtl/>
        </w:rPr>
      </w:pPr>
    </w:p>
    <w:p w14:paraId="044DFB8E" w14:textId="77777777" w:rsidR="00923163" w:rsidRDefault="00F17BD7" w:rsidP="00443F8D">
      <w:pPr>
        <w:snapToGrid w:val="0"/>
        <w:spacing w:before="240"/>
        <w:ind w:left="357"/>
        <w:rPr>
          <w:rFonts w:eastAsia="Arial Unicode MS"/>
          <w:b/>
          <w:bCs/>
          <w:snapToGrid w:val="0"/>
          <w:rtl/>
        </w:rPr>
      </w:pPr>
      <w:r w:rsidRPr="00E420B3">
        <w:rPr>
          <w:rFonts w:eastAsia="Arial Unicode MS" w:hint="cs"/>
          <w:b/>
          <w:bCs/>
          <w:snapToGrid w:val="0"/>
          <w:rtl/>
        </w:rPr>
        <w:t xml:space="preserve">תזכיר </w:t>
      </w:r>
      <w:r w:rsidR="008E214E" w:rsidRPr="00443F8D">
        <w:rPr>
          <w:b/>
          <w:bCs/>
          <w:rtl/>
          <w:lang w:val="he-IL"/>
        </w:rPr>
        <w:t xml:space="preserve">חוק </w:t>
      </w:r>
      <w:proofErr w:type="spellStart"/>
      <w:r w:rsidR="008E214E" w:rsidRPr="00443F8D">
        <w:rPr>
          <w:b/>
          <w:bCs/>
          <w:rtl/>
          <w:lang w:val="he-IL"/>
        </w:rPr>
        <w:t>התכנית</w:t>
      </w:r>
      <w:proofErr w:type="spellEnd"/>
      <w:r w:rsidR="008E214E" w:rsidRPr="00443F8D">
        <w:rPr>
          <w:b/>
          <w:bCs/>
          <w:rtl/>
          <w:lang w:val="he-IL"/>
        </w:rPr>
        <w:t xml:space="preserve"> לסיוע כלכלי (נגיף הקורונה החדש) (הוראת שעה</w:t>
      </w:r>
      <w:r w:rsidR="008E214E" w:rsidRPr="00443F8D">
        <w:rPr>
          <w:b/>
          <w:bCs/>
          <w:rtl/>
        </w:rPr>
        <w:t xml:space="preserve">)(תיקון </w:t>
      </w:r>
      <w:r w:rsidR="008E214E" w:rsidRPr="00443F8D">
        <w:rPr>
          <w:rFonts w:hint="eastAsia"/>
          <w:b/>
          <w:bCs/>
          <w:rtl/>
        </w:rPr>
        <w:t>מס</w:t>
      </w:r>
      <w:r w:rsidR="008E214E" w:rsidRPr="00443F8D">
        <w:rPr>
          <w:b/>
          <w:bCs/>
          <w:rtl/>
        </w:rPr>
        <w:t xml:space="preserve">' __), </w:t>
      </w:r>
      <w:r w:rsidR="00E5295E">
        <w:rPr>
          <w:rFonts w:hint="cs"/>
          <w:b/>
          <w:bCs/>
          <w:rtl/>
        </w:rPr>
        <w:t>ה</w:t>
      </w:r>
      <w:r w:rsidR="00E5295E">
        <w:rPr>
          <w:b/>
          <w:bCs/>
          <w:rtl/>
        </w:rPr>
        <w:t>תש</w:t>
      </w:r>
      <w:r w:rsidR="00417E1E">
        <w:rPr>
          <w:rFonts w:hint="cs"/>
          <w:b/>
          <w:bCs/>
          <w:rtl/>
        </w:rPr>
        <w:t>פ</w:t>
      </w:r>
      <w:r w:rsidR="00E5295E">
        <w:rPr>
          <w:b/>
          <w:bCs/>
          <w:rtl/>
        </w:rPr>
        <w:t>"</w:t>
      </w:r>
      <w:r w:rsidR="00E5295E">
        <w:rPr>
          <w:rFonts w:hint="cs"/>
          <w:b/>
          <w:bCs/>
          <w:rtl/>
        </w:rPr>
        <w:t>א</w:t>
      </w:r>
      <w:r w:rsidR="008E214E" w:rsidRPr="00443F8D">
        <w:rPr>
          <w:b/>
          <w:bCs/>
          <w:rtl/>
        </w:rPr>
        <w:t>-2020</w:t>
      </w:r>
    </w:p>
    <w:p w14:paraId="3EB828B7" w14:textId="77777777" w:rsidR="0099643C" w:rsidRPr="00E744D7" w:rsidRDefault="0099643C" w:rsidP="00443F8D">
      <w:pPr>
        <w:snapToGrid w:val="0"/>
        <w:spacing w:before="240"/>
        <w:ind w:left="357"/>
        <w:rPr>
          <w:rFonts w:eastAsia="Arial Unicode MS"/>
          <w:b/>
          <w:bCs/>
          <w:snapToGrid w:val="0"/>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1869"/>
        <w:gridCol w:w="624"/>
        <w:gridCol w:w="624"/>
        <w:gridCol w:w="624"/>
        <w:gridCol w:w="624"/>
        <w:gridCol w:w="25"/>
        <w:gridCol w:w="1223"/>
        <w:gridCol w:w="624"/>
        <w:gridCol w:w="624"/>
        <w:gridCol w:w="2777"/>
        <w:tblGridChange w:id="25">
          <w:tblGrid>
            <w:gridCol w:w="1869"/>
            <w:gridCol w:w="624"/>
            <w:gridCol w:w="624"/>
            <w:gridCol w:w="624"/>
            <w:gridCol w:w="624"/>
            <w:gridCol w:w="624"/>
            <w:gridCol w:w="624"/>
            <w:gridCol w:w="624"/>
            <w:gridCol w:w="624"/>
            <w:gridCol w:w="2777"/>
          </w:tblGrid>
        </w:tblGridChange>
      </w:tblGrid>
      <w:tr w:rsidR="0099643C" w:rsidRPr="00732151" w14:paraId="404BF145" w14:textId="77777777" w:rsidTr="0053615E">
        <w:trPr>
          <w:cantSplit/>
        </w:trPr>
        <w:tc>
          <w:tcPr>
            <w:tcW w:w="1869" w:type="dxa"/>
          </w:tcPr>
          <w:p w14:paraId="39FEBBD0" w14:textId="77777777" w:rsidR="0099643C" w:rsidRDefault="009B1D8C" w:rsidP="009B1D8C">
            <w:pPr>
              <w:pStyle w:val="TableSideHeading"/>
              <w:rPr>
                <w:rFonts w:ascii="David" w:hAnsi="David"/>
                <w:sz w:val="24"/>
                <w:szCs w:val="24"/>
                <w:rtl/>
              </w:rPr>
            </w:pPr>
            <w:r>
              <w:rPr>
                <w:rFonts w:ascii="David" w:hAnsi="David" w:hint="cs"/>
                <w:sz w:val="24"/>
                <w:szCs w:val="24"/>
                <w:rtl/>
              </w:rPr>
              <w:t>הוספת פרק ג'1</w:t>
            </w:r>
          </w:p>
        </w:tc>
        <w:tc>
          <w:tcPr>
            <w:tcW w:w="624" w:type="dxa"/>
          </w:tcPr>
          <w:p w14:paraId="7C77F167" w14:textId="77777777" w:rsidR="0099643C" w:rsidRPr="002018F4" w:rsidRDefault="0099643C" w:rsidP="00483B4B">
            <w:pPr>
              <w:pStyle w:val="TableText"/>
              <w:numPr>
                <w:ilvl w:val="0"/>
                <w:numId w:val="1"/>
              </w:numPr>
              <w:rPr>
                <w:rFonts w:ascii="David" w:hAnsi="David"/>
                <w:sz w:val="26"/>
              </w:rPr>
            </w:pPr>
          </w:p>
        </w:tc>
        <w:tc>
          <w:tcPr>
            <w:tcW w:w="7145" w:type="dxa"/>
            <w:gridSpan w:val="8"/>
          </w:tcPr>
          <w:p w14:paraId="2074EA44" w14:textId="77777777" w:rsidR="0099643C" w:rsidRPr="002018F4" w:rsidRDefault="0099643C" w:rsidP="0049345C">
            <w:pPr>
              <w:pStyle w:val="TableBlock"/>
              <w:rPr>
                <w:rFonts w:ascii="David" w:hAnsi="David"/>
                <w:sz w:val="26"/>
                <w:rtl/>
              </w:rPr>
            </w:pPr>
            <w:r>
              <w:rPr>
                <w:rFonts w:ascii="David" w:hAnsi="David" w:hint="cs"/>
                <w:sz w:val="26"/>
                <w:rtl/>
              </w:rPr>
              <w:t>ב</w:t>
            </w:r>
            <w:r w:rsidRPr="0099643C">
              <w:rPr>
                <w:rFonts w:ascii="David" w:hAnsi="David"/>
                <w:sz w:val="26"/>
                <w:rtl/>
              </w:rPr>
              <w:t xml:space="preserve">חוק </w:t>
            </w:r>
            <w:proofErr w:type="spellStart"/>
            <w:r w:rsidRPr="0099643C">
              <w:rPr>
                <w:rFonts w:ascii="David" w:hAnsi="David"/>
                <w:sz w:val="26"/>
                <w:rtl/>
              </w:rPr>
              <w:t>התכנית</w:t>
            </w:r>
            <w:proofErr w:type="spellEnd"/>
            <w:r w:rsidRPr="0099643C">
              <w:rPr>
                <w:rFonts w:ascii="David" w:hAnsi="David"/>
                <w:sz w:val="26"/>
                <w:rtl/>
              </w:rPr>
              <w:t xml:space="preserve"> לסיוע כלכלי (נגיף הקורונה החדש) (הוראת שעה), תש"ף-2020</w:t>
            </w:r>
            <w:r>
              <w:rPr>
                <w:rFonts w:ascii="David" w:hAnsi="David" w:hint="cs"/>
                <w:sz w:val="26"/>
                <w:rtl/>
              </w:rPr>
              <w:t>, אחרי פרק ג', יבוא:</w:t>
            </w:r>
          </w:p>
        </w:tc>
      </w:tr>
      <w:tr w:rsidR="00EB2DF3" w:rsidRPr="00732151" w14:paraId="29A43EDE" w14:textId="77777777" w:rsidTr="0053615E">
        <w:trPr>
          <w:cantSplit/>
        </w:trPr>
        <w:tc>
          <w:tcPr>
            <w:tcW w:w="1869" w:type="dxa"/>
          </w:tcPr>
          <w:p w14:paraId="3C73B13E" w14:textId="77777777" w:rsidR="00EB2DF3" w:rsidRDefault="00EB2DF3" w:rsidP="00EB2DF3">
            <w:pPr>
              <w:pStyle w:val="TableSideHeading"/>
              <w:ind w:left="138"/>
              <w:rPr>
                <w:rFonts w:ascii="David" w:hAnsi="David"/>
                <w:sz w:val="24"/>
                <w:szCs w:val="24"/>
                <w:rtl/>
              </w:rPr>
            </w:pPr>
          </w:p>
        </w:tc>
        <w:tc>
          <w:tcPr>
            <w:tcW w:w="624" w:type="dxa"/>
          </w:tcPr>
          <w:p w14:paraId="3D6374CF" w14:textId="77777777" w:rsidR="00EB2DF3" w:rsidRPr="00EB2DF3" w:rsidRDefault="00EB2DF3" w:rsidP="00EB2DF3">
            <w:pPr>
              <w:pStyle w:val="TableText"/>
              <w:jc w:val="both"/>
              <w:rPr>
                <w:rtl/>
              </w:rPr>
            </w:pPr>
          </w:p>
        </w:tc>
        <w:tc>
          <w:tcPr>
            <w:tcW w:w="7145" w:type="dxa"/>
            <w:gridSpan w:val="8"/>
          </w:tcPr>
          <w:p w14:paraId="2B850882" w14:textId="77777777" w:rsidR="00EB2DF3" w:rsidRDefault="00EB2DF3" w:rsidP="0049345C">
            <w:pPr>
              <w:pStyle w:val="TableBlock"/>
              <w:rPr>
                <w:rFonts w:ascii="David" w:hAnsi="David"/>
                <w:sz w:val="26"/>
                <w:rtl/>
              </w:rPr>
            </w:pPr>
            <w:r>
              <w:rPr>
                <w:rFonts w:ascii="David" w:hAnsi="David" w:hint="cs"/>
                <w:sz w:val="26"/>
                <w:rtl/>
              </w:rPr>
              <w:t>"</w:t>
            </w:r>
            <w:r w:rsidRPr="00443F8D">
              <w:rPr>
                <w:rFonts w:ascii="David" w:hAnsi="David" w:hint="cs"/>
                <w:b/>
                <w:bCs/>
                <w:sz w:val="26"/>
                <w:rtl/>
              </w:rPr>
              <w:t xml:space="preserve">פרק ג' 1 </w:t>
            </w:r>
            <w:r w:rsidRPr="00443F8D">
              <w:rPr>
                <w:rFonts w:ascii="David" w:hAnsi="David"/>
                <w:b/>
                <w:bCs/>
                <w:sz w:val="26"/>
                <w:rtl/>
              </w:rPr>
              <w:t>–</w:t>
            </w:r>
            <w:r w:rsidRPr="00443F8D">
              <w:rPr>
                <w:rFonts w:ascii="David" w:hAnsi="David" w:hint="cs"/>
                <w:b/>
                <w:bCs/>
                <w:sz w:val="26"/>
                <w:rtl/>
              </w:rPr>
              <w:t xml:space="preserve"> תשלום דמי בידוד לעובד</w:t>
            </w:r>
          </w:p>
        </w:tc>
      </w:tr>
      <w:tr w:rsidR="00EB2DF3" w14:paraId="7E41D29C"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7" w:author="יעל גויסקי" w:date="2020-10-14T12:41:00Z">
            <w:trPr>
              <w:cantSplit/>
            </w:trPr>
          </w:trPrChange>
        </w:trPr>
        <w:tc>
          <w:tcPr>
            <w:tcW w:w="1869" w:type="dxa"/>
            <w:tcPrChange w:id="28" w:author="יעל גויסקי" w:date="2020-10-14T12:41:00Z">
              <w:tcPr>
                <w:tcW w:w="1869" w:type="dxa"/>
              </w:tcPr>
            </w:tcPrChange>
          </w:tcPr>
          <w:p w14:paraId="1D0C83BF" w14:textId="77777777" w:rsidR="00EB2DF3" w:rsidRDefault="00EB2DF3" w:rsidP="007E7D7C">
            <w:pPr>
              <w:pStyle w:val="TableSideHeading"/>
              <w:outlineLvl w:val="9"/>
            </w:pPr>
          </w:p>
        </w:tc>
        <w:tc>
          <w:tcPr>
            <w:tcW w:w="624" w:type="dxa"/>
            <w:tcPrChange w:id="29" w:author="יעל גויסקי" w:date="2020-10-14T12:41:00Z">
              <w:tcPr>
                <w:tcW w:w="624" w:type="dxa"/>
              </w:tcPr>
            </w:tcPrChange>
          </w:tcPr>
          <w:p w14:paraId="0426F99A" w14:textId="77777777" w:rsidR="00EB2DF3" w:rsidRDefault="00EB2DF3" w:rsidP="007E7D7C">
            <w:pPr>
              <w:pStyle w:val="TableText"/>
              <w:jc w:val="both"/>
            </w:pPr>
          </w:p>
        </w:tc>
        <w:tc>
          <w:tcPr>
            <w:tcW w:w="1872" w:type="dxa"/>
            <w:gridSpan w:val="3"/>
            <w:tcPrChange w:id="30" w:author="יעל גויסקי" w:date="2020-10-14T12:41:00Z">
              <w:tcPr>
                <w:tcW w:w="1872" w:type="dxa"/>
                <w:gridSpan w:val="3"/>
              </w:tcPr>
            </w:tcPrChange>
          </w:tcPr>
          <w:p w14:paraId="664239CC" w14:textId="77777777" w:rsidR="00EB2DF3" w:rsidRDefault="00EB2DF3" w:rsidP="007E7D7C">
            <w:pPr>
              <w:pStyle w:val="TableInnerSideHeading"/>
            </w:pPr>
            <w:bookmarkStart w:id="31" w:name="_Toc53430405"/>
            <w:bookmarkStart w:id="32" w:name="_Toc53430445"/>
            <w:bookmarkStart w:id="33" w:name="_Toc53478251"/>
            <w:bookmarkStart w:id="34" w:name="_Toc53478287"/>
            <w:r w:rsidRPr="00EB2DF3">
              <w:rPr>
                <w:rFonts w:hint="cs"/>
                <w:rtl/>
              </w:rPr>
              <w:t>הגדרות</w:t>
            </w:r>
            <w:bookmarkEnd w:id="31"/>
            <w:bookmarkEnd w:id="32"/>
            <w:bookmarkEnd w:id="33"/>
            <w:bookmarkEnd w:id="34"/>
          </w:p>
        </w:tc>
        <w:tc>
          <w:tcPr>
            <w:tcW w:w="25" w:type="dxa"/>
            <w:tcPrChange w:id="35" w:author="יעל גויסקי" w:date="2020-10-14T12:41:00Z">
              <w:tcPr>
                <w:tcW w:w="624" w:type="dxa"/>
              </w:tcPr>
            </w:tcPrChange>
          </w:tcPr>
          <w:p w14:paraId="15B0316F" w14:textId="77777777" w:rsidR="00EB2DF3" w:rsidRPr="002018F4" w:rsidRDefault="00EB2DF3" w:rsidP="00BF13B2">
            <w:pPr>
              <w:pStyle w:val="TableText"/>
              <w:numPr>
                <w:ilvl w:val="0"/>
                <w:numId w:val="4"/>
              </w:numPr>
              <w:tabs>
                <w:tab w:val="clear" w:pos="342"/>
              </w:tabs>
              <w:ind w:left="0"/>
              <w:jc w:val="both"/>
              <w:rPr>
                <w:rFonts w:ascii="David" w:hAnsi="David"/>
                <w:sz w:val="26"/>
              </w:rPr>
            </w:pPr>
          </w:p>
        </w:tc>
        <w:tc>
          <w:tcPr>
            <w:tcW w:w="5248" w:type="dxa"/>
            <w:gridSpan w:val="4"/>
            <w:tcPrChange w:id="36" w:author="יעל גויסקי" w:date="2020-10-14T12:41:00Z">
              <w:tcPr>
                <w:tcW w:w="4649" w:type="dxa"/>
                <w:gridSpan w:val="4"/>
              </w:tcPr>
            </w:tcPrChange>
          </w:tcPr>
          <w:p w14:paraId="23653F80" w14:textId="77777777" w:rsidR="00EB2DF3" w:rsidRDefault="00EB2DF3" w:rsidP="0049345C">
            <w:pPr>
              <w:pStyle w:val="TableBlock"/>
            </w:pPr>
            <w:r w:rsidRPr="002018F4">
              <w:rPr>
                <w:rFonts w:ascii="David" w:hAnsi="David" w:hint="eastAsia"/>
                <w:sz w:val="26"/>
                <w:rtl/>
              </w:rPr>
              <w:t>בחוק</w:t>
            </w:r>
            <w:r w:rsidRPr="002018F4">
              <w:rPr>
                <w:rFonts w:ascii="David" w:hAnsi="David"/>
                <w:sz w:val="26"/>
                <w:rtl/>
              </w:rPr>
              <w:t xml:space="preserve"> זה –</w:t>
            </w:r>
          </w:p>
        </w:tc>
      </w:tr>
      <w:tr w:rsidR="007E7D7C" w:rsidRPr="00732151" w14:paraId="668FF50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3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38" w:author="יעל גויסקי" w:date="2020-10-14T12:41:00Z">
            <w:trPr>
              <w:cantSplit/>
            </w:trPr>
          </w:trPrChange>
        </w:trPr>
        <w:tc>
          <w:tcPr>
            <w:tcW w:w="1869" w:type="dxa"/>
            <w:tcPrChange w:id="39" w:author="יעל גויסקי" w:date="2020-10-14T12:41:00Z">
              <w:tcPr>
                <w:tcW w:w="1869" w:type="dxa"/>
              </w:tcPr>
            </w:tcPrChange>
          </w:tcPr>
          <w:p w14:paraId="3E39A4F5" w14:textId="77777777" w:rsidR="007E7D7C" w:rsidRPr="00A3151E" w:rsidRDefault="007E7D7C" w:rsidP="007E7D7C">
            <w:pPr>
              <w:pStyle w:val="TableSideHeading"/>
              <w:outlineLvl w:val="9"/>
              <w:rPr>
                <w:rFonts w:ascii="David" w:hAnsi="David"/>
                <w:sz w:val="24"/>
                <w:szCs w:val="24"/>
                <w:rtl/>
              </w:rPr>
            </w:pPr>
          </w:p>
        </w:tc>
        <w:tc>
          <w:tcPr>
            <w:tcW w:w="624" w:type="dxa"/>
            <w:tcPrChange w:id="40" w:author="יעל גויסקי" w:date="2020-10-14T12:41:00Z">
              <w:tcPr>
                <w:tcW w:w="624" w:type="dxa"/>
              </w:tcPr>
            </w:tcPrChange>
          </w:tcPr>
          <w:p w14:paraId="447A0F43" w14:textId="77777777" w:rsidR="007E7D7C" w:rsidRPr="00EB2DF3" w:rsidRDefault="007E7D7C" w:rsidP="007E7D7C">
            <w:pPr>
              <w:pStyle w:val="TableText"/>
              <w:jc w:val="both"/>
              <w:rPr>
                <w:rtl/>
              </w:rPr>
            </w:pPr>
          </w:p>
        </w:tc>
        <w:tc>
          <w:tcPr>
            <w:tcW w:w="624" w:type="dxa"/>
            <w:tcPrChange w:id="41" w:author="יעל גויסקי" w:date="2020-10-14T12:41:00Z">
              <w:tcPr>
                <w:tcW w:w="624" w:type="dxa"/>
              </w:tcPr>
            </w:tcPrChange>
          </w:tcPr>
          <w:p w14:paraId="19A86964" w14:textId="77777777" w:rsidR="007E7D7C" w:rsidRPr="00992900" w:rsidRDefault="007E7D7C" w:rsidP="007E7D7C">
            <w:pPr>
              <w:pStyle w:val="TableText"/>
              <w:jc w:val="both"/>
            </w:pPr>
          </w:p>
        </w:tc>
        <w:tc>
          <w:tcPr>
            <w:tcW w:w="624" w:type="dxa"/>
            <w:tcPrChange w:id="42" w:author="יעל גויסקי" w:date="2020-10-14T12:41:00Z">
              <w:tcPr>
                <w:tcW w:w="624" w:type="dxa"/>
              </w:tcPr>
            </w:tcPrChange>
          </w:tcPr>
          <w:p w14:paraId="6CDFD1F4" w14:textId="77777777" w:rsidR="007E7D7C" w:rsidRPr="007E7D7C" w:rsidRDefault="007E7D7C" w:rsidP="007E7D7C">
            <w:pPr>
              <w:pStyle w:val="TableText"/>
              <w:jc w:val="both"/>
              <w:rPr>
                <w:rtl/>
              </w:rPr>
            </w:pPr>
          </w:p>
        </w:tc>
        <w:tc>
          <w:tcPr>
            <w:tcW w:w="624" w:type="dxa"/>
            <w:tcPrChange w:id="43" w:author="יעל גויסקי" w:date="2020-10-14T12:41:00Z">
              <w:tcPr>
                <w:tcW w:w="624" w:type="dxa"/>
              </w:tcPr>
            </w:tcPrChange>
          </w:tcPr>
          <w:p w14:paraId="6186796C" w14:textId="77777777" w:rsidR="007E7D7C" w:rsidRPr="007E7D7C" w:rsidRDefault="007E7D7C" w:rsidP="007E7D7C">
            <w:pPr>
              <w:pStyle w:val="TableText"/>
              <w:jc w:val="both"/>
              <w:rPr>
                <w:rtl/>
              </w:rPr>
            </w:pPr>
          </w:p>
        </w:tc>
        <w:tc>
          <w:tcPr>
            <w:tcW w:w="25" w:type="dxa"/>
            <w:tcPrChange w:id="44" w:author="יעל גויסקי" w:date="2020-10-14T12:41:00Z">
              <w:tcPr>
                <w:tcW w:w="624" w:type="dxa"/>
              </w:tcPr>
            </w:tcPrChange>
          </w:tcPr>
          <w:p w14:paraId="7EED00C4" w14:textId="77777777" w:rsidR="007E7D7C" w:rsidRPr="007E7D7C" w:rsidRDefault="007E7D7C" w:rsidP="007E7D7C">
            <w:pPr>
              <w:pStyle w:val="TableText"/>
              <w:jc w:val="both"/>
              <w:rPr>
                <w:rtl/>
              </w:rPr>
            </w:pPr>
          </w:p>
        </w:tc>
        <w:tc>
          <w:tcPr>
            <w:tcW w:w="5248" w:type="dxa"/>
            <w:gridSpan w:val="4"/>
            <w:tcPrChange w:id="45" w:author="יעל גויסקי" w:date="2020-10-14T12:41:00Z">
              <w:tcPr>
                <w:tcW w:w="4649" w:type="dxa"/>
                <w:gridSpan w:val="4"/>
              </w:tcPr>
            </w:tcPrChange>
          </w:tcPr>
          <w:p w14:paraId="65436BEB" w14:textId="77777777" w:rsidR="007E7D7C" w:rsidRPr="00992900" w:rsidRDefault="007E7D7C" w:rsidP="0049345C">
            <w:pPr>
              <w:pStyle w:val="TableBlock"/>
              <w:rPr>
                <w:rFonts w:ascii="David" w:hAnsi="David"/>
                <w:sz w:val="26"/>
                <w:rtl/>
              </w:rPr>
            </w:pPr>
            <w:r w:rsidRPr="002018F4">
              <w:rPr>
                <w:rFonts w:ascii="David" w:hAnsi="David"/>
                <w:sz w:val="26"/>
                <w:rtl/>
              </w:rPr>
              <w:t>"</w:t>
            </w:r>
            <w:r w:rsidRPr="002018F4">
              <w:rPr>
                <w:rFonts w:ascii="David" w:hAnsi="David" w:hint="eastAsia"/>
                <w:sz w:val="26"/>
                <w:rtl/>
              </w:rPr>
              <w:t>בידוד</w:t>
            </w:r>
            <w:r w:rsidRPr="002018F4">
              <w:rPr>
                <w:rFonts w:ascii="David" w:hAnsi="David"/>
                <w:sz w:val="26"/>
                <w:rtl/>
              </w:rPr>
              <w:t xml:space="preserve">" – כמשמעותו </w:t>
            </w:r>
            <w:r w:rsidRPr="002018F4">
              <w:rPr>
                <w:rFonts w:ascii="David" w:hAnsi="David" w:hint="eastAsia"/>
                <w:sz w:val="26"/>
                <w:rtl/>
              </w:rPr>
              <w:t>בצו</w:t>
            </w:r>
            <w:r w:rsidRPr="002018F4">
              <w:rPr>
                <w:rFonts w:ascii="David" w:hAnsi="David"/>
                <w:sz w:val="26"/>
                <w:rtl/>
              </w:rPr>
              <w:t xml:space="preserve"> </w:t>
            </w:r>
            <w:r w:rsidRPr="002018F4">
              <w:rPr>
                <w:rFonts w:ascii="David" w:hAnsi="David" w:hint="eastAsia"/>
                <w:sz w:val="26"/>
                <w:rtl/>
              </w:rPr>
              <w:t>בריאות</w:t>
            </w:r>
            <w:r w:rsidRPr="002018F4">
              <w:rPr>
                <w:rFonts w:ascii="David" w:hAnsi="David"/>
                <w:sz w:val="26"/>
                <w:rtl/>
              </w:rPr>
              <w:t xml:space="preserve"> </w:t>
            </w:r>
            <w:r w:rsidRPr="002018F4">
              <w:rPr>
                <w:rFonts w:ascii="David" w:hAnsi="David" w:hint="eastAsia"/>
                <w:sz w:val="26"/>
                <w:rtl/>
              </w:rPr>
              <w:t>העם</w:t>
            </w:r>
            <w:r w:rsidRPr="002018F4">
              <w:rPr>
                <w:rFonts w:ascii="David" w:hAnsi="David"/>
                <w:sz w:val="26"/>
                <w:rtl/>
              </w:rPr>
              <w:t>;</w:t>
            </w:r>
          </w:p>
        </w:tc>
      </w:tr>
      <w:tr w:rsidR="007E7D7C" w:rsidRPr="00732151" w14:paraId="053DD973"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4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47" w:author="יעל גויסקי" w:date="2020-10-14T12:41:00Z">
            <w:trPr>
              <w:cantSplit/>
            </w:trPr>
          </w:trPrChange>
        </w:trPr>
        <w:tc>
          <w:tcPr>
            <w:tcW w:w="1869" w:type="dxa"/>
            <w:tcPrChange w:id="48" w:author="יעל גויסקי" w:date="2020-10-14T12:41:00Z">
              <w:tcPr>
                <w:tcW w:w="1869" w:type="dxa"/>
              </w:tcPr>
            </w:tcPrChange>
          </w:tcPr>
          <w:p w14:paraId="3BB71103" w14:textId="77777777" w:rsidR="007E7D7C" w:rsidRPr="00A3151E" w:rsidRDefault="007E7D7C" w:rsidP="007E7D7C">
            <w:pPr>
              <w:pStyle w:val="TableSideHeading"/>
              <w:outlineLvl w:val="9"/>
              <w:rPr>
                <w:rFonts w:ascii="David" w:hAnsi="David"/>
                <w:sz w:val="24"/>
                <w:szCs w:val="24"/>
                <w:rtl/>
              </w:rPr>
            </w:pPr>
          </w:p>
        </w:tc>
        <w:tc>
          <w:tcPr>
            <w:tcW w:w="624" w:type="dxa"/>
            <w:tcPrChange w:id="49" w:author="יעל גויסקי" w:date="2020-10-14T12:41:00Z">
              <w:tcPr>
                <w:tcW w:w="624" w:type="dxa"/>
              </w:tcPr>
            </w:tcPrChange>
          </w:tcPr>
          <w:p w14:paraId="79147E46" w14:textId="77777777" w:rsidR="007E7D7C" w:rsidRPr="00EB2DF3" w:rsidRDefault="007E7D7C" w:rsidP="007E7D7C">
            <w:pPr>
              <w:pStyle w:val="TableText"/>
              <w:jc w:val="both"/>
              <w:rPr>
                <w:rtl/>
              </w:rPr>
            </w:pPr>
          </w:p>
        </w:tc>
        <w:tc>
          <w:tcPr>
            <w:tcW w:w="624" w:type="dxa"/>
            <w:tcPrChange w:id="50" w:author="יעל גויסקי" w:date="2020-10-14T12:41:00Z">
              <w:tcPr>
                <w:tcW w:w="624" w:type="dxa"/>
              </w:tcPr>
            </w:tcPrChange>
          </w:tcPr>
          <w:p w14:paraId="223D29A2" w14:textId="77777777" w:rsidR="007E7D7C" w:rsidRPr="00992900" w:rsidRDefault="007E7D7C" w:rsidP="007E7D7C">
            <w:pPr>
              <w:pStyle w:val="TableText"/>
              <w:jc w:val="both"/>
            </w:pPr>
          </w:p>
        </w:tc>
        <w:tc>
          <w:tcPr>
            <w:tcW w:w="624" w:type="dxa"/>
            <w:tcPrChange w:id="51" w:author="יעל גויסקי" w:date="2020-10-14T12:41:00Z">
              <w:tcPr>
                <w:tcW w:w="624" w:type="dxa"/>
              </w:tcPr>
            </w:tcPrChange>
          </w:tcPr>
          <w:p w14:paraId="1F72FC67" w14:textId="77777777" w:rsidR="007E7D7C" w:rsidRPr="007E7D7C" w:rsidRDefault="007E7D7C" w:rsidP="007E7D7C">
            <w:pPr>
              <w:pStyle w:val="TableText"/>
              <w:jc w:val="both"/>
              <w:rPr>
                <w:rtl/>
              </w:rPr>
            </w:pPr>
          </w:p>
        </w:tc>
        <w:tc>
          <w:tcPr>
            <w:tcW w:w="624" w:type="dxa"/>
            <w:tcPrChange w:id="52" w:author="יעל גויסקי" w:date="2020-10-14T12:41:00Z">
              <w:tcPr>
                <w:tcW w:w="624" w:type="dxa"/>
              </w:tcPr>
            </w:tcPrChange>
          </w:tcPr>
          <w:p w14:paraId="1949B903" w14:textId="77777777" w:rsidR="007E7D7C" w:rsidRPr="007E7D7C" w:rsidRDefault="007E7D7C" w:rsidP="007E7D7C">
            <w:pPr>
              <w:pStyle w:val="TableText"/>
              <w:jc w:val="both"/>
              <w:rPr>
                <w:rtl/>
              </w:rPr>
            </w:pPr>
          </w:p>
        </w:tc>
        <w:tc>
          <w:tcPr>
            <w:tcW w:w="25" w:type="dxa"/>
            <w:tcPrChange w:id="53" w:author="יעל גויסקי" w:date="2020-10-14T12:41:00Z">
              <w:tcPr>
                <w:tcW w:w="624" w:type="dxa"/>
              </w:tcPr>
            </w:tcPrChange>
          </w:tcPr>
          <w:p w14:paraId="3C4B6768" w14:textId="77777777" w:rsidR="007E7D7C" w:rsidRPr="007E7D7C" w:rsidRDefault="007E7D7C" w:rsidP="007E7D7C">
            <w:pPr>
              <w:pStyle w:val="TableText"/>
              <w:jc w:val="both"/>
              <w:rPr>
                <w:rtl/>
              </w:rPr>
            </w:pPr>
          </w:p>
        </w:tc>
        <w:tc>
          <w:tcPr>
            <w:tcW w:w="5248" w:type="dxa"/>
            <w:gridSpan w:val="4"/>
            <w:tcPrChange w:id="54" w:author="יעל גויסקי" w:date="2020-10-14T12:41:00Z">
              <w:tcPr>
                <w:tcW w:w="4649" w:type="dxa"/>
                <w:gridSpan w:val="4"/>
              </w:tcPr>
            </w:tcPrChange>
          </w:tcPr>
          <w:p w14:paraId="33CAC6EA" w14:textId="77777777" w:rsidR="007E7D7C" w:rsidRPr="00992900" w:rsidRDefault="007E7D7C" w:rsidP="0049345C">
            <w:pPr>
              <w:pStyle w:val="TableBlock"/>
              <w:rPr>
                <w:rFonts w:ascii="David" w:hAnsi="David"/>
                <w:sz w:val="26"/>
                <w:rtl/>
              </w:rPr>
            </w:pPr>
            <w:r w:rsidRPr="002018F4">
              <w:rPr>
                <w:rFonts w:ascii="David" w:hAnsi="David"/>
                <w:sz w:val="26"/>
                <w:rtl/>
              </w:rPr>
              <w:t>"דמי בידוד" – תשלום לעוב</w:t>
            </w:r>
            <w:r>
              <w:rPr>
                <w:rFonts w:ascii="David" w:hAnsi="David"/>
                <w:sz w:val="26"/>
                <w:rtl/>
              </w:rPr>
              <w:t>ד לפי סעיפים</w:t>
            </w:r>
            <w:r>
              <w:rPr>
                <w:rFonts w:ascii="David" w:hAnsi="David" w:hint="cs"/>
                <w:sz w:val="26"/>
                <w:rtl/>
              </w:rPr>
              <w:t xml:space="preserve"> 3ב, 3ג או 3ד</w:t>
            </w:r>
            <w:r>
              <w:rPr>
                <w:rFonts w:ascii="David" w:hAnsi="David"/>
                <w:sz w:val="26"/>
                <w:rtl/>
              </w:rPr>
              <w:t>לחוק זה;</w:t>
            </w:r>
          </w:p>
        </w:tc>
      </w:tr>
      <w:tr w:rsidR="007E7D7C" w:rsidRPr="009B4DE1" w14:paraId="563F6B47"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56" w:author="יעל גויסקי" w:date="2020-10-14T12:41:00Z">
            <w:trPr>
              <w:cantSplit/>
            </w:trPr>
          </w:trPrChange>
        </w:trPr>
        <w:tc>
          <w:tcPr>
            <w:tcW w:w="1869" w:type="dxa"/>
            <w:tcPrChange w:id="57" w:author="יעל גויסקי" w:date="2020-10-14T12:41:00Z">
              <w:tcPr>
                <w:tcW w:w="1869" w:type="dxa"/>
              </w:tcPr>
            </w:tcPrChange>
          </w:tcPr>
          <w:p w14:paraId="30CBCD78" w14:textId="77777777" w:rsidR="007E7D7C" w:rsidRDefault="007E7D7C" w:rsidP="007E7D7C">
            <w:pPr>
              <w:pStyle w:val="TableSideHeading"/>
              <w:outlineLvl w:val="9"/>
            </w:pPr>
          </w:p>
        </w:tc>
        <w:tc>
          <w:tcPr>
            <w:tcW w:w="624" w:type="dxa"/>
            <w:tcPrChange w:id="58" w:author="יעל גויסקי" w:date="2020-10-14T12:41:00Z">
              <w:tcPr>
                <w:tcW w:w="624" w:type="dxa"/>
              </w:tcPr>
            </w:tcPrChange>
          </w:tcPr>
          <w:p w14:paraId="15965362" w14:textId="77777777" w:rsidR="007E7D7C" w:rsidRPr="00EB2DF3" w:rsidRDefault="007E7D7C" w:rsidP="007E7D7C">
            <w:pPr>
              <w:pStyle w:val="TableText"/>
              <w:jc w:val="both"/>
            </w:pPr>
          </w:p>
        </w:tc>
        <w:tc>
          <w:tcPr>
            <w:tcW w:w="624" w:type="dxa"/>
            <w:tcPrChange w:id="59" w:author="יעל גויסקי" w:date="2020-10-14T12:41:00Z">
              <w:tcPr>
                <w:tcW w:w="624" w:type="dxa"/>
              </w:tcPr>
            </w:tcPrChange>
          </w:tcPr>
          <w:p w14:paraId="43098176" w14:textId="77777777" w:rsidR="007E7D7C" w:rsidRPr="009B4DE1" w:rsidRDefault="007E7D7C" w:rsidP="007E7D7C">
            <w:pPr>
              <w:pStyle w:val="TableText"/>
              <w:jc w:val="both"/>
              <w:rPr>
                <w:sz w:val="26"/>
              </w:rPr>
            </w:pPr>
          </w:p>
        </w:tc>
        <w:tc>
          <w:tcPr>
            <w:tcW w:w="624" w:type="dxa"/>
            <w:tcPrChange w:id="60" w:author="יעל גויסקי" w:date="2020-10-14T12:41:00Z">
              <w:tcPr>
                <w:tcW w:w="624" w:type="dxa"/>
              </w:tcPr>
            </w:tcPrChange>
          </w:tcPr>
          <w:p w14:paraId="5EB861CF" w14:textId="77777777" w:rsidR="007E7D7C" w:rsidRPr="007E7D7C" w:rsidRDefault="007E7D7C" w:rsidP="007E7D7C">
            <w:pPr>
              <w:pStyle w:val="TableText"/>
              <w:jc w:val="both"/>
            </w:pPr>
          </w:p>
        </w:tc>
        <w:tc>
          <w:tcPr>
            <w:tcW w:w="624" w:type="dxa"/>
            <w:tcPrChange w:id="61" w:author="יעל גויסקי" w:date="2020-10-14T12:41:00Z">
              <w:tcPr>
                <w:tcW w:w="624" w:type="dxa"/>
              </w:tcPr>
            </w:tcPrChange>
          </w:tcPr>
          <w:p w14:paraId="628D2926" w14:textId="77777777" w:rsidR="007E7D7C" w:rsidRPr="007E7D7C" w:rsidRDefault="007E7D7C" w:rsidP="007E7D7C">
            <w:pPr>
              <w:pStyle w:val="TableText"/>
              <w:jc w:val="both"/>
            </w:pPr>
          </w:p>
        </w:tc>
        <w:tc>
          <w:tcPr>
            <w:tcW w:w="25" w:type="dxa"/>
            <w:tcPrChange w:id="62" w:author="יעל גויסקי" w:date="2020-10-14T12:41:00Z">
              <w:tcPr>
                <w:tcW w:w="624" w:type="dxa"/>
              </w:tcPr>
            </w:tcPrChange>
          </w:tcPr>
          <w:p w14:paraId="5C7086AC" w14:textId="77777777" w:rsidR="007E7D7C" w:rsidRPr="007E7D7C" w:rsidRDefault="007E7D7C" w:rsidP="007E7D7C">
            <w:pPr>
              <w:pStyle w:val="TableText"/>
              <w:jc w:val="both"/>
            </w:pPr>
          </w:p>
        </w:tc>
        <w:tc>
          <w:tcPr>
            <w:tcW w:w="5248" w:type="dxa"/>
            <w:gridSpan w:val="4"/>
            <w:tcPrChange w:id="63" w:author="יעל גויסקי" w:date="2020-10-14T12:41:00Z">
              <w:tcPr>
                <w:tcW w:w="4649" w:type="dxa"/>
                <w:gridSpan w:val="4"/>
              </w:tcPr>
            </w:tcPrChange>
          </w:tcPr>
          <w:p w14:paraId="63EB5597" w14:textId="77777777" w:rsidR="007E7D7C" w:rsidRPr="009B4DE1" w:rsidRDefault="007E7D7C" w:rsidP="0049345C">
            <w:pPr>
              <w:pStyle w:val="TableBlock"/>
              <w:rPr>
                <w:rFonts w:ascii="David" w:hAnsi="David"/>
                <w:sz w:val="26"/>
              </w:rPr>
            </w:pPr>
            <w:r w:rsidRPr="009B4DE1">
              <w:rPr>
                <w:rFonts w:ascii="David" w:hAnsi="David" w:hint="cs"/>
                <w:sz w:val="26"/>
                <w:rtl/>
              </w:rPr>
              <w:t>"מעסיק"</w:t>
            </w:r>
            <w:r>
              <w:rPr>
                <w:rFonts w:ascii="David" w:hAnsi="David" w:hint="cs"/>
                <w:sz w:val="26"/>
                <w:rtl/>
              </w:rPr>
              <w:t xml:space="preserve"> </w:t>
            </w:r>
            <w:r w:rsidRPr="009B4DE1">
              <w:rPr>
                <w:rFonts w:ascii="David" w:hAnsi="David"/>
                <w:sz w:val="26"/>
                <w:rtl/>
              </w:rPr>
              <w:t>–</w:t>
            </w:r>
            <w:r w:rsidRPr="009B4DE1">
              <w:rPr>
                <w:rFonts w:ascii="David" w:hAnsi="David" w:hint="cs"/>
                <w:sz w:val="26"/>
                <w:rtl/>
              </w:rPr>
              <w:t xml:space="preserve"> </w:t>
            </w:r>
            <w:r>
              <w:rPr>
                <w:rFonts w:ascii="David" w:hAnsi="David" w:hint="cs"/>
                <w:sz w:val="26"/>
                <w:rtl/>
              </w:rPr>
              <w:t xml:space="preserve">לעניין סעיפים 3י עד 3יט, </w:t>
            </w:r>
            <w:r w:rsidRPr="00CB492F">
              <w:rPr>
                <w:rFonts w:ascii="David" w:hAnsi="David" w:hint="cs"/>
                <w:sz w:val="26"/>
                <w:rtl/>
              </w:rPr>
              <w:t>למעט אחד מאלה</w:t>
            </w:r>
            <w:r>
              <w:rPr>
                <w:rFonts w:ascii="David" w:hAnsi="David" w:hint="cs"/>
                <w:sz w:val="26"/>
                <w:rtl/>
              </w:rPr>
              <w:t>:</w:t>
            </w:r>
          </w:p>
        </w:tc>
      </w:tr>
      <w:tr w:rsidR="007E7D7C" w:rsidRPr="00333EF7" w14:paraId="5B9E555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64"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65" w:author="יעל גויסקי" w:date="2020-10-14T12:41:00Z">
            <w:trPr>
              <w:cantSplit/>
            </w:trPr>
          </w:trPrChange>
        </w:trPr>
        <w:tc>
          <w:tcPr>
            <w:tcW w:w="1869" w:type="dxa"/>
            <w:tcPrChange w:id="66" w:author="יעל גויסקי" w:date="2020-10-14T12:41:00Z">
              <w:tcPr>
                <w:tcW w:w="1869" w:type="dxa"/>
              </w:tcPr>
            </w:tcPrChange>
          </w:tcPr>
          <w:p w14:paraId="5A03726F" w14:textId="77777777" w:rsidR="007E7D7C" w:rsidRPr="00333EF7" w:rsidRDefault="007E7D7C" w:rsidP="007E7D7C">
            <w:pPr>
              <w:pStyle w:val="TableSideHeading"/>
              <w:outlineLvl w:val="9"/>
              <w:rPr>
                <w:rFonts w:ascii="David" w:hAnsi="David"/>
              </w:rPr>
            </w:pPr>
          </w:p>
        </w:tc>
        <w:tc>
          <w:tcPr>
            <w:tcW w:w="624" w:type="dxa"/>
            <w:tcPrChange w:id="67" w:author="יעל גויסקי" w:date="2020-10-14T12:41:00Z">
              <w:tcPr>
                <w:tcW w:w="624" w:type="dxa"/>
              </w:tcPr>
            </w:tcPrChange>
          </w:tcPr>
          <w:p w14:paraId="5149FEE4" w14:textId="77777777" w:rsidR="007E7D7C" w:rsidRPr="00EB2DF3" w:rsidRDefault="007E7D7C" w:rsidP="007E7D7C">
            <w:pPr>
              <w:pStyle w:val="TableText"/>
              <w:jc w:val="both"/>
            </w:pPr>
          </w:p>
        </w:tc>
        <w:tc>
          <w:tcPr>
            <w:tcW w:w="624" w:type="dxa"/>
            <w:tcPrChange w:id="68" w:author="יעל גויסקי" w:date="2020-10-14T12:41:00Z">
              <w:tcPr>
                <w:tcW w:w="624" w:type="dxa"/>
              </w:tcPr>
            </w:tcPrChange>
          </w:tcPr>
          <w:p w14:paraId="1EC44041" w14:textId="77777777" w:rsidR="007E7D7C" w:rsidRPr="00333EF7" w:rsidRDefault="007E7D7C" w:rsidP="007E7D7C">
            <w:pPr>
              <w:pStyle w:val="TableText"/>
              <w:jc w:val="both"/>
              <w:rPr>
                <w:rFonts w:ascii="David" w:hAnsi="David"/>
              </w:rPr>
            </w:pPr>
          </w:p>
        </w:tc>
        <w:tc>
          <w:tcPr>
            <w:tcW w:w="624" w:type="dxa"/>
            <w:tcPrChange w:id="69" w:author="יעל גויסקי" w:date="2020-10-14T12:41:00Z">
              <w:tcPr>
                <w:tcW w:w="624" w:type="dxa"/>
              </w:tcPr>
            </w:tcPrChange>
          </w:tcPr>
          <w:p w14:paraId="69E1C5C4"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70" w:author="יעל גויסקי" w:date="2020-10-14T12:41:00Z">
              <w:tcPr>
                <w:tcW w:w="624" w:type="dxa"/>
              </w:tcPr>
            </w:tcPrChange>
          </w:tcPr>
          <w:p w14:paraId="156CED56" w14:textId="77777777" w:rsidR="007E7D7C" w:rsidRPr="007E7D7C" w:rsidRDefault="007E7D7C" w:rsidP="007E7D7C">
            <w:pPr>
              <w:pStyle w:val="TableText"/>
              <w:jc w:val="both"/>
            </w:pPr>
          </w:p>
        </w:tc>
        <w:tc>
          <w:tcPr>
            <w:tcW w:w="25" w:type="dxa"/>
            <w:tcPrChange w:id="71" w:author="יעל גויסקי" w:date="2020-10-14T12:41:00Z">
              <w:tcPr>
                <w:tcW w:w="624" w:type="dxa"/>
              </w:tcPr>
            </w:tcPrChange>
          </w:tcPr>
          <w:p w14:paraId="0ED9BCC2" w14:textId="77777777" w:rsidR="007E7D7C" w:rsidRPr="007E7D7C" w:rsidRDefault="007E7D7C" w:rsidP="007E7D7C">
            <w:pPr>
              <w:pStyle w:val="TableText"/>
              <w:jc w:val="both"/>
            </w:pPr>
          </w:p>
        </w:tc>
        <w:tc>
          <w:tcPr>
            <w:tcW w:w="5248" w:type="dxa"/>
            <w:gridSpan w:val="4"/>
            <w:tcPrChange w:id="72" w:author="יעל גויסקי" w:date="2020-10-14T12:41:00Z">
              <w:tcPr>
                <w:tcW w:w="4649" w:type="dxa"/>
                <w:gridSpan w:val="4"/>
              </w:tcPr>
            </w:tcPrChange>
          </w:tcPr>
          <w:p w14:paraId="522B2103" w14:textId="77777777" w:rsidR="007E7D7C" w:rsidRPr="00333EF7" w:rsidRDefault="007E7D7C" w:rsidP="00BF13B2">
            <w:pPr>
              <w:pStyle w:val="TableBlock"/>
              <w:numPr>
                <w:ilvl w:val="0"/>
                <w:numId w:val="8"/>
              </w:numPr>
              <w:tabs>
                <w:tab w:val="left" w:pos="624"/>
              </w:tabs>
              <w:rPr>
                <w:rFonts w:ascii="David" w:hAnsi="David"/>
              </w:rPr>
            </w:pPr>
            <w:r w:rsidRPr="007E7D7C">
              <w:rPr>
                <w:rFonts w:ascii="David" w:hAnsi="David"/>
                <w:sz w:val="26"/>
                <w:rtl/>
              </w:rPr>
              <w:t>המדינה;</w:t>
            </w:r>
          </w:p>
        </w:tc>
      </w:tr>
      <w:tr w:rsidR="007E7D7C" w:rsidRPr="00333EF7" w14:paraId="17DE8460"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3"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4" w:author="יעל גויסקי" w:date="2020-10-14T12:41:00Z">
            <w:trPr>
              <w:cantSplit/>
            </w:trPr>
          </w:trPrChange>
        </w:trPr>
        <w:tc>
          <w:tcPr>
            <w:tcW w:w="1869" w:type="dxa"/>
            <w:tcPrChange w:id="75" w:author="יעל גויסקי" w:date="2020-10-14T12:41:00Z">
              <w:tcPr>
                <w:tcW w:w="1869" w:type="dxa"/>
              </w:tcPr>
            </w:tcPrChange>
          </w:tcPr>
          <w:p w14:paraId="643BED79" w14:textId="77777777" w:rsidR="007E7D7C" w:rsidRPr="00333EF7" w:rsidRDefault="007E7D7C" w:rsidP="007E7D7C">
            <w:pPr>
              <w:pStyle w:val="TableSideHeading"/>
              <w:outlineLvl w:val="9"/>
              <w:rPr>
                <w:rFonts w:ascii="David" w:hAnsi="David"/>
              </w:rPr>
            </w:pPr>
          </w:p>
        </w:tc>
        <w:tc>
          <w:tcPr>
            <w:tcW w:w="624" w:type="dxa"/>
            <w:tcPrChange w:id="76" w:author="יעל גויסקי" w:date="2020-10-14T12:41:00Z">
              <w:tcPr>
                <w:tcW w:w="624" w:type="dxa"/>
              </w:tcPr>
            </w:tcPrChange>
          </w:tcPr>
          <w:p w14:paraId="6A122E1F" w14:textId="77777777" w:rsidR="007E7D7C" w:rsidRPr="00EB2DF3" w:rsidRDefault="007E7D7C" w:rsidP="007E7D7C">
            <w:pPr>
              <w:pStyle w:val="TableText"/>
              <w:jc w:val="both"/>
            </w:pPr>
          </w:p>
        </w:tc>
        <w:tc>
          <w:tcPr>
            <w:tcW w:w="624" w:type="dxa"/>
            <w:tcPrChange w:id="77" w:author="יעל גויסקי" w:date="2020-10-14T12:41:00Z">
              <w:tcPr>
                <w:tcW w:w="624" w:type="dxa"/>
              </w:tcPr>
            </w:tcPrChange>
          </w:tcPr>
          <w:p w14:paraId="56803C11" w14:textId="77777777" w:rsidR="007E7D7C" w:rsidRPr="00333EF7" w:rsidRDefault="007E7D7C" w:rsidP="007E7D7C">
            <w:pPr>
              <w:pStyle w:val="TableText"/>
              <w:jc w:val="both"/>
              <w:rPr>
                <w:rFonts w:ascii="David" w:hAnsi="David"/>
              </w:rPr>
            </w:pPr>
          </w:p>
        </w:tc>
        <w:tc>
          <w:tcPr>
            <w:tcW w:w="624" w:type="dxa"/>
            <w:tcPrChange w:id="78" w:author="יעל גויסקי" w:date="2020-10-14T12:41:00Z">
              <w:tcPr>
                <w:tcW w:w="624" w:type="dxa"/>
              </w:tcPr>
            </w:tcPrChange>
          </w:tcPr>
          <w:p w14:paraId="108D4C18"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79" w:author="יעל גויסקי" w:date="2020-10-14T12:41:00Z">
              <w:tcPr>
                <w:tcW w:w="624" w:type="dxa"/>
              </w:tcPr>
            </w:tcPrChange>
          </w:tcPr>
          <w:p w14:paraId="17ACE81F" w14:textId="77777777" w:rsidR="007E7D7C" w:rsidRPr="007E7D7C" w:rsidRDefault="007E7D7C" w:rsidP="007E7D7C">
            <w:pPr>
              <w:pStyle w:val="TableText"/>
              <w:jc w:val="both"/>
            </w:pPr>
          </w:p>
        </w:tc>
        <w:tc>
          <w:tcPr>
            <w:tcW w:w="25" w:type="dxa"/>
            <w:tcPrChange w:id="80" w:author="יעל גויסקי" w:date="2020-10-14T12:41:00Z">
              <w:tcPr>
                <w:tcW w:w="624" w:type="dxa"/>
              </w:tcPr>
            </w:tcPrChange>
          </w:tcPr>
          <w:p w14:paraId="5F51B7F7" w14:textId="77777777" w:rsidR="007E7D7C" w:rsidRPr="007E7D7C" w:rsidRDefault="007E7D7C" w:rsidP="007E7D7C">
            <w:pPr>
              <w:pStyle w:val="TableText"/>
              <w:jc w:val="both"/>
            </w:pPr>
          </w:p>
        </w:tc>
        <w:tc>
          <w:tcPr>
            <w:tcW w:w="5248" w:type="dxa"/>
            <w:gridSpan w:val="4"/>
            <w:tcPrChange w:id="81" w:author="יעל גויסקי" w:date="2020-10-14T12:41:00Z">
              <w:tcPr>
                <w:tcW w:w="4649" w:type="dxa"/>
                <w:gridSpan w:val="4"/>
              </w:tcPr>
            </w:tcPrChange>
          </w:tcPr>
          <w:p w14:paraId="5D0B5C3D" w14:textId="77777777" w:rsidR="007E7D7C" w:rsidRPr="007E7D7C" w:rsidRDefault="007E7D7C" w:rsidP="00BF13B2">
            <w:pPr>
              <w:pStyle w:val="TableBlock"/>
              <w:numPr>
                <w:ilvl w:val="0"/>
                <w:numId w:val="8"/>
              </w:numPr>
              <w:tabs>
                <w:tab w:val="left" w:pos="624"/>
              </w:tabs>
              <w:rPr>
                <w:rFonts w:ascii="David" w:hAnsi="David"/>
                <w:sz w:val="26"/>
              </w:rPr>
            </w:pPr>
            <w:r w:rsidRPr="00333EF7">
              <w:rPr>
                <w:rFonts w:ascii="David" w:hAnsi="David"/>
                <w:sz w:val="26"/>
                <w:rtl/>
              </w:rPr>
              <w:t>גוף מתוקצב כהגדרתו בסעיף 21 לחוק יסודות התקציב, למעט חברה מעורבת כהגדרתה בחוק החברות הממשלתיות, התשל"ה-1975</w:t>
            </w:r>
            <w:r w:rsidRPr="00333EF7">
              <w:rPr>
                <w:rFonts w:ascii="David" w:hAnsi="David"/>
                <w:sz w:val="26"/>
              </w:rPr>
              <w:t>;</w:t>
            </w:r>
          </w:p>
        </w:tc>
      </w:tr>
      <w:tr w:rsidR="007E7D7C" w:rsidRPr="00333EF7" w14:paraId="65AA215A"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2"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3" w:author="יעל גויסקי" w:date="2020-10-14T12:41:00Z">
            <w:trPr>
              <w:cantSplit/>
            </w:trPr>
          </w:trPrChange>
        </w:trPr>
        <w:tc>
          <w:tcPr>
            <w:tcW w:w="1869" w:type="dxa"/>
            <w:tcPrChange w:id="84" w:author="יעל גויסקי" w:date="2020-10-14T12:41:00Z">
              <w:tcPr>
                <w:tcW w:w="1869" w:type="dxa"/>
              </w:tcPr>
            </w:tcPrChange>
          </w:tcPr>
          <w:p w14:paraId="4E892626" w14:textId="77777777" w:rsidR="007E7D7C" w:rsidRPr="00333EF7" w:rsidRDefault="007E7D7C" w:rsidP="007E7D7C">
            <w:pPr>
              <w:pStyle w:val="TableSideHeading"/>
              <w:outlineLvl w:val="9"/>
              <w:rPr>
                <w:rFonts w:ascii="David" w:hAnsi="David"/>
              </w:rPr>
            </w:pPr>
          </w:p>
        </w:tc>
        <w:tc>
          <w:tcPr>
            <w:tcW w:w="624" w:type="dxa"/>
            <w:tcPrChange w:id="85" w:author="יעל גויסקי" w:date="2020-10-14T12:41:00Z">
              <w:tcPr>
                <w:tcW w:w="624" w:type="dxa"/>
              </w:tcPr>
            </w:tcPrChange>
          </w:tcPr>
          <w:p w14:paraId="7E896062" w14:textId="77777777" w:rsidR="007E7D7C" w:rsidRPr="00EB2DF3" w:rsidRDefault="007E7D7C" w:rsidP="007E7D7C">
            <w:pPr>
              <w:pStyle w:val="TableText"/>
              <w:jc w:val="both"/>
            </w:pPr>
          </w:p>
        </w:tc>
        <w:tc>
          <w:tcPr>
            <w:tcW w:w="624" w:type="dxa"/>
            <w:tcPrChange w:id="86" w:author="יעל גויסקי" w:date="2020-10-14T12:41:00Z">
              <w:tcPr>
                <w:tcW w:w="624" w:type="dxa"/>
              </w:tcPr>
            </w:tcPrChange>
          </w:tcPr>
          <w:p w14:paraId="774394F9" w14:textId="77777777" w:rsidR="007E7D7C" w:rsidRPr="00333EF7" w:rsidRDefault="007E7D7C" w:rsidP="007E7D7C">
            <w:pPr>
              <w:pStyle w:val="TableText"/>
              <w:jc w:val="both"/>
              <w:rPr>
                <w:rFonts w:ascii="David" w:hAnsi="David"/>
              </w:rPr>
            </w:pPr>
          </w:p>
        </w:tc>
        <w:tc>
          <w:tcPr>
            <w:tcW w:w="624" w:type="dxa"/>
            <w:tcPrChange w:id="87" w:author="יעל גויסקי" w:date="2020-10-14T12:41:00Z">
              <w:tcPr>
                <w:tcW w:w="624" w:type="dxa"/>
              </w:tcPr>
            </w:tcPrChange>
          </w:tcPr>
          <w:p w14:paraId="76B6FA95"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88" w:author="יעל גויסקי" w:date="2020-10-14T12:41:00Z">
              <w:tcPr>
                <w:tcW w:w="624" w:type="dxa"/>
              </w:tcPr>
            </w:tcPrChange>
          </w:tcPr>
          <w:p w14:paraId="64B81625" w14:textId="77777777" w:rsidR="007E7D7C" w:rsidRPr="007E7D7C" w:rsidRDefault="007E7D7C" w:rsidP="007E7D7C">
            <w:pPr>
              <w:pStyle w:val="TableText"/>
              <w:jc w:val="both"/>
              <w:rPr>
                <w:rtl/>
              </w:rPr>
            </w:pPr>
          </w:p>
        </w:tc>
        <w:tc>
          <w:tcPr>
            <w:tcW w:w="25" w:type="dxa"/>
            <w:tcPrChange w:id="89" w:author="יעל גויסקי" w:date="2020-10-14T12:41:00Z">
              <w:tcPr>
                <w:tcW w:w="624" w:type="dxa"/>
              </w:tcPr>
            </w:tcPrChange>
          </w:tcPr>
          <w:p w14:paraId="05367890" w14:textId="77777777" w:rsidR="007E7D7C" w:rsidRPr="007E7D7C" w:rsidRDefault="007E7D7C" w:rsidP="007E7D7C">
            <w:pPr>
              <w:pStyle w:val="TableText"/>
              <w:jc w:val="both"/>
              <w:rPr>
                <w:rtl/>
              </w:rPr>
            </w:pPr>
          </w:p>
        </w:tc>
        <w:tc>
          <w:tcPr>
            <w:tcW w:w="5248" w:type="dxa"/>
            <w:gridSpan w:val="4"/>
            <w:tcPrChange w:id="90" w:author="יעל גויסקי" w:date="2020-10-14T12:41:00Z">
              <w:tcPr>
                <w:tcW w:w="4649" w:type="dxa"/>
                <w:gridSpan w:val="4"/>
              </w:tcPr>
            </w:tcPrChange>
          </w:tcPr>
          <w:p w14:paraId="15BBEE1A" w14:textId="77777777" w:rsidR="007E7D7C" w:rsidRPr="007E7D7C" w:rsidRDefault="007E7D7C" w:rsidP="00BF13B2">
            <w:pPr>
              <w:pStyle w:val="TableBlock"/>
              <w:numPr>
                <w:ilvl w:val="0"/>
                <w:numId w:val="8"/>
              </w:numPr>
              <w:tabs>
                <w:tab w:val="left" w:pos="624"/>
              </w:tabs>
              <w:rPr>
                <w:rFonts w:ascii="David" w:hAnsi="David"/>
                <w:sz w:val="26"/>
                <w:rtl/>
              </w:rPr>
            </w:pPr>
            <w:r w:rsidRPr="00333EF7">
              <w:rPr>
                <w:rFonts w:ascii="David" w:hAnsi="David"/>
                <w:sz w:val="26"/>
                <w:rtl/>
              </w:rPr>
              <w:t>גוף נתמך כהגדרתו בסעיף 32 לחוק יסודות התקציב שסכום השתתפות הממשלה בתקציבו, בשנת 2019, היה 25% לפחות מתקציבו</w:t>
            </w:r>
            <w:r w:rsidRPr="00333EF7">
              <w:rPr>
                <w:rFonts w:ascii="David" w:hAnsi="David"/>
                <w:sz w:val="26"/>
              </w:rPr>
              <w:t>;</w:t>
            </w:r>
          </w:p>
        </w:tc>
      </w:tr>
      <w:tr w:rsidR="007E7D7C" w:rsidRPr="00333EF7" w14:paraId="1527D35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1"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2" w:author="יעל גויסקי" w:date="2020-10-14T12:41:00Z">
            <w:trPr>
              <w:cantSplit/>
            </w:trPr>
          </w:trPrChange>
        </w:trPr>
        <w:tc>
          <w:tcPr>
            <w:tcW w:w="1869" w:type="dxa"/>
            <w:tcPrChange w:id="93" w:author="יעל גויסקי" w:date="2020-10-14T12:41:00Z">
              <w:tcPr>
                <w:tcW w:w="1869" w:type="dxa"/>
              </w:tcPr>
            </w:tcPrChange>
          </w:tcPr>
          <w:p w14:paraId="4ACE6597" w14:textId="77777777" w:rsidR="007E7D7C" w:rsidRPr="00333EF7" w:rsidRDefault="007E7D7C" w:rsidP="007E7D7C">
            <w:pPr>
              <w:pStyle w:val="TableSideHeading"/>
              <w:outlineLvl w:val="9"/>
              <w:rPr>
                <w:rFonts w:ascii="David" w:hAnsi="David"/>
              </w:rPr>
            </w:pPr>
          </w:p>
        </w:tc>
        <w:tc>
          <w:tcPr>
            <w:tcW w:w="624" w:type="dxa"/>
            <w:tcPrChange w:id="94" w:author="יעל גויסקי" w:date="2020-10-14T12:41:00Z">
              <w:tcPr>
                <w:tcW w:w="624" w:type="dxa"/>
              </w:tcPr>
            </w:tcPrChange>
          </w:tcPr>
          <w:p w14:paraId="6B1C4146" w14:textId="77777777" w:rsidR="007E7D7C" w:rsidRPr="00EB2DF3" w:rsidRDefault="007E7D7C" w:rsidP="007E7D7C">
            <w:pPr>
              <w:pStyle w:val="TableText"/>
              <w:jc w:val="both"/>
            </w:pPr>
          </w:p>
        </w:tc>
        <w:tc>
          <w:tcPr>
            <w:tcW w:w="624" w:type="dxa"/>
            <w:tcPrChange w:id="95" w:author="יעל גויסקי" w:date="2020-10-14T12:41:00Z">
              <w:tcPr>
                <w:tcW w:w="624" w:type="dxa"/>
              </w:tcPr>
            </w:tcPrChange>
          </w:tcPr>
          <w:p w14:paraId="3600F817" w14:textId="77777777" w:rsidR="007E7D7C" w:rsidRPr="00333EF7" w:rsidRDefault="007E7D7C" w:rsidP="007E7D7C">
            <w:pPr>
              <w:pStyle w:val="TableText"/>
              <w:jc w:val="both"/>
              <w:rPr>
                <w:rFonts w:ascii="David" w:hAnsi="David"/>
              </w:rPr>
            </w:pPr>
          </w:p>
        </w:tc>
        <w:tc>
          <w:tcPr>
            <w:tcW w:w="624" w:type="dxa"/>
            <w:tcPrChange w:id="96" w:author="יעל גויסקי" w:date="2020-10-14T12:41:00Z">
              <w:tcPr>
                <w:tcW w:w="624" w:type="dxa"/>
              </w:tcPr>
            </w:tcPrChange>
          </w:tcPr>
          <w:p w14:paraId="5E3A664A"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97" w:author="יעל גויסקי" w:date="2020-10-14T12:41:00Z">
              <w:tcPr>
                <w:tcW w:w="624" w:type="dxa"/>
              </w:tcPr>
            </w:tcPrChange>
          </w:tcPr>
          <w:p w14:paraId="01732038" w14:textId="77777777" w:rsidR="007E7D7C" w:rsidRPr="007E7D7C" w:rsidRDefault="007E7D7C" w:rsidP="007E7D7C">
            <w:pPr>
              <w:pStyle w:val="TableText"/>
              <w:jc w:val="both"/>
            </w:pPr>
          </w:p>
        </w:tc>
        <w:tc>
          <w:tcPr>
            <w:tcW w:w="25" w:type="dxa"/>
            <w:tcPrChange w:id="98" w:author="יעל גויסקי" w:date="2020-10-14T12:41:00Z">
              <w:tcPr>
                <w:tcW w:w="624" w:type="dxa"/>
              </w:tcPr>
            </w:tcPrChange>
          </w:tcPr>
          <w:p w14:paraId="38A7B712" w14:textId="77777777" w:rsidR="007E7D7C" w:rsidRPr="007E7D7C" w:rsidRDefault="007E7D7C" w:rsidP="007E7D7C">
            <w:pPr>
              <w:pStyle w:val="TableText"/>
              <w:jc w:val="both"/>
            </w:pPr>
          </w:p>
        </w:tc>
        <w:tc>
          <w:tcPr>
            <w:tcW w:w="5248" w:type="dxa"/>
            <w:gridSpan w:val="4"/>
            <w:tcPrChange w:id="99" w:author="יעל גויסקי" w:date="2020-10-14T12:41:00Z">
              <w:tcPr>
                <w:tcW w:w="4649" w:type="dxa"/>
                <w:gridSpan w:val="4"/>
              </w:tcPr>
            </w:tcPrChange>
          </w:tcPr>
          <w:p w14:paraId="15270642" w14:textId="77777777" w:rsidR="007E7D7C" w:rsidRPr="007E7D7C" w:rsidRDefault="007E7D7C" w:rsidP="00BF13B2">
            <w:pPr>
              <w:pStyle w:val="TableBlock"/>
              <w:numPr>
                <w:ilvl w:val="0"/>
                <w:numId w:val="8"/>
              </w:numPr>
              <w:tabs>
                <w:tab w:val="left" w:pos="624"/>
              </w:tabs>
              <w:rPr>
                <w:rFonts w:ascii="David" w:hAnsi="David"/>
                <w:sz w:val="26"/>
              </w:rPr>
            </w:pPr>
            <w:r w:rsidRPr="00333EF7">
              <w:rPr>
                <w:rFonts w:ascii="David" w:hAnsi="David"/>
                <w:sz w:val="26"/>
                <w:rtl/>
              </w:rPr>
              <w:t>קופת חולים</w:t>
            </w:r>
            <w:r w:rsidRPr="00333EF7">
              <w:rPr>
                <w:rFonts w:ascii="David" w:hAnsi="David"/>
                <w:sz w:val="26"/>
              </w:rPr>
              <w:t>;</w:t>
            </w:r>
          </w:p>
        </w:tc>
      </w:tr>
      <w:tr w:rsidR="007E7D7C" w:rsidRPr="00333EF7" w14:paraId="05644CDF"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0"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1" w:author="יעל גויסקי" w:date="2020-10-14T12:41:00Z">
            <w:trPr>
              <w:cantSplit/>
            </w:trPr>
          </w:trPrChange>
        </w:trPr>
        <w:tc>
          <w:tcPr>
            <w:tcW w:w="1869" w:type="dxa"/>
            <w:tcPrChange w:id="102" w:author="יעל גויסקי" w:date="2020-10-14T12:41:00Z">
              <w:tcPr>
                <w:tcW w:w="1869" w:type="dxa"/>
              </w:tcPr>
            </w:tcPrChange>
          </w:tcPr>
          <w:p w14:paraId="33E28CE3" w14:textId="77777777" w:rsidR="007E7D7C" w:rsidRPr="00333EF7" w:rsidRDefault="007E7D7C" w:rsidP="007E7D7C">
            <w:pPr>
              <w:pStyle w:val="TableSideHeading"/>
              <w:outlineLvl w:val="9"/>
              <w:rPr>
                <w:rFonts w:ascii="David" w:hAnsi="David"/>
              </w:rPr>
            </w:pPr>
          </w:p>
        </w:tc>
        <w:tc>
          <w:tcPr>
            <w:tcW w:w="624" w:type="dxa"/>
            <w:tcPrChange w:id="103" w:author="יעל גויסקי" w:date="2020-10-14T12:41:00Z">
              <w:tcPr>
                <w:tcW w:w="624" w:type="dxa"/>
              </w:tcPr>
            </w:tcPrChange>
          </w:tcPr>
          <w:p w14:paraId="1543BEBA" w14:textId="77777777" w:rsidR="007E7D7C" w:rsidRPr="00EB2DF3" w:rsidRDefault="007E7D7C" w:rsidP="007E7D7C">
            <w:pPr>
              <w:pStyle w:val="TableText"/>
              <w:jc w:val="both"/>
            </w:pPr>
          </w:p>
        </w:tc>
        <w:tc>
          <w:tcPr>
            <w:tcW w:w="624" w:type="dxa"/>
            <w:tcPrChange w:id="104" w:author="יעל גויסקי" w:date="2020-10-14T12:41:00Z">
              <w:tcPr>
                <w:tcW w:w="624" w:type="dxa"/>
              </w:tcPr>
            </w:tcPrChange>
          </w:tcPr>
          <w:p w14:paraId="62F8AC60" w14:textId="77777777" w:rsidR="007E7D7C" w:rsidRPr="00333EF7" w:rsidRDefault="007E7D7C" w:rsidP="007E7D7C">
            <w:pPr>
              <w:pStyle w:val="TableText"/>
              <w:jc w:val="both"/>
              <w:rPr>
                <w:rFonts w:ascii="David" w:hAnsi="David"/>
              </w:rPr>
            </w:pPr>
          </w:p>
        </w:tc>
        <w:tc>
          <w:tcPr>
            <w:tcW w:w="624" w:type="dxa"/>
            <w:tcPrChange w:id="105" w:author="יעל גויסקי" w:date="2020-10-14T12:41:00Z">
              <w:tcPr>
                <w:tcW w:w="624" w:type="dxa"/>
              </w:tcPr>
            </w:tcPrChange>
          </w:tcPr>
          <w:p w14:paraId="78F9D1A9"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106" w:author="יעל גויסקי" w:date="2020-10-14T12:41:00Z">
              <w:tcPr>
                <w:tcW w:w="624" w:type="dxa"/>
              </w:tcPr>
            </w:tcPrChange>
          </w:tcPr>
          <w:p w14:paraId="22ED4B17" w14:textId="77777777" w:rsidR="007E7D7C" w:rsidRPr="007E7D7C" w:rsidRDefault="007E7D7C" w:rsidP="007E7D7C">
            <w:pPr>
              <w:pStyle w:val="TableText"/>
              <w:jc w:val="both"/>
              <w:rPr>
                <w:rtl/>
              </w:rPr>
            </w:pPr>
          </w:p>
        </w:tc>
        <w:tc>
          <w:tcPr>
            <w:tcW w:w="25" w:type="dxa"/>
            <w:tcPrChange w:id="107" w:author="יעל גויסקי" w:date="2020-10-14T12:41:00Z">
              <w:tcPr>
                <w:tcW w:w="624" w:type="dxa"/>
              </w:tcPr>
            </w:tcPrChange>
          </w:tcPr>
          <w:p w14:paraId="04666D3A" w14:textId="77777777" w:rsidR="007E7D7C" w:rsidRPr="007E7D7C" w:rsidRDefault="007E7D7C" w:rsidP="007E7D7C">
            <w:pPr>
              <w:pStyle w:val="TableText"/>
              <w:jc w:val="both"/>
              <w:rPr>
                <w:rtl/>
              </w:rPr>
            </w:pPr>
          </w:p>
        </w:tc>
        <w:tc>
          <w:tcPr>
            <w:tcW w:w="5248" w:type="dxa"/>
            <w:gridSpan w:val="4"/>
            <w:tcPrChange w:id="108" w:author="יעל גויסקי" w:date="2020-10-14T12:41:00Z">
              <w:tcPr>
                <w:tcW w:w="4649" w:type="dxa"/>
                <w:gridSpan w:val="4"/>
              </w:tcPr>
            </w:tcPrChange>
          </w:tcPr>
          <w:p w14:paraId="68790290" w14:textId="77777777" w:rsidR="007E7D7C" w:rsidRPr="007E7D7C" w:rsidRDefault="007E7D7C" w:rsidP="00BF13B2">
            <w:pPr>
              <w:pStyle w:val="TableBlock"/>
              <w:numPr>
                <w:ilvl w:val="0"/>
                <w:numId w:val="8"/>
              </w:numPr>
              <w:tabs>
                <w:tab w:val="left" w:pos="624"/>
              </w:tabs>
              <w:rPr>
                <w:rFonts w:ascii="David" w:hAnsi="David"/>
                <w:sz w:val="26"/>
                <w:rtl/>
              </w:rPr>
            </w:pPr>
            <w:r w:rsidRPr="00333EF7">
              <w:rPr>
                <w:rFonts w:ascii="David" w:hAnsi="David"/>
                <w:sz w:val="26"/>
                <w:rtl/>
              </w:rPr>
              <w:t>תאגיד בריאות כהגדרתו בסעיף 21 לחוק יסודות התקציב</w:t>
            </w:r>
            <w:r w:rsidRPr="00333EF7">
              <w:rPr>
                <w:rFonts w:ascii="David" w:hAnsi="David"/>
                <w:sz w:val="26"/>
              </w:rPr>
              <w:t>;</w:t>
            </w:r>
          </w:p>
        </w:tc>
      </w:tr>
      <w:tr w:rsidR="007E7D7C" w:rsidRPr="00333EF7" w14:paraId="7346A93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10" w:author="יעל גויסקי" w:date="2020-10-14T12:41:00Z">
            <w:trPr>
              <w:cantSplit/>
            </w:trPr>
          </w:trPrChange>
        </w:trPr>
        <w:tc>
          <w:tcPr>
            <w:tcW w:w="1869" w:type="dxa"/>
            <w:tcPrChange w:id="111" w:author="יעל גויסקי" w:date="2020-10-14T12:41:00Z">
              <w:tcPr>
                <w:tcW w:w="1869" w:type="dxa"/>
              </w:tcPr>
            </w:tcPrChange>
          </w:tcPr>
          <w:p w14:paraId="73E5B278" w14:textId="77777777" w:rsidR="007E7D7C" w:rsidRPr="00333EF7" w:rsidRDefault="007E7D7C" w:rsidP="007E7D7C">
            <w:pPr>
              <w:pStyle w:val="TableSideHeading"/>
              <w:outlineLvl w:val="9"/>
              <w:rPr>
                <w:rFonts w:ascii="David" w:hAnsi="David"/>
              </w:rPr>
            </w:pPr>
          </w:p>
        </w:tc>
        <w:tc>
          <w:tcPr>
            <w:tcW w:w="624" w:type="dxa"/>
            <w:tcPrChange w:id="112" w:author="יעל גויסקי" w:date="2020-10-14T12:41:00Z">
              <w:tcPr>
                <w:tcW w:w="624" w:type="dxa"/>
              </w:tcPr>
            </w:tcPrChange>
          </w:tcPr>
          <w:p w14:paraId="4DFC8CEB" w14:textId="77777777" w:rsidR="007E7D7C" w:rsidRPr="00EB2DF3" w:rsidRDefault="007E7D7C" w:rsidP="007E7D7C">
            <w:pPr>
              <w:pStyle w:val="TableText"/>
              <w:jc w:val="both"/>
            </w:pPr>
          </w:p>
        </w:tc>
        <w:tc>
          <w:tcPr>
            <w:tcW w:w="624" w:type="dxa"/>
            <w:tcPrChange w:id="113" w:author="יעל גויסקי" w:date="2020-10-14T12:41:00Z">
              <w:tcPr>
                <w:tcW w:w="624" w:type="dxa"/>
              </w:tcPr>
            </w:tcPrChange>
          </w:tcPr>
          <w:p w14:paraId="6CB6FFCA" w14:textId="77777777" w:rsidR="007E7D7C" w:rsidRPr="00333EF7" w:rsidRDefault="007E7D7C" w:rsidP="007E7D7C">
            <w:pPr>
              <w:pStyle w:val="TableText"/>
              <w:jc w:val="both"/>
              <w:rPr>
                <w:rFonts w:ascii="David" w:hAnsi="David"/>
              </w:rPr>
            </w:pPr>
          </w:p>
        </w:tc>
        <w:tc>
          <w:tcPr>
            <w:tcW w:w="624" w:type="dxa"/>
            <w:tcPrChange w:id="114" w:author="יעל גויסקי" w:date="2020-10-14T12:41:00Z">
              <w:tcPr>
                <w:tcW w:w="624" w:type="dxa"/>
              </w:tcPr>
            </w:tcPrChange>
          </w:tcPr>
          <w:p w14:paraId="437FE237"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115" w:author="יעל גויסקי" w:date="2020-10-14T12:41:00Z">
              <w:tcPr>
                <w:tcW w:w="624" w:type="dxa"/>
              </w:tcPr>
            </w:tcPrChange>
          </w:tcPr>
          <w:p w14:paraId="1C163F4F" w14:textId="77777777" w:rsidR="007E7D7C" w:rsidRPr="007E7D7C" w:rsidRDefault="007E7D7C" w:rsidP="007E7D7C">
            <w:pPr>
              <w:pStyle w:val="TableText"/>
              <w:jc w:val="both"/>
              <w:rPr>
                <w:rtl/>
              </w:rPr>
            </w:pPr>
          </w:p>
        </w:tc>
        <w:tc>
          <w:tcPr>
            <w:tcW w:w="25" w:type="dxa"/>
            <w:tcPrChange w:id="116" w:author="יעל גויסקי" w:date="2020-10-14T12:41:00Z">
              <w:tcPr>
                <w:tcW w:w="624" w:type="dxa"/>
              </w:tcPr>
            </w:tcPrChange>
          </w:tcPr>
          <w:p w14:paraId="1C877FAF" w14:textId="77777777" w:rsidR="007E7D7C" w:rsidRPr="007E7D7C" w:rsidRDefault="007E7D7C" w:rsidP="007E7D7C">
            <w:pPr>
              <w:pStyle w:val="TableText"/>
              <w:jc w:val="both"/>
              <w:rPr>
                <w:rtl/>
              </w:rPr>
            </w:pPr>
          </w:p>
        </w:tc>
        <w:tc>
          <w:tcPr>
            <w:tcW w:w="5248" w:type="dxa"/>
            <w:gridSpan w:val="4"/>
            <w:tcPrChange w:id="117" w:author="יעל גויסקי" w:date="2020-10-14T12:41:00Z">
              <w:tcPr>
                <w:tcW w:w="4649" w:type="dxa"/>
                <w:gridSpan w:val="4"/>
              </w:tcPr>
            </w:tcPrChange>
          </w:tcPr>
          <w:p w14:paraId="153A2914" w14:textId="77777777" w:rsidR="007E7D7C" w:rsidRPr="007E7D7C" w:rsidRDefault="007E7D7C" w:rsidP="00BF13B2">
            <w:pPr>
              <w:pStyle w:val="TableBlock"/>
              <w:numPr>
                <w:ilvl w:val="0"/>
                <w:numId w:val="8"/>
              </w:numPr>
              <w:tabs>
                <w:tab w:val="left" w:pos="624"/>
              </w:tabs>
              <w:rPr>
                <w:rFonts w:ascii="David" w:hAnsi="David"/>
                <w:sz w:val="26"/>
                <w:rtl/>
              </w:rPr>
            </w:pPr>
            <w:r w:rsidRPr="00333EF7">
              <w:rPr>
                <w:rFonts w:ascii="David" w:hAnsi="David"/>
                <w:sz w:val="26"/>
                <w:rtl/>
              </w:rPr>
              <w:t>מוסד חינוך שהממשלה משתתפת בתקציבו, במישרין או בעקיפין, וסכום השתתפות הממשלה בתקציבו, בשנת 2019, היה 40% לפחות מתקציבו</w:t>
            </w:r>
            <w:r w:rsidRPr="00333EF7">
              <w:rPr>
                <w:rFonts w:ascii="David" w:hAnsi="David"/>
                <w:sz w:val="26"/>
              </w:rPr>
              <w:t>;</w:t>
            </w:r>
          </w:p>
        </w:tc>
      </w:tr>
      <w:tr w:rsidR="007E7D7C" w:rsidRPr="00333EF7" w14:paraId="308EACDF"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1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19" w:author="יעל גויסקי" w:date="2020-10-14T12:41:00Z">
            <w:trPr>
              <w:cantSplit/>
            </w:trPr>
          </w:trPrChange>
        </w:trPr>
        <w:tc>
          <w:tcPr>
            <w:tcW w:w="1869" w:type="dxa"/>
            <w:tcPrChange w:id="120" w:author="יעל גויסקי" w:date="2020-10-14T12:41:00Z">
              <w:tcPr>
                <w:tcW w:w="1869" w:type="dxa"/>
              </w:tcPr>
            </w:tcPrChange>
          </w:tcPr>
          <w:p w14:paraId="78D5E78F" w14:textId="77777777" w:rsidR="007E7D7C" w:rsidRPr="00333EF7" w:rsidRDefault="007E7D7C" w:rsidP="007E7D7C">
            <w:pPr>
              <w:pStyle w:val="TableSideHeading"/>
              <w:outlineLvl w:val="9"/>
              <w:rPr>
                <w:rFonts w:ascii="David" w:hAnsi="David"/>
              </w:rPr>
            </w:pPr>
          </w:p>
        </w:tc>
        <w:tc>
          <w:tcPr>
            <w:tcW w:w="624" w:type="dxa"/>
            <w:tcPrChange w:id="121" w:author="יעל גויסקי" w:date="2020-10-14T12:41:00Z">
              <w:tcPr>
                <w:tcW w:w="624" w:type="dxa"/>
              </w:tcPr>
            </w:tcPrChange>
          </w:tcPr>
          <w:p w14:paraId="412157A7" w14:textId="77777777" w:rsidR="007E7D7C" w:rsidRPr="00EB2DF3" w:rsidRDefault="007E7D7C" w:rsidP="007E7D7C">
            <w:pPr>
              <w:pStyle w:val="TableText"/>
              <w:jc w:val="both"/>
            </w:pPr>
          </w:p>
        </w:tc>
        <w:tc>
          <w:tcPr>
            <w:tcW w:w="624" w:type="dxa"/>
            <w:tcPrChange w:id="122" w:author="יעל גויסקי" w:date="2020-10-14T12:41:00Z">
              <w:tcPr>
                <w:tcW w:w="624" w:type="dxa"/>
              </w:tcPr>
            </w:tcPrChange>
          </w:tcPr>
          <w:p w14:paraId="372C8181" w14:textId="77777777" w:rsidR="007E7D7C" w:rsidRPr="00333EF7" w:rsidRDefault="007E7D7C" w:rsidP="007E7D7C">
            <w:pPr>
              <w:pStyle w:val="TableText"/>
              <w:jc w:val="both"/>
              <w:rPr>
                <w:rFonts w:ascii="David" w:hAnsi="David"/>
              </w:rPr>
            </w:pPr>
          </w:p>
        </w:tc>
        <w:tc>
          <w:tcPr>
            <w:tcW w:w="624" w:type="dxa"/>
            <w:tcPrChange w:id="123" w:author="יעל גויסקי" w:date="2020-10-14T12:41:00Z">
              <w:tcPr>
                <w:tcW w:w="624" w:type="dxa"/>
              </w:tcPr>
            </w:tcPrChange>
          </w:tcPr>
          <w:p w14:paraId="4170F18D"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124" w:author="יעל גויסקי" w:date="2020-10-14T12:41:00Z">
              <w:tcPr>
                <w:tcW w:w="624" w:type="dxa"/>
              </w:tcPr>
            </w:tcPrChange>
          </w:tcPr>
          <w:p w14:paraId="24EF9733" w14:textId="77777777" w:rsidR="007E7D7C" w:rsidRPr="007E7D7C" w:rsidRDefault="007E7D7C" w:rsidP="007E7D7C">
            <w:pPr>
              <w:pStyle w:val="TableText"/>
              <w:jc w:val="both"/>
            </w:pPr>
          </w:p>
        </w:tc>
        <w:tc>
          <w:tcPr>
            <w:tcW w:w="25" w:type="dxa"/>
            <w:tcPrChange w:id="125" w:author="יעל גויסקי" w:date="2020-10-14T12:41:00Z">
              <w:tcPr>
                <w:tcW w:w="624" w:type="dxa"/>
              </w:tcPr>
            </w:tcPrChange>
          </w:tcPr>
          <w:p w14:paraId="1688455D" w14:textId="77777777" w:rsidR="007E7D7C" w:rsidRPr="007E7D7C" w:rsidRDefault="007E7D7C" w:rsidP="007E7D7C">
            <w:pPr>
              <w:pStyle w:val="TableText"/>
              <w:jc w:val="both"/>
            </w:pPr>
          </w:p>
        </w:tc>
        <w:tc>
          <w:tcPr>
            <w:tcW w:w="5248" w:type="dxa"/>
            <w:gridSpan w:val="4"/>
            <w:tcPrChange w:id="126" w:author="יעל גויסקי" w:date="2020-10-14T12:41:00Z">
              <w:tcPr>
                <w:tcW w:w="4649" w:type="dxa"/>
                <w:gridSpan w:val="4"/>
              </w:tcPr>
            </w:tcPrChange>
          </w:tcPr>
          <w:p w14:paraId="04D9BF5B" w14:textId="77777777" w:rsidR="007E7D7C" w:rsidRPr="007E7D7C" w:rsidRDefault="007E7D7C" w:rsidP="00BF13B2">
            <w:pPr>
              <w:pStyle w:val="TableBlock"/>
              <w:numPr>
                <w:ilvl w:val="0"/>
                <w:numId w:val="8"/>
              </w:numPr>
              <w:tabs>
                <w:tab w:val="left" w:pos="624"/>
              </w:tabs>
              <w:rPr>
                <w:rFonts w:ascii="David" w:hAnsi="David"/>
                <w:sz w:val="26"/>
              </w:rPr>
            </w:pPr>
            <w:r w:rsidRPr="00333EF7">
              <w:rPr>
                <w:rFonts w:ascii="David" w:hAnsi="David"/>
                <w:sz w:val="26"/>
                <w:rtl/>
              </w:rPr>
              <w:t>מוסד מוכר כמשמעותו בסעיף 9 לחוק המועצה להשכלה גבוהה, התשי"ח-1958, או מוסד שניתנה לו תעודת היתר מאת המועצה להשכלה גבוהה לפי סעיף 21א לחוק האמור, שהממשלה משתתפת בתקציבו, במישרין או בעקיפין, וסכום השתתפות הממשלה בתקציבו, בשנת 2019, עמד על 40% לפחות מתקציבו</w:t>
            </w:r>
            <w:r w:rsidRPr="00333EF7">
              <w:rPr>
                <w:rFonts w:ascii="David" w:hAnsi="David"/>
                <w:sz w:val="26"/>
              </w:rPr>
              <w:t>;</w:t>
            </w:r>
          </w:p>
        </w:tc>
      </w:tr>
      <w:tr w:rsidR="007E7D7C" w:rsidRPr="00333EF7" w14:paraId="6D3EF828"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2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28" w:author="יעל גויסקי" w:date="2020-10-14T12:41:00Z">
            <w:trPr>
              <w:cantSplit/>
            </w:trPr>
          </w:trPrChange>
        </w:trPr>
        <w:tc>
          <w:tcPr>
            <w:tcW w:w="1869" w:type="dxa"/>
            <w:tcPrChange w:id="129" w:author="יעל גויסקי" w:date="2020-10-14T12:41:00Z">
              <w:tcPr>
                <w:tcW w:w="1869" w:type="dxa"/>
              </w:tcPr>
            </w:tcPrChange>
          </w:tcPr>
          <w:p w14:paraId="6C8AC44C" w14:textId="77777777" w:rsidR="007E7D7C" w:rsidRPr="00333EF7" w:rsidRDefault="007E7D7C" w:rsidP="007E7D7C">
            <w:pPr>
              <w:pStyle w:val="TableSideHeading"/>
              <w:outlineLvl w:val="9"/>
              <w:rPr>
                <w:rFonts w:ascii="David" w:hAnsi="David"/>
              </w:rPr>
            </w:pPr>
          </w:p>
        </w:tc>
        <w:tc>
          <w:tcPr>
            <w:tcW w:w="624" w:type="dxa"/>
            <w:tcPrChange w:id="130" w:author="יעל גויסקי" w:date="2020-10-14T12:41:00Z">
              <w:tcPr>
                <w:tcW w:w="624" w:type="dxa"/>
              </w:tcPr>
            </w:tcPrChange>
          </w:tcPr>
          <w:p w14:paraId="229976EC" w14:textId="77777777" w:rsidR="007E7D7C" w:rsidRPr="00EB2DF3" w:rsidRDefault="007E7D7C" w:rsidP="007E7D7C">
            <w:pPr>
              <w:pStyle w:val="TableText"/>
              <w:jc w:val="both"/>
            </w:pPr>
          </w:p>
        </w:tc>
        <w:tc>
          <w:tcPr>
            <w:tcW w:w="624" w:type="dxa"/>
            <w:tcPrChange w:id="131" w:author="יעל גויסקי" w:date="2020-10-14T12:41:00Z">
              <w:tcPr>
                <w:tcW w:w="624" w:type="dxa"/>
              </w:tcPr>
            </w:tcPrChange>
          </w:tcPr>
          <w:p w14:paraId="7473F101" w14:textId="77777777" w:rsidR="007E7D7C" w:rsidRPr="00333EF7" w:rsidRDefault="007E7D7C" w:rsidP="007E7D7C">
            <w:pPr>
              <w:pStyle w:val="TableText"/>
              <w:jc w:val="both"/>
            </w:pPr>
          </w:p>
        </w:tc>
        <w:tc>
          <w:tcPr>
            <w:tcW w:w="624" w:type="dxa"/>
            <w:tcPrChange w:id="132" w:author="יעל גויסקי" w:date="2020-10-14T12:41:00Z">
              <w:tcPr>
                <w:tcW w:w="624" w:type="dxa"/>
              </w:tcPr>
            </w:tcPrChange>
          </w:tcPr>
          <w:p w14:paraId="1EF1B930" w14:textId="77777777" w:rsidR="007E7D7C" w:rsidRPr="00333EF7" w:rsidRDefault="007E7D7C" w:rsidP="007E7D7C">
            <w:pPr>
              <w:pStyle w:val="TableText"/>
              <w:autoSpaceDE w:val="0"/>
              <w:autoSpaceDN w:val="0"/>
              <w:adjustRightInd w:val="0"/>
              <w:contextualSpacing w:val="0"/>
              <w:jc w:val="both"/>
              <w:textAlignment w:val="center"/>
              <w:rPr>
                <w:rFonts w:ascii="David" w:hAnsi="David"/>
              </w:rPr>
            </w:pPr>
          </w:p>
        </w:tc>
        <w:tc>
          <w:tcPr>
            <w:tcW w:w="624" w:type="dxa"/>
            <w:tcPrChange w:id="133" w:author="יעל גויסקי" w:date="2020-10-14T12:41:00Z">
              <w:tcPr>
                <w:tcW w:w="624" w:type="dxa"/>
              </w:tcPr>
            </w:tcPrChange>
          </w:tcPr>
          <w:p w14:paraId="3A5A29CC" w14:textId="77777777" w:rsidR="007E7D7C" w:rsidRPr="007E7D7C" w:rsidRDefault="007E7D7C" w:rsidP="007E7D7C">
            <w:pPr>
              <w:pStyle w:val="TableText"/>
              <w:jc w:val="both"/>
              <w:rPr>
                <w:rtl/>
              </w:rPr>
            </w:pPr>
          </w:p>
        </w:tc>
        <w:tc>
          <w:tcPr>
            <w:tcW w:w="25" w:type="dxa"/>
            <w:tcPrChange w:id="134" w:author="יעל גויסקי" w:date="2020-10-14T12:41:00Z">
              <w:tcPr>
                <w:tcW w:w="624" w:type="dxa"/>
              </w:tcPr>
            </w:tcPrChange>
          </w:tcPr>
          <w:p w14:paraId="30025C44" w14:textId="77777777" w:rsidR="007E7D7C" w:rsidRPr="007E7D7C" w:rsidRDefault="007E7D7C" w:rsidP="007E7D7C">
            <w:pPr>
              <w:pStyle w:val="TableText"/>
              <w:jc w:val="both"/>
              <w:rPr>
                <w:rtl/>
              </w:rPr>
            </w:pPr>
          </w:p>
        </w:tc>
        <w:tc>
          <w:tcPr>
            <w:tcW w:w="5248" w:type="dxa"/>
            <w:gridSpan w:val="4"/>
            <w:tcPrChange w:id="135" w:author="יעל גויסקי" w:date="2020-10-14T12:41:00Z">
              <w:tcPr>
                <w:tcW w:w="4649" w:type="dxa"/>
                <w:gridSpan w:val="4"/>
              </w:tcPr>
            </w:tcPrChange>
          </w:tcPr>
          <w:p w14:paraId="44473078" w14:textId="77777777" w:rsidR="007E7D7C" w:rsidRDefault="007E7D7C" w:rsidP="00BF13B2">
            <w:pPr>
              <w:pStyle w:val="TableBlock"/>
              <w:numPr>
                <w:ilvl w:val="0"/>
                <w:numId w:val="8"/>
              </w:numPr>
              <w:tabs>
                <w:tab w:val="left" w:pos="624"/>
              </w:tabs>
              <w:rPr>
                <w:ins w:id="136" w:author="יעל גויסקי" w:date="2020-10-17T15:23:00Z"/>
                <w:rFonts w:ascii="David" w:hAnsi="David"/>
                <w:sz w:val="26"/>
              </w:rPr>
            </w:pPr>
            <w:r>
              <w:rPr>
                <w:rFonts w:ascii="David" w:hAnsi="David" w:hint="cs"/>
                <w:sz w:val="26"/>
                <w:rtl/>
              </w:rPr>
              <w:t>מעסיק, בעבור העסקה של מסתנן כהגדרתו בחוק למניעת הסתננות (עבירות ושיפוט), התשי"ד-1954;</w:t>
            </w:r>
          </w:p>
          <w:p w14:paraId="659A586B" w14:textId="0C54A833" w:rsidR="004A49CE" w:rsidRPr="00333EF7" w:rsidRDefault="004A49CE" w:rsidP="00BF13B2">
            <w:pPr>
              <w:pStyle w:val="TableBlock"/>
              <w:numPr>
                <w:ilvl w:val="0"/>
                <w:numId w:val="8"/>
              </w:numPr>
              <w:tabs>
                <w:tab w:val="left" w:pos="624"/>
              </w:tabs>
              <w:rPr>
                <w:rFonts w:ascii="David" w:hAnsi="David"/>
                <w:sz w:val="26"/>
                <w:rtl/>
              </w:rPr>
            </w:pPr>
            <w:ins w:id="137" w:author="יעל גויסקי" w:date="2020-10-17T15:23:00Z">
              <w:r>
                <w:rPr>
                  <w:rFonts w:ascii="David" w:hAnsi="David" w:hint="cs"/>
                  <w:sz w:val="26"/>
                  <w:rtl/>
                </w:rPr>
                <w:t xml:space="preserve"> </w:t>
              </w:r>
              <w:r w:rsidRPr="004A49CE">
                <w:rPr>
                  <w:rFonts w:ascii="David" w:hAnsi="David" w:hint="eastAsia"/>
                  <w:sz w:val="26"/>
                  <w:highlight w:val="yellow"/>
                  <w:rtl/>
                  <w:rPrChange w:id="138" w:author="יעל גויסקי" w:date="2020-10-17T15:23:00Z">
                    <w:rPr>
                      <w:rFonts w:ascii="David" w:hAnsi="David" w:hint="eastAsia"/>
                      <w:sz w:val="26"/>
                      <w:rtl/>
                    </w:rPr>
                  </w:rPrChange>
                </w:rPr>
                <w:t>ילד</w:t>
              </w:r>
              <w:r w:rsidRPr="004A49CE">
                <w:rPr>
                  <w:rFonts w:ascii="David" w:hAnsi="David"/>
                  <w:sz w:val="26"/>
                  <w:highlight w:val="yellow"/>
                  <w:rtl/>
                  <w:rPrChange w:id="139" w:author="יעל גויסקי" w:date="2020-10-17T15:23:00Z">
                    <w:rPr>
                      <w:rFonts w:ascii="David" w:hAnsi="David"/>
                      <w:sz w:val="26"/>
                      <w:rtl/>
                    </w:rPr>
                  </w:rPrChange>
                </w:rPr>
                <w:t xml:space="preserve"> – ילד עד גיל 10 שנים</w:t>
              </w:r>
              <w:r>
                <w:rPr>
                  <w:rFonts w:ascii="David" w:hAnsi="David" w:hint="cs"/>
                  <w:sz w:val="26"/>
                  <w:rtl/>
                </w:rPr>
                <w:t xml:space="preserve"> </w:t>
              </w:r>
            </w:ins>
          </w:p>
        </w:tc>
      </w:tr>
      <w:tr w:rsidR="005E0078" w:rsidRPr="00732151" w14:paraId="11A621AF"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40"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41" w:author="יעל גויסקי" w:date="2020-10-14T12:41:00Z">
            <w:trPr>
              <w:cantSplit/>
            </w:trPr>
          </w:trPrChange>
        </w:trPr>
        <w:tc>
          <w:tcPr>
            <w:tcW w:w="1869" w:type="dxa"/>
            <w:tcPrChange w:id="142" w:author="יעל גויסקי" w:date="2020-10-14T12:41:00Z">
              <w:tcPr>
                <w:tcW w:w="1869" w:type="dxa"/>
              </w:tcPr>
            </w:tcPrChange>
          </w:tcPr>
          <w:p w14:paraId="23C2F6F7" w14:textId="77777777" w:rsidR="005E0078" w:rsidRPr="00A3151E" w:rsidRDefault="005E0078" w:rsidP="005E0078">
            <w:pPr>
              <w:pStyle w:val="TableSideHeading"/>
              <w:outlineLvl w:val="9"/>
              <w:rPr>
                <w:rFonts w:ascii="David" w:hAnsi="David"/>
                <w:sz w:val="24"/>
                <w:szCs w:val="24"/>
                <w:rtl/>
              </w:rPr>
            </w:pPr>
          </w:p>
        </w:tc>
        <w:tc>
          <w:tcPr>
            <w:tcW w:w="624" w:type="dxa"/>
            <w:tcPrChange w:id="143" w:author="יעל גויסקי" w:date="2020-10-14T12:41:00Z">
              <w:tcPr>
                <w:tcW w:w="624" w:type="dxa"/>
              </w:tcPr>
            </w:tcPrChange>
          </w:tcPr>
          <w:p w14:paraId="098932E2" w14:textId="77777777" w:rsidR="005E0078" w:rsidRPr="00EB2DF3" w:rsidRDefault="005E0078" w:rsidP="005E0078">
            <w:pPr>
              <w:pStyle w:val="TableText"/>
              <w:jc w:val="both"/>
              <w:rPr>
                <w:rtl/>
              </w:rPr>
            </w:pPr>
          </w:p>
        </w:tc>
        <w:tc>
          <w:tcPr>
            <w:tcW w:w="624" w:type="dxa"/>
            <w:tcPrChange w:id="144" w:author="יעל גויסקי" w:date="2020-10-14T12:41:00Z">
              <w:tcPr>
                <w:tcW w:w="624" w:type="dxa"/>
              </w:tcPr>
            </w:tcPrChange>
          </w:tcPr>
          <w:p w14:paraId="6F71B0B6" w14:textId="77777777" w:rsidR="005E0078" w:rsidRPr="00992900" w:rsidRDefault="005E0078" w:rsidP="005E0078">
            <w:pPr>
              <w:pStyle w:val="TableText"/>
              <w:jc w:val="both"/>
            </w:pPr>
          </w:p>
        </w:tc>
        <w:tc>
          <w:tcPr>
            <w:tcW w:w="624" w:type="dxa"/>
            <w:tcPrChange w:id="145" w:author="יעל גויסקי" w:date="2020-10-14T12:41:00Z">
              <w:tcPr>
                <w:tcW w:w="624" w:type="dxa"/>
              </w:tcPr>
            </w:tcPrChange>
          </w:tcPr>
          <w:p w14:paraId="77952130" w14:textId="77777777" w:rsidR="005E0078" w:rsidRPr="007E7D7C" w:rsidRDefault="005E0078" w:rsidP="005E0078">
            <w:pPr>
              <w:pStyle w:val="TableText"/>
              <w:jc w:val="both"/>
              <w:rPr>
                <w:rtl/>
              </w:rPr>
            </w:pPr>
          </w:p>
        </w:tc>
        <w:tc>
          <w:tcPr>
            <w:tcW w:w="624" w:type="dxa"/>
            <w:tcPrChange w:id="146" w:author="יעל גויסקי" w:date="2020-10-14T12:41:00Z">
              <w:tcPr>
                <w:tcW w:w="624" w:type="dxa"/>
              </w:tcPr>
            </w:tcPrChange>
          </w:tcPr>
          <w:p w14:paraId="2F271E02" w14:textId="77777777" w:rsidR="005E0078" w:rsidRPr="007E7D7C" w:rsidRDefault="005E0078" w:rsidP="005E0078">
            <w:pPr>
              <w:pStyle w:val="TableText"/>
              <w:jc w:val="both"/>
              <w:rPr>
                <w:rtl/>
              </w:rPr>
            </w:pPr>
          </w:p>
        </w:tc>
        <w:tc>
          <w:tcPr>
            <w:tcW w:w="25" w:type="dxa"/>
            <w:tcPrChange w:id="147" w:author="יעל גויסקי" w:date="2020-10-14T12:41:00Z">
              <w:tcPr>
                <w:tcW w:w="624" w:type="dxa"/>
              </w:tcPr>
            </w:tcPrChange>
          </w:tcPr>
          <w:p w14:paraId="0AB6F80A" w14:textId="77777777" w:rsidR="005E0078" w:rsidRPr="005E0078" w:rsidRDefault="005E0078" w:rsidP="005E0078">
            <w:pPr>
              <w:pStyle w:val="TableText"/>
              <w:jc w:val="both"/>
              <w:rPr>
                <w:rtl/>
              </w:rPr>
            </w:pPr>
          </w:p>
        </w:tc>
        <w:tc>
          <w:tcPr>
            <w:tcW w:w="5248" w:type="dxa"/>
            <w:gridSpan w:val="4"/>
            <w:tcPrChange w:id="148" w:author="יעל גויסקי" w:date="2020-10-14T12:41:00Z">
              <w:tcPr>
                <w:tcW w:w="4649" w:type="dxa"/>
                <w:gridSpan w:val="4"/>
              </w:tcPr>
            </w:tcPrChange>
          </w:tcPr>
          <w:p w14:paraId="28564BC9" w14:textId="12FA7049" w:rsidR="005E0078" w:rsidRPr="00992900" w:rsidRDefault="005E0078" w:rsidP="0049345C">
            <w:pPr>
              <w:pStyle w:val="TableBlock"/>
              <w:rPr>
                <w:rFonts w:ascii="David" w:hAnsi="David"/>
                <w:sz w:val="26"/>
                <w:rtl/>
              </w:rPr>
            </w:pPr>
            <w:r w:rsidRPr="002018F4">
              <w:rPr>
                <w:rFonts w:ascii="David" w:hAnsi="David"/>
                <w:sz w:val="26"/>
                <w:rtl/>
              </w:rPr>
              <w:t xml:space="preserve">"עובד </w:t>
            </w:r>
            <w:r w:rsidRPr="002018F4">
              <w:rPr>
                <w:rFonts w:ascii="David" w:hAnsi="David" w:hint="eastAsia"/>
                <w:sz w:val="26"/>
                <w:rtl/>
              </w:rPr>
              <w:t>השוהה</w:t>
            </w:r>
            <w:r w:rsidRPr="002018F4">
              <w:rPr>
                <w:rFonts w:ascii="David" w:hAnsi="David"/>
                <w:sz w:val="26"/>
                <w:rtl/>
              </w:rPr>
              <w:t xml:space="preserve"> </w:t>
            </w:r>
            <w:r w:rsidRPr="002018F4">
              <w:rPr>
                <w:rFonts w:ascii="David" w:hAnsi="David" w:hint="eastAsia"/>
                <w:sz w:val="26"/>
                <w:rtl/>
              </w:rPr>
              <w:t>בבידוד</w:t>
            </w:r>
            <w:r w:rsidRPr="002018F4">
              <w:rPr>
                <w:rFonts w:ascii="David" w:hAnsi="David"/>
                <w:sz w:val="26"/>
                <w:rtl/>
              </w:rPr>
              <w:t xml:space="preserve">" – </w:t>
            </w:r>
            <w:r w:rsidRPr="002018F4">
              <w:rPr>
                <w:rFonts w:ascii="David" w:hAnsi="David" w:hint="eastAsia"/>
                <w:sz w:val="26"/>
                <w:rtl/>
              </w:rPr>
              <w:t>עובד</w:t>
            </w:r>
            <w:r w:rsidRPr="002018F4">
              <w:rPr>
                <w:rFonts w:ascii="David" w:hAnsi="David"/>
                <w:sz w:val="26"/>
                <w:rtl/>
              </w:rPr>
              <w:t xml:space="preserve"> שנעדר </w:t>
            </w:r>
            <w:r w:rsidRPr="002018F4">
              <w:rPr>
                <w:rFonts w:ascii="David" w:hAnsi="David" w:hint="eastAsia"/>
                <w:sz w:val="26"/>
                <w:rtl/>
              </w:rPr>
              <w:t>מעבודתו</w:t>
            </w:r>
            <w:r w:rsidRPr="002018F4">
              <w:rPr>
                <w:rFonts w:ascii="David" w:hAnsi="David"/>
                <w:sz w:val="26"/>
                <w:rtl/>
              </w:rPr>
              <w:t xml:space="preserve"> </w:t>
            </w:r>
            <w:r w:rsidRPr="002018F4">
              <w:rPr>
                <w:rFonts w:ascii="David" w:hAnsi="David" w:hint="eastAsia"/>
                <w:sz w:val="26"/>
                <w:rtl/>
              </w:rPr>
              <w:t>עקב</w:t>
            </w:r>
            <w:r w:rsidRPr="002018F4">
              <w:rPr>
                <w:rFonts w:ascii="David" w:hAnsi="David"/>
                <w:sz w:val="26"/>
                <w:rtl/>
              </w:rPr>
              <w:t xml:space="preserve"> היותו, או היות ילדו, </w:t>
            </w:r>
            <w:r w:rsidRPr="002018F4">
              <w:rPr>
                <w:rFonts w:ascii="David" w:hAnsi="David" w:hint="eastAsia"/>
                <w:sz w:val="26"/>
                <w:rtl/>
              </w:rPr>
              <w:t>אדם</w:t>
            </w:r>
            <w:r w:rsidRPr="002018F4">
              <w:rPr>
                <w:rFonts w:ascii="David" w:hAnsi="David"/>
                <w:sz w:val="26"/>
                <w:rtl/>
              </w:rPr>
              <w:t xml:space="preserve"> </w:t>
            </w:r>
            <w:bookmarkStart w:id="149" w:name="_Hlk51707320"/>
            <w:r w:rsidRPr="002018F4">
              <w:rPr>
                <w:rFonts w:ascii="David" w:hAnsi="David" w:hint="eastAsia"/>
                <w:sz w:val="26"/>
                <w:rtl/>
              </w:rPr>
              <w:t>המצוי</w:t>
            </w:r>
            <w:r w:rsidRPr="002018F4">
              <w:rPr>
                <w:rFonts w:ascii="David" w:hAnsi="David"/>
                <w:sz w:val="26"/>
                <w:rtl/>
              </w:rPr>
              <w:t xml:space="preserve"> </w:t>
            </w:r>
            <w:r w:rsidRPr="002018F4">
              <w:rPr>
                <w:rFonts w:ascii="David" w:hAnsi="David" w:hint="eastAsia"/>
                <w:sz w:val="26"/>
                <w:rtl/>
              </w:rPr>
              <w:t>בבידוד</w:t>
            </w:r>
            <w:r w:rsidRPr="002018F4">
              <w:rPr>
                <w:rFonts w:ascii="David" w:hAnsi="David"/>
                <w:sz w:val="26"/>
                <w:rtl/>
              </w:rPr>
              <w:t xml:space="preserve"> </w:t>
            </w:r>
            <w:r w:rsidRPr="002018F4">
              <w:rPr>
                <w:rFonts w:ascii="David" w:hAnsi="David" w:hint="eastAsia"/>
                <w:sz w:val="26"/>
                <w:rtl/>
              </w:rPr>
              <w:t>לפי</w:t>
            </w:r>
            <w:r w:rsidRPr="002018F4">
              <w:rPr>
                <w:rFonts w:ascii="David" w:hAnsi="David"/>
                <w:sz w:val="26"/>
                <w:rtl/>
              </w:rPr>
              <w:t xml:space="preserve"> </w:t>
            </w:r>
            <w:r w:rsidRPr="002018F4">
              <w:rPr>
                <w:rFonts w:ascii="David" w:hAnsi="David" w:hint="eastAsia"/>
                <w:sz w:val="26"/>
                <w:rtl/>
              </w:rPr>
              <w:t>צו</w:t>
            </w:r>
            <w:r w:rsidRPr="002018F4">
              <w:rPr>
                <w:rFonts w:ascii="David" w:hAnsi="David"/>
                <w:sz w:val="26"/>
                <w:rtl/>
              </w:rPr>
              <w:t xml:space="preserve"> </w:t>
            </w:r>
            <w:r w:rsidRPr="002018F4">
              <w:rPr>
                <w:rFonts w:ascii="David" w:hAnsi="David" w:hint="eastAsia"/>
                <w:sz w:val="26"/>
                <w:rtl/>
              </w:rPr>
              <w:t>בריאות</w:t>
            </w:r>
            <w:r w:rsidRPr="002018F4">
              <w:rPr>
                <w:rFonts w:ascii="David" w:hAnsi="David"/>
                <w:sz w:val="26"/>
                <w:rtl/>
              </w:rPr>
              <w:t xml:space="preserve"> </w:t>
            </w:r>
            <w:r w:rsidRPr="002018F4">
              <w:rPr>
                <w:rFonts w:ascii="David" w:hAnsi="David" w:hint="eastAsia"/>
                <w:sz w:val="26"/>
                <w:rtl/>
              </w:rPr>
              <w:t>העם</w:t>
            </w:r>
            <w:r w:rsidRPr="002018F4">
              <w:rPr>
                <w:rFonts w:ascii="David" w:hAnsi="David"/>
                <w:sz w:val="26"/>
                <w:rtl/>
              </w:rPr>
              <w:t xml:space="preserve"> (נגיף </w:t>
            </w:r>
            <w:r w:rsidRPr="002018F4">
              <w:rPr>
                <w:rFonts w:ascii="David" w:hAnsi="David" w:hint="eastAsia"/>
                <w:sz w:val="26"/>
                <w:rtl/>
              </w:rPr>
              <w:t>הקורונה</w:t>
            </w:r>
            <w:r w:rsidRPr="002018F4">
              <w:rPr>
                <w:rFonts w:ascii="David" w:hAnsi="David"/>
                <w:sz w:val="26"/>
                <w:rtl/>
              </w:rPr>
              <w:t xml:space="preserve"> </w:t>
            </w:r>
            <w:r w:rsidRPr="002018F4">
              <w:rPr>
                <w:rFonts w:ascii="David" w:hAnsi="David" w:hint="eastAsia"/>
                <w:sz w:val="26"/>
                <w:rtl/>
              </w:rPr>
              <w:t>החדש</w:t>
            </w:r>
            <w:r w:rsidRPr="002018F4">
              <w:rPr>
                <w:rFonts w:ascii="David" w:hAnsi="David"/>
                <w:sz w:val="26"/>
                <w:rtl/>
              </w:rPr>
              <w:t xml:space="preserve">) (בידוד </w:t>
            </w:r>
            <w:r w:rsidRPr="002018F4">
              <w:rPr>
                <w:rFonts w:ascii="David" w:hAnsi="David" w:hint="eastAsia"/>
                <w:sz w:val="26"/>
                <w:rtl/>
              </w:rPr>
              <w:t>בית</w:t>
            </w:r>
            <w:r w:rsidRPr="002018F4">
              <w:rPr>
                <w:rFonts w:ascii="David" w:hAnsi="David"/>
                <w:sz w:val="26"/>
                <w:rtl/>
              </w:rPr>
              <w:t xml:space="preserve"> </w:t>
            </w:r>
            <w:r w:rsidRPr="002018F4">
              <w:rPr>
                <w:rFonts w:ascii="David" w:hAnsi="David" w:hint="eastAsia"/>
                <w:sz w:val="26"/>
                <w:rtl/>
              </w:rPr>
              <w:t>והוראות</w:t>
            </w:r>
            <w:r w:rsidRPr="002018F4">
              <w:rPr>
                <w:rFonts w:ascii="David" w:hAnsi="David"/>
                <w:sz w:val="26"/>
                <w:rtl/>
              </w:rPr>
              <w:t xml:space="preserve"> </w:t>
            </w:r>
            <w:r w:rsidRPr="002018F4">
              <w:rPr>
                <w:rFonts w:ascii="David" w:hAnsi="David" w:hint="eastAsia"/>
                <w:sz w:val="26"/>
                <w:rtl/>
              </w:rPr>
              <w:t>שונות</w:t>
            </w:r>
            <w:r w:rsidRPr="002018F4">
              <w:rPr>
                <w:rFonts w:ascii="David" w:hAnsi="David"/>
                <w:sz w:val="26"/>
                <w:rtl/>
              </w:rPr>
              <w:t xml:space="preserve">) (הוראת </w:t>
            </w:r>
            <w:r w:rsidRPr="002018F4">
              <w:rPr>
                <w:rFonts w:ascii="David" w:hAnsi="David" w:hint="eastAsia"/>
                <w:sz w:val="26"/>
                <w:rtl/>
              </w:rPr>
              <w:t>שעה</w:t>
            </w:r>
            <w:r w:rsidRPr="002018F4">
              <w:rPr>
                <w:rFonts w:ascii="David" w:hAnsi="David"/>
                <w:sz w:val="26"/>
                <w:rtl/>
              </w:rPr>
              <w:t xml:space="preserve">), </w:t>
            </w:r>
            <w:r w:rsidRPr="002018F4">
              <w:rPr>
                <w:rFonts w:ascii="David" w:hAnsi="David" w:hint="eastAsia"/>
                <w:sz w:val="26"/>
                <w:rtl/>
              </w:rPr>
              <w:t>התש</w:t>
            </w:r>
            <w:r w:rsidRPr="002018F4">
              <w:rPr>
                <w:rFonts w:ascii="David" w:hAnsi="David"/>
                <w:sz w:val="26"/>
                <w:rtl/>
              </w:rPr>
              <w:t>"ף-2020</w:t>
            </w:r>
            <w:r w:rsidRPr="007E7D7C">
              <w:rPr>
                <w:rFonts w:ascii="David" w:hAnsi="David"/>
                <w:sz w:val="26"/>
                <w:rtl/>
              </w:rPr>
              <w:t xml:space="preserve"> </w:t>
            </w:r>
            <w:bookmarkEnd w:id="149"/>
            <w:r w:rsidRPr="00037B49">
              <w:rPr>
                <w:rFonts w:ascii="David" w:hAnsi="David" w:hint="eastAsia"/>
                <w:sz w:val="26"/>
                <w:highlight w:val="yellow"/>
                <w:rtl/>
                <w:rPrChange w:id="150" w:author="יעל גויסקי" w:date="2020-10-17T15:03:00Z">
                  <w:rPr>
                    <w:rFonts w:ascii="David" w:hAnsi="David" w:hint="eastAsia"/>
                    <w:sz w:val="26"/>
                    <w:rtl/>
                  </w:rPr>
                </w:rPrChange>
              </w:rPr>
              <w:t>ודיווח</w:t>
            </w:r>
            <w:r w:rsidRPr="00037B49">
              <w:rPr>
                <w:rFonts w:ascii="David" w:hAnsi="David"/>
                <w:sz w:val="26"/>
                <w:highlight w:val="yellow"/>
                <w:rtl/>
                <w:rPrChange w:id="151" w:author="יעל גויסקי" w:date="2020-10-17T15:03:00Z">
                  <w:rPr>
                    <w:rFonts w:ascii="David" w:hAnsi="David"/>
                    <w:sz w:val="26"/>
                    <w:rtl/>
                  </w:rPr>
                </w:rPrChange>
              </w:rPr>
              <w:t xml:space="preserve"> </w:t>
            </w:r>
            <w:r w:rsidRPr="00037B49">
              <w:rPr>
                <w:rFonts w:ascii="David" w:hAnsi="David" w:hint="eastAsia"/>
                <w:sz w:val="26"/>
                <w:highlight w:val="yellow"/>
                <w:rtl/>
                <w:rPrChange w:id="152" w:author="יעל גויסקי" w:date="2020-10-17T15:03:00Z">
                  <w:rPr>
                    <w:rFonts w:ascii="David" w:hAnsi="David" w:hint="eastAsia"/>
                    <w:sz w:val="26"/>
                    <w:rtl/>
                  </w:rPr>
                </w:rPrChange>
              </w:rPr>
              <w:t>על</w:t>
            </w:r>
            <w:r w:rsidRPr="00037B49">
              <w:rPr>
                <w:rFonts w:ascii="David" w:hAnsi="David"/>
                <w:sz w:val="26"/>
                <w:highlight w:val="yellow"/>
                <w:rtl/>
                <w:rPrChange w:id="153" w:author="יעל גויסקי" w:date="2020-10-17T15:03:00Z">
                  <w:rPr>
                    <w:rFonts w:ascii="David" w:hAnsi="David"/>
                    <w:sz w:val="26"/>
                    <w:rtl/>
                  </w:rPr>
                </w:rPrChange>
              </w:rPr>
              <w:t xml:space="preserve"> </w:t>
            </w:r>
            <w:r w:rsidRPr="00037B49">
              <w:rPr>
                <w:rFonts w:ascii="David" w:hAnsi="David" w:hint="eastAsia"/>
                <w:sz w:val="26"/>
                <w:highlight w:val="yellow"/>
                <w:rtl/>
                <w:rPrChange w:id="154" w:author="יעל גויסקי" w:date="2020-10-17T15:03:00Z">
                  <w:rPr>
                    <w:rFonts w:ascii="David" w:hAnsi="David" w:hint="eastAsia"/>
                    <w:sz w:val="26"/>
                    <w:rtl/>
                  </w:rPr>
                </w:rPrChange>
              </w:rPr>
              <w:t>כך</w:t>
            </w:r>
            <w:r w:rsidRPr="00037B49">
              <w:rPr>
                <w:rFonts w:ascii="David" w:hAnsi="David"/>
                <w:sz w:val="26"/>
                <w:highlight w:val="yellow"/>
                <w:rtl/>
                <w:rPrChange w:id="155" w:author="יעל גויסקי" w:date="2020-10-17T15:03:00Z">
                  <w:rPr>
                    <w:rFonts w:ascii="David" w:hAnsi="David"/>
                    <w:sz w:val="26"/>
                    <w:rtl/>
                  </w:rPr>
                </w:rPrChange>
              </w:rPr>
              <w:t xml:space="preserve"> </w:t>
            </w:r>
            <w:r w:rsidRPr="00037B49">
              <w:rPr>
                <w:rFonts w:ascii="David" w:hAnsi="David" w:hint="eastAsia"/>
                <w:sz w:val="26"/>
                <w:highlight w:val="yellow"/>
                <w:rtl/>
                <w:rPrChange w:id="156" w:author="יעל גויסקי" w:date="2020-10-17T15:03:00Z">
                  <w:rPr>
                    <w:rFonts w:ascii="David" w:hAnsi="David" w:hint="eastAsia"/>
                    <w:sz w:val="26"/>
                    <w:rtl/>
                  </w:rPr>
                </w:rPrChange>
              </w:rPr>
              <w:t>לפי</w:t>
            </w:r>
            <w:r w:rsidRPr="00037B49">
              <w:rPr>
                <w:rFonts w:ascii="David" w:hAnsi="David"/>
                <w:sz w:val="26"/>
                <w:highlight w:val="yellow"/>
                <w:rtl/>
                <w:rPrChange w:id="157" w:author="יעל גויסקי" w:date="2020-10-17T15:03:00Z">
                  <w:rPr>
                    <w:rFonts w:ascii="David" w:hAnsi="David"/>
                    <w:sz w:val="26"/>
                    <w:rtl/>
                  </w:rPr>
                </w:rPrChange>
              </w:rPr>
              <w:t xml:space="preserve"> </w:t>
            </w:r>
            <w:r w:rsidRPr="00037B49">
              <w:rPr>
                <w:rFonts w:ascii="David" w:hAnsi="David" w:hint="eastAsia"/>
                <w:sz w:val="26"/>
                <w:highlight w:val="yellow"/>
                <w:rtl/>
                <w:rPrChange w:id="158" w:author="יעל גויסקי" w:date="2020-10-17T15:03:00Z">
                  <w:rPr>
                    <w:rFonts w:ascii="David" w:hAnsi="David" w:hint="eastAsia"/>
                    <w:sz w:val="26"/>
                    <w:rtl/>
                  </w:rPr>
                </w:rPrChange>
              </w:rPr>
              <w:t>סעיף</w:t>
            </w:r>
            <w:r w:rsidRPr="007E7D7C">
              <w:rPr>
                <w:rFonts w:ascii="David" w:hAnsi="David"/>
                <w:sz w:val="26"/>
                <w:rtl/>
              </w:rPr>
              <w:t xml:space="preserve"> 3(א) </w:t>
            </w:r>
            <w:r w:rsidRPr="00037B49">
              <w:rPr>
                <w:rFonts w:ascii="David" w:hAnsi="David" w:hint="eastAsia"/>
                <w:sz w:val="26"/>
                <w:highlight w:val="yellow"/>
                <w:rtl/>
                <w:rPrChange w:id="159" w:author="יעל גויסקי" w:date="2020-10-17T15:05:00Z">
                  <w:rPr>
                    <w:rFonts w:ascii="David" w:hAnsi="David" w:hint="eastAsia"/>
                    <w:sz w:val="26"/>
                    <w:rtl/>
                  </w:rPr>
                </w:rPrChange>
              </w:rPr>
              <w:t>לצו</w:t>
            </w:r>
            <w:r w:rsidRPr="00037B49">
              <w:rPr>
                <w:rFonts w:ascii="David" w:hAnsi="David"/>
                <w:sz w:val="26"/>
                <w:highlight w:val="yellow"/>
                <w:rtl/>
                <w:rPrChange w:id="160" w:author="יעל גויסקי" w:date="2020-10-17T15:05:00Z">
                  <w:rPr>
                    <w:rFonts w:ascii="David" w:hAnsi="David"/>
                    <w:sz w:val="26"/>
                    <w:rtl/>
                  </w:rPr>
                </w:rPrChange>
              </w:rPr>
              <w:t xml:space="preserve"> </w:t>
            </w:r>
            <w:r w:rsidRPr="00037B49">
              <w:rPr>
                <w:rFonts w:ascii="David" w:hAnsi="David" w:hint="eastAsia"/>
                <w:sz w:val="26"/>
                <w:highlight w:val="yellow"/>
                <w:rtl/>
                <w:rPrChange w:id="161" w:author="יעל גויסקי" w:date="2020-10-17T15:05:00Z">
                  <w:rPr>
                    <w:rFonts w:ascii="David" w:hAnsi="David" w:hint="eastAsia"/>
                    <w:sz w:val="26"/>
                    <w:rtl/>
                  </w:rPr>
                </w:rPrChange>
              </w:rPr>
              <w:t>בריאות</w:t>
            </w:r>
            <w:r w:rsidRPr="00037B49">
              <w:rPr>
                <w:rFonts w:ascii="David" w:hAnsi="David"/>
                <w:sz w:val="26"/>
                <w:highlight w:val="yellow"/>
                <w:rtl/>
                <w:rPrChange w:id="162" w:author="יעל גויסקי" w:date="2020-10-17T15:05:00Z">
                  <w:rPr>
                    <w:rFonts w:ascii="David" w:hAnsi="David"/>
                    <w:sz w:val="26"/>
                    <w:rtl/>
                  </w:rPr>
                </w:rPrChange>
              </w:rPr>
              <w:t xml:space="preserve"> </w:t>
            </w:r>
            <w:r w:rsidRPr="00037B49">
              <w:rPr>
                <w:rFonts w:ascii="David" w:hAnsi="David" w:hint="eastAsia"/>
                <w:sz w:val="26"/>
                <w:highlight w:val="yellow"/>
                <w:rtl/>
                <w:rPrChange w:id="163" w:author="יעל גויסקי" w:date="2020-10-17T15:05:00Z">
                  <w:rPr>
                    <w:rFonts w:ascii="David" w:hAnsi="David" w:hint="eastAsia"/>
                    <w:sz w:val="26"/>
                    <w:rtl/>
                  </w:rPr>
                </w:rPrChange>
              </w:rPr>
              <w:t>העם</w:t>
            </w:r>
            <w:r w:rsidRPr="00037B49">
              <w:rPr>
                <w:rFonts w:ascii="David" w:hAnsi="David"/>
                <w:sz w:val="26"/>
                <w:highlight w:val="yellow"/>
                <w:rtl/>
                <w:rPrChange w:id="164" w:author="יעל גויסקי" w:date="2020-10-17T15:05:00Z">
                  <w:rPr>
                    <w:rFonts w:ascii="David" w:hAnsi="David"/>
                    <w:sz w:val="26"/>
                    <w:rtl/>
                  </w:rPr>
                </w:rPrChange>
              </w:rPr>
              <w:t xml:space="preserve">, </w:t>
            </w:r>
            <w:r w:rsidRPr="00037B49">
              <w:rPr>
                <w:rFonts w:ascii="David" w:hAnsi="David" w:hint="eastAsia"/>
                <w:sz w:val="26"/>
                <w:highlight w:val="yellow"/>
                <w:rtl/>
                <w:rPrChange w:id="165" w:author="יעל גויסקי" w:date="2020-10-17T15:05:00Z">
                  <w:rPr>
                    <w:rFonts w:ascii="David" w:hAnsi="David" w:hint="eastAsia"/>
                    <w:sz w:val="26"/>
                    <w:rtl/>
                  </w:rPr>
                </w:rPrChange>
              </w:rPr>
              <w:t>ששהה</w:t>
            </w:r>
            <w:r w:rsidRPr="00037B49">
              <w:rPr>
                <w:rFonts w:ascii="David" w:hAnsi="David"/>
                <w:sz w:val="26"/>
                <w:highlight w:val="yellow"/>
                <w:rtl/>
                <w:rPrChange w:id="166" w:author="יעל גויסקי" w:date="2020-10-17T15:05:00Z">
                  <w:rPr>
                    <w:rFonts w:ascii="David" w:hAnsi="David"/>
                    <w:sz w:val="26"/>
                    <w:rtl/>
                  </w:rPr>
                </w:rPrChange>
              </w:rPr>
              <w:t xml:space="preserve"> </w:t>
            </w:r>
            <w:r w:rsidRPr="00037B49">
              <w:rPr>
                <w:rFonts w:ascii="David" w:hAnsi="David" w:hint="eastAsia"/>
                <w:sz w:val="26"/>
                <w:highlight w:val="yellow"/>
                <w:rtl/>
                <w:rPrChange w:id="167" w:author="יעל גויסקי" w:date="2020-10-17T15:05:00Z">
                  <w:rPr>
                    <w:rFonts w:ascii="David" w:hAnsi="David" w:hint="eastAsia"/>
                    <w:sz w:val="26"/>
                    <w:rtl/>
                  </w:rPr>
                </w:rPrChange>
              </w:rPr>
              <w:t>בבידוד</w:t>
            </w:r>
            <w:r w:rsidRPr="00037B49">
              <w:rPr>
                <w:rFonts w:ascii="David" w:hAnsi="David"/>
                <w:sz w:val="26"/>
                <w:highlight w:val="yellow"/>
                <w:rtl/>
                <w:rPrChange w:id="168" w:author="יעל גויסקי" w:date="2020-10-17T15:05:00Z">
                  <w:rPr>
                    <w:rFonts w:ascii="David" w:hAnsi="David"/>
                    <w:sz w:val="26"/>
                    <w:rtl/>
                  </w:rPr>
                </w:rPrChange>
              </w:rPr>
              <w:t xml:space="preserve"> לפי צו בריאות העם,</w:t>
            </w:r>
            <w:r w:rsidRPr="002018F4">
              <w:rPr>
                <w:rFonts w:ascii="David" w:hAnsi="David"/>
                <w:sz w:val="26"/>
                <w:rtl/>
              </w:rPr>
              <w:t xml:space="preserve"> </w:t>
            </w:r>
            <w:del w:id="169" w:author="יעל גויסקי" w:date="2020-10-17T15:05:00Z">
              <w:r w:rsidRPr="00037B49" w:rsidDel="00037B49">
                <w:rPr>
                  <w:rFonts w:ascii="David" w:hAnsi="David" w:hint="eastAsia"/>
                  <w:sz w:val="26"/>
                  <w:highlight w:val="yellow"/>
                  <w:rtl/>
                  <w:rPrChange w:id="170" w:author="יעל גויסקי" w:date="2020-10-17T15:05:00Z">
                    <w:rPr>
                      <w:rFonts w:ascii="David" w:hAnsi="David" w:hint="eastAsia"/>
                      <w:sz w:val="26"/>
                      <w:rtl/>
                    </w:rPr>
                  </w:rPrChange>
                </w:rPr>
                <w:delText>ו</w:delText>
              </w:r>
            </w:del>
            <w:r w:rsidRPr="00037B49">
              <w:rPr>
                <w:rFonts w:ascii="David" w:hAnsi="David" w:hint="eastAsia"/>
                <w:sz w:val="26"/>
                <w:highlight w:val="yellow"/>
                <w:rtl/>
                <w:rPrChange w:id="171" w:author="יעל גויסקי" w:date="2020-10-17T15:05:00Z">
                  <w:rPr>
                    <w:rFonts w:ascii="David" w:hAnsi="David" w:hint="eastAsia"/>
                    <w:sz w:val="26"/>
                    <w:rtl/>
                  </w:rPr>
                </w:rPrChange>
              </w:rPr>
              <w:t>המציא</w:t>
            </w:r>
            <w:r w:rsidRPr="00037B49">
              <w:rPr>
                <w:rFonts w:ascii="David" w:hAnsi="David"/>
                <w:sz w:val="26"/>
                <w:highlight w:val="yellow"/>
                <w:rtl/>
                <w:rPrChange w:id="172" w:author="יעל גויסקי" w:date="2020-10-17T15:05:00Z">
                  <w:rPr>
                    <w:rFonts w:ascii="David" w:hAnsi="David"/>
                    <w:sz w:val="26"/>
                    <w:rtl/>
                  </w:rPr>
                </w:rPrChange>
              </w:rPr>
              <w:t xml:space="preserve"> </w:t>
            </w:r>
            <w:r w:rsidRPr="00037B49">
              <w:rPr>
                <w:rFonts w:ascii="David" w:hAnsi="David" w:hint="eastAsia"/>
                <w:sz w:val="26"/>
                <w:highlight w:val="yellow"/>
                <w:rtl/>
                <w:rPrChange w:id="173" w:author="יעל גויסקי" w:date="2020-10-17T15:05:00Z">
                  <w:rPr>
                    <w:rFonts w:ascii="David" w:hAnsi="David" w:hint="eastAsia"/>
                    <w:sz w:val="26"/>
                    <w:rtl/>
                  </w:rPr>
                </w:rPrChange>
              </w:rPr>
              <w:t>למעסיקו</w:t>
            </w:r>
            <w:r w:rsidRPr="00037B49">
              <w:rPr>
                <w:rFonts w:ascii="David" w:hAnsi="David"/>
                <w:sz w:val="26"/>
                <w:highlight w:val="yellow"/>
                <w:rtl/>
                <w:rPrChange w:id="174" w:author="יעל גויסקי" w:date="2020-10-17T15:05:00Z">
                  <w:rPr>
                    <w:rFonts w:ascii="David" w:hAnsi="David"/>
                    <w:sz w:val="26"/>
                    <w:rtl/>
                  </w:rPr>
                </w:rPrChange>
              </w:rPr>
              <w:t xml:space="preserve"> </w:t>
            </w:r>
            <w:r w:rsidRPr="00037B49">
              <w:rPr>
                <w:rFonts w:ascii="David" w:hAnsi="David" w:hint="eastAsia"/>
                <w:sz w:val="26"/>
                <w:highlight w:val="yellow"/>
                <w:rtl/>
                <w:rPrChange w:id="175" w:author="יעל גויסקי" w:date="2020-10-17T15:05:00Z">
                  <w:rPr>
                    <w:rFonts w:ascii="David" w:hAnsi="David" w:hint="eastAsia"/>
                    <w:sz w:val="26"/>
                    <w:rtl/>
                  </w:rPr>
                </w:rPrChange>
              </w:rPr>
              <w:t>העתק</w:t>
            </w:r>
            <w:r w:rsidRPr="00037B49">
              <w:rPr>
                <w:rFonts w:ascii="David" w:hAnsi="David"/>
                <w:sz w:val="26"/>
                <w:highlight w:val="yellow"/>
                <w:rtl/>
                <w:rPrChange w:id="176" w:author="יעל גויסקי" w:date="2020-10-17T15:05:00Z">
                  <w:rPr>
                    <w:rFonts w:ascii="David" w:hAnsi="David"/>
                    <w:sz w:val="26"/>
                    <w:rtl/>
                  </w:rPr>
                </w:rPrChange>
              </w:rPr>
              <w:t xml:space="preserve"> </w:t>
            </w:r>
            <w:r w:rsidRPr="00037B49">
              <w:rPr>
                <w:rFonts w:ascii="David" w:hAnsi="David" w:hint="eastAsia"/>
                <w:sz w:val="26"/>
                <w:highlight w:val="yellow"/>
                <w:rtl/>
                <w:rPrChange w:id="177" w:author="יעל גויסקי" w:date="2020-10-17T15:05:00Z">
                  <w:rPr>
                    <w:rFonts w:ascii="David" w:hAnsi="David" w:hint="eastAsia"/>
                    <w:sz w:val="26"/>
                    <w:rtl/>
                  </w:rPr>
                </w:rPrChange>
              </w:rPr>
              <w:t>מהדיווח</w:t>
            </w:r>
            <w:r w:rsidRPr="00037B49">
              <w:rPr>
                <w:rFonts w:ascii="David" w:hAnsi="David"/>
                <w:sz w:val="26"/>
                <w:highlight w:val="yellow"/>
                <w:rtl/>
                <w:rPrChange w:id="178" w:author="יעל גויסקי" w:date="2020-10-17T15:05:00Z">
                  <w:rPr>
                    <w:rFonts w:ascii="David" w:hAnsi="David"/>
                    <w:sz w:val="26"/>
                    <w:rtl/>
                  </w:rPr>
                </w:rPrChange>
              </w:rPr>
              <w:t xml:space="preserve"> </w:t>
            </w:r>
            <w:r w:rsidRPr="00037B49">
              <w:rPr>
                <w:rFonts w:ascii="David" w:hAnsi="David" w:hint="eastAsia"/>
                <w:sz w:val="26"/>
                <w:highlight w:val="yellow"/>
                <w:rtl/>
                <w:rPrChange w:id="179" w:author="יעל גויסקי" w:date="2020-10-17T15:05:00Z">
                  <w:rPr>
                    <w:rFonts w:ascii="David" w:hAnsi="David" w:hint="eastAsia"/>
                    <w:sz w:val="26"/>
                    <w:rtl/>
                  </w:rPr>
                </w:rPrChange>
              </w:rPr>
              <w:t>האמור</w:t>
            </w:r>
            <w:r w:rsidRPr="00037B49">
              <w:rPr>
                <w:rFonts w:ascii="David" w:hAnsi="David"/>
                <w:sz w:val="26"/>
                <w:highlight w:val="yellow"/>
                <w:rtl/>
                <w:rPrChange w:id="180" w:author="יעל גויסקי" w:date="2020-10-17T15:05:00Z">
                  <w:rPr>
                    <w:rFonts w:ascii="David" w:hAnsi="David"/>
                    <w:sz w:val="26"/>
                    <w:rtl/>
                  </w:rPr>
                </w:rPrChange>
              </w:rPr>
              <w:t xml:space="preserve">, </w:t>
            </w:r>
            <w:r w:rsidRPr="00037B49">
              <w:rPr>
                <w:rFonts w:ascii="David" w:hAnsi="David" w:hint="eastAsia"/>
                <w:sz w:val="26"/>
                <w:highlight w:val="yellow"/>
                <w:rtl/>
                <w:rPrChange w:id="181" w:author="יעל גויסקי" w:date="2020-10-17T15:05:00Z">
                  <w:rPr>
                    <w:rFonts w:ascii="David" w:hAnsi="David" w:hint="eastAsia"/>
                    <w:sz w:val="26"/>
                    <w:rtl/>
                  </w:rPr>
                </w:rPrChange>
              </w:rPr>
              <w:t>ובלבד</w:t>
            </w:r>
            <w:r w:rsidRPr="00037B49">
              <w:rPr>
                <w:rFonts w:ascii="David" w:hAnsi="David"/>
                <w:sz w:val="26"/>
                <w:highlight w:val="yellow"/>
                <w:rtl/>
                <w:rPrChange w:id="182" w:author="יעל גויסקי" w:date="2020-10-17T15:05:00Z">
                  <w:rPr>
                    <w:rFonts w:ascii="David" w:hAnsi="David"/>
                    <w:sz w:val="26"/>
                    <w:rtl/>
                  </w:rPr>
                </w:rPrChange>
              </w:rPr>
              <w:t xml:space="preserve"> </w:t>
            </w:r>
            <w:r w:rsidRPr="00037B49">
              <w:rPr>
                <w:rFonts w:ascii="David" w:hAnsi="David" w:hint="eastAsia"/>
                <w:sz w:val="26"/>
                <w:highlight w:val="yellow"/>
                <w:rtl/>
                <w:rPrChange w:id="183" w:author="יעל גויסקי" w:date="2020-10-17T15:05:00Z">
                  <w:rPr>
                    <w:rFonts w:ascii="David" w:hAnsi="David" w:hint="eastAsia"/>
                    <w:sz w:val="26"/>
                    <w:rtl/>
                  </w:rPr>
                </w:rPrChange>
              </w:rPr>
              <w:t>שמתקיימים</w:t>
            </w:r>
            <w:r w:rsidRPr="00037B49">
              <w:rPr>
                <w:rFonts w:ascii="David" w:hAnsi="David"/>
                <w:sz w:val="26"/>
                <w:highlight w:val="yellow"/>
                <w:rtl/>
                <w:rPrChange w:id="184" w:author="יעל גויסקי" w:date="2020-10-17T15:05:00Z">
                  <w:rPr>
                    <w:rFonts w:ascii="David" w:hAnsi="David"/>
                    <w:sz w:val="26"/>
                    <w:rtl/>
                  </w:rPr>
                </w:rPrChange>
              </w:rPr>
              <w:t xml:space="preserve"> </w:t>
            </w:r>
            <w:r w:rsidRPr="00037B49">
              <w:rPr>
                <w:rFonts w:ascii="David" w:hAnsi="David" w:hint="eastAsia"/>
                <w:sz w:val="26"/>
                <w:highlight w:val="yellow"/>
                <w:rtl/>
                <w:rPrChange w:id="185" w:author="יעל גויסקי" w:date="2020-10-17T15:05:00Z">
                  <w:rPr>
                    <w:rFonts w:ascii="David" w:hAnsi="David" w:hint="eastAsia"/>
                    <w:sz w:val="26"/>
                    <w:rtl/>
                  </w:rPr>
                </w:rPrChange>
              </w:rPr>
              <w:t>לגביו</w:t>
            </w:r>
            <w:r w:rsidRPr="00037B49">
              <w:rPr>
                <w:rFonts w:ascii="David" w:hAnsi="David"/>
                <w:sz w:val="26"/>
                <w:highlight w:val="yellow"/>
                <w:rtl/>
                <w:rPrChange w:id="186" w:author="יעל גויסקי" w:date="2020-10-17T15:05:00Z">
                  <w:rPr>
                    <w:rFonts w:ascii="David" w:hAnsi="David"/>
                    <w:sz w:val="26"/>
                    <w:rtl/>
                  </w:rPr>
                </w:rPrChange>
              </w:rPr>
              <w:t xml:space="preserve"> </w:t>
            </w:r>
            <w:r w:rsidRPr="00037B49">
              <w:rPr>
                <w:rFonts w:ascii="David" w:hAnsi="David" w:hint="eastAsia"/>
                <w:sz w:val="26"/>
                <w:highlight w:val="yellow"/>
                <w:rtl/>
                <w:rPrChange w:id="187" w:author="יעל גויסקי" w:date="2020-10-17T15:05:00Z">
                  <w:rPr>
                    <w:rFonts w:ascii="David" w:hAnsi="David" w:hint="eastAsia"/>
                    <w:sz w:val="26"/>
                    <w:rtl/>
                  </w:rPr>
                </w:rPrChange>
              </w:rPr>
              <w:t>כל</w:t>
            </w:r>
            <w:r w:rsidRPr="00037B49">
              <w:rPr>
                <w:rFonts w:ascii="David" w:hAnsi="David"/>
                <w:sz w:val="26"/>
                <w:highlight w:val="yellow"/>
                <w:rtl/>
                <w:rPrChange w:id="188" w:author="יעל גויסקי" w:date="2020-10-17T15:05:00Z">
                  <w:rPr>
                    <w:rFonts w:ascii="David" w:hAnsi="David"/>
                    <w:sz w:val="26"/>
                    <w:rtl/>
                  </w:rPr>
                </w:rPrChange>
              </w:rPr>
              <w:t xml:space="preserve"> </w:t>
            </w:r>
            <w:r w:rsidRPr="00037B49">
              <w:rPr>
                <w:rFonts w:ascii="David" w:hAnsi="David" w:hint="eastAsia"/>
                <w:sz w:val="26"/>
                <w:highlight w:val="yellow"/>
                <w:rtl/>
                <w:rPrChange w:id="189" w:author="יעל גויסקי" w:date="2020-10-17T15:05:00Z">
                  <w:rPr>
                    <w:rFonts w:ascii="David" w:hAnsi="David" w:hint="eastAsia"/>
                    <w:sz w:val="26"/>
                    <w:rtl/>
                  </w:rPr>
                </w:rPrChange>
              </w:rPr>
              <w:t>אלה</w:t>
            </w:r>
            <w:r>
              <w:rPr>
                <w:rFonts w:ascii="David" w:hAnsi="David"/>
                <w:sz w:val="26"/>
                <w:rtl/>
              </w:rPr>
              <w:t>:</w:t>
            </w:r>
          </w:p>
        </w:tc>
      </w:tr>
      <w:tr w:rsidR="005E0078" w:rsidRPr="00732151" w14:paraId="2AC7D1A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90"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91" w:author="יעל גויסקי" w:date="2020-10-14T12:41:00Z">
            <w:trPr>
              <w:cantSplit/>
            </w:trPr>
          </w:trPrChange>
        </w:trPr>
        <w:tc>
          <w:tcPr>
            <w:tcW w:w="1869" w:type="dxa"/>
            <w:tcPrChange w:id="192" w:author="יעל גויסקי" w:date="2020-10-14T12:41:00Z">
              <w:tcPr>
                <w:tcW w:w="1869" w:type="dxa"/>
              </w:tcPr>
            </w:tcPrChange>
          </w:tcPr>
          <w:p w14:paraId="2D66EAE0" w14:textId="77777777" w:rsidR="005E0078" w:rsidRPr="00A3151E" w:rsidRDefault="005E0078" w:rsidP="005E0078">
            <w:pPr>
              <w:pStyle w:val="TableSideHeading"/>
              <w:outlineLvl w:val="9"/>
              <w:rPr>
                <w:rFonts w:ascii="David" w:hAnsi="David"/>
                <w:sz w:val="24"/>
                <w:szCs w:val="24"/>
                <w:rtl/>
              </w:rPr>
            </w:pPr>
          </w:p>
        </w:tc>
        <w:tc>
          <w:tcPr>
            <w:tcW w:w="624" w:type="dxa"/>
            <w:tcPrChange w:id="193" w:author="יעל גויסקי" w:date="2020-10-14T12:41:00Z">
              <w:tcPr>
                <w:tcW w:w="624" w:type="dxa"/>
              </w:tcPr>
            </w:tcPrChange>
          </w:tcPr>
          <w:p w14:paraId="604D64F8" w14:textId="77777777" w:rsidR="005E0078" w:rsidRPr="00EB2DF3" w:rsidRDefault="005E0078" w:rsidP="005E0078">
            <w:pPr>
              <w:pStyle w:val="TableText"/>
              <w:jc w:val="both"/>
              <w:rPr>
                <w:rtl/>
              </w:rPr>
            </w:pPr>
          </w:p>
        </w:tc>
        <w:tc>
          <w:tcPr>
            <w:tcW w:w="624" w:type="dxa"/>
            <w:tcPrChange w:id="194" w:author="יעל גויסקי" w:date="2020-10-14T12:41:00Z">
              <w:tcPr>
                <w:tcW w:w="624" w:type="dxa"/>
              </w:tcPr>
            </w:tcPrChange>
          </w:tcPr>
          <w:p w14:paraId="142776E2" w14:textId="77777777" w:rsidR="005E0078" w:rsidRPr="00992900" w:rsidRDefault="005E0078" w:rsidP="005E0078">
            <w:pPr>
              <w:pStyle w:val="TableText"/>
              <w:jc w:val="both"/>
            </w:pPr>
          </w:p>
        </w:tc>
        <w:tc>
          <w:tcPr>
            <w:tcW w:w="624" w:type="dxa"/>
            <w:tcPrChange w:id="195" w:author="יעל גויסקי" w:date="2020-10-14T12:41:00Z">
              <w:tcPr>
                <w:tcW w:w="624" w:type="dxa"/>
              </w:tcPr>
            </w:tcPrChange>
          </w:tcPr>
          <w:p w14:paraId="49086816" w14:textId="77777777" w:rsidR="005E0078" w:rsidRPr="00EB2DF3" w:rsidRDefault="005E0078" w:rsidP="005E0078">
            <w:pPr>
              <w:pStyle w:val="TableText"/>
              <w:jc w:val="both"/>
              <w:rPr>
                <w:rtl/>
              </w:rPr>
            </w:pPr>
          </w:p>
        </w:tc>
        <w:tc>
          <w:tcPr>
            <w:tcW w:w="624" w:type="dxa"/>
            <w:tcPrChange w:id="196" w:author="יעל גויסקי" w:date="2020-10-14T12:41:00Z">
              <w:tcPr>
                <w:tcW w:w="624" w:type="dxa"/>
              </w:tcPr>
            </w:tcPrChange>
          </w:tcPr>
          <w:p w14:paraId="628DDF5E" w14:textId="77777777" w:rsidR="005E0078" w:rsidRPr="007E7D7C" w:rsidRDefault="005E0078" w:rsidP="005E0078">
            <w:pPr>
              <w:pStyle w:val="TableText"/>
              <w:jc w:val="both"/>
              <w:rPr>
                <w:rtl/>
              </w:rPr>
            </w:pPr>
          </w:p>
        </w:tc>
        <w:tc>
          <w:tcPr>
            <w:tcW w:w="25" w:type="dxa"/>
            <w:tcPrChange w:id="197" w:author="יעל גויסקי" w:date="2020-10-14T12:41:00Z">
              <w:tcPr>
                <w:tcW w:w="624" w:type="dxa"/>
              </w:tcPr>
            </w:tcPrChange>
          </w:tcPr>
          <w:p w14:paraId="77BF0F02" w14:textId="77777777" w:rsidR="005E0078" w:rsidRPr="007E7D7C" w:rsidRDefault="005E0078" w:rsidP="005E0078">
            <w:pPr>
              <w:pStyle w:val="TableText"/>
              <w:jc w:val="both"/>
              <w:rPr>
                <w:rtl/>
              </w:rPr>
            </w:pPr>
          </w:p>
        </w:tc>
        <w:tc>
          <w:tcPr>
            <w:tcW w:w="5248" w:type="dxa"/>
            <w:gridSpan w:val="4"/>
            <w:tcPrChange w:id="198" w:author="יעל גויסקי" w:date="2020-10-14T12:41:00Z">
              <w:tcPr>
                <w:tcW w:w="4649" w:type="dxa"/>
                <w:gridSpan w:val="4"/>
              </w:tcPr>
            </w:tcPrChange>
          </w:tcPr>
          <w:p w14:paraId="77AFB536" w14:textId="77777777" w:rsidR="005E0078" w:rsidRPr="007E7D7C" w:rsidRDefault="005E0078" w:rsidP="00BF13B2">
            <w:pPr>
              <w:pStyle w:val="TableBlock"/>
              <w:numPr>
                <w:ilvl w:val="0"/>
                <w:numId w:val="9"/>
              </w:numPr>
              <w:tabs>
                <w:tab w:val="left" w:pos="624"/>
              </w:tabs>
              <w:rPr>
                <w:rFonts w:ascii="David" w:hAnsi="David"/>
                <w:sz w:val="26"/>
                <w:rtl/>
              </w:rPr>
            </w:pPr>
            <w:r w:rsidRPr="00037B49">
              <w:rPr>
                <w:rFonts w:ascii="David" w:hAnsi="David" w:hint="eastAsia"/>
                <w:sz w:val="26"/>
                <w:highlight w:val="yellow"/>
                <w:rtl/>
                <w:rPrChange w:id="199" w:author="יעל גויסקי" w:date="2020-10-17T15:03:00Z">
                  <w:rPr>
                    <w:rFonts w:ascii="David" w:hAnsi="David" w:hint="eastAsia"/>
                    <w:sz w:val="26"/>
                    <w:rtl/>
                  </w:rPr>
                </w:rPrChange>
              </w:rPr>
              <w:t>הוא</w:t>
            </w:r>
            <w:r w:rsidRPr="00037B49">
              <w:rPr>
                <w:rFonts w:ascii="David" w:hAnsi="David"/>
                <w:sz w:val="26"/>
                <w:highlight w:val="yellow"/>
                <w:rtl/>
                <w:rPrChange w:id="200" w:author="יעל גויסקי" w:date="2020-10-17T15:03:00Z">
                  <w:rPr>
                    <w:rFonts w:ascii="David" w:hAnsi="David"/>
                    <w:sz w:val="26"/>
                    <w:rtl/>
                  </w:rPr>
                </w:rPrChange>
              </w:rPr>
              <w:t xml:space="preserve"> אינו מצוי בבידוד </w:t>
            </w:r>
            <w:r w:rsidRPr="00037B49">
              <w:rPr>
                <w:rFonts w:ascii="David" w:hAnsi="David" w:hint="eastAsia"/>
                <w:sz w:val="26"/>
                <w:highlight w:val="yellow"/>
                <w:rtl/>
                <w:rPrChange w:id="201" w:author="יעל גויסקי" w:date="2020-10-17T15:03:00Z">
                  <w:rPr>
                    <w:rFonts w:ascii="David" w:hAnsi="David" w:hint="eastAsia"/>
                    <w:sz w:val="26"/>
                    <w:rtl/>
                  </w:rPr>
                </w:rPrChange>
              </w:rPr>
              <w:t>בשל</w:t>
            </w:r>
            <w:r w:rsidRPr="00037B49">
              <w:rPr>
                <w:rFonts w:ascii="David" w:hAnsi="David"/>
                <w:sz w:val="26"/>
                <w:highlight w:val="yellow"/>
                <w:rtl/>
                <w:rPrChange w:id="202" w:author="יעל גויסקי" w:date="2020-10-17T15:03:00Z">
                  <w:rPr>
                    <w:rFonts w:ascii="David" w:hAnsi="David"/>
                    <w:sz w:val="26"/>
                    <w:rtl/>
                  </w:rPr>
                </w:rPrChange>
              </w:rPr>
              <w:t xml:space="preserve"> </w:t>
            </w:r>
            <w:r w:rsidRPr="00037B49">
              <w:rPr>
                <w:rFonts w:ascii="David" w:hAnsi="David" w:hint="eastAsia"/>
                <w:sz w:val="26"/>
                <w:highlight w:val="yellow"/>
                <w:rtl/>
                <w:rPrChange w:id="203" w:author="יעל גויסקי" w:date="2020-10-17T15:03:00Z">
                  <w:rPr>
                    <w:rFonts w:ascii="David" w:hAnsi="David" w:hint="eastAsia"/>
                    <w:sz w:val="26"/>
                    <w:rtl/>
                  </w:rPr>
                </w:rPrChange>
              </w:rPr>
              <w:t>שהייתו</w:t>
            </w:r>
            <w:r w:rsidRPr="00037B49">
              <w:rPr>
                <w:rFonts w:ascii="David" w:hAnsi="David"/>
                <w:sz w:val="26"/>
                <w:highlight w:val="yellow"/>
                <w:rtl/>
                <w:rPrChange w:id="204" w:author="יעל גויסקי" w:date="2020-10-17T15:03:00Z">
                  <w:rPr>
                    <w:rFonts w:ascii="David" w:hAnsi="David"/>
                    <w:sz w:val="26"/>
                    <w:rtl/>
                  </w:rPr>
                </w:rPrChange>
              </w:rPr>
              <w:t xml:space="preserve"> </w:t>
            </w:r>
            <w:r w:rsidRPr="00037B49">
              <w:rPr>
                <w:rFonts w:ascii="David" w:hAnsi="David" w:hint="eastAsia"/>
                <w:sz w:val="26"/>
                <w:highlight w:val="yellow"/>
                <w:rtl/>
                <w:rPrChange w:id="205" w:author="יעל גויסקי" w:date="2020-10-17T15:03:00Z">
                  <w:rPr>
                    <w:rFonts w:ascii="David" w:hAnsi="David" w:hint="eastAsia"/>
                    <w:sz w:val="26"/>
                    <w:rtl/>
                  </w:rPr>
                </w:rPrChange>
              </w:rPr>
              <w:t>במדינה</w:t>
            </w:r>
            <w:r w:rsidRPr="00037B49">
              <w:rPr>
                <w:rFonts w:ascii="David" w:hAnsi="David"/>
                <w:sz w:val="26"/>
                <w:highlight w:val="yellow"/>
                <w:rtl/>
                <w:rPrChange w:id="206" w:author="יעל גויסקי" w:date="2020-10-17T15:03:00Z">
                  <w:rPr>
                    <w:rFonts w:ascii="David" w:hAnsi="David"/>
                    <w:sz w:val="26"/>
                    <w:rtl/>
                  </w:rPr>
                </w:rPrChange>
              </w:rPr>
              <w:t xml:space="preserve"> </w:t>
            </w:r>
            <w:r w:rsidRPr="00037B49">
              <w:rPr>
                <w:rFonts w:ascii="David" w:hAnsi="David" w:hint="eastAsia"/>
                <w:sz w:val="26"/>
                <w:highlight w:val="yellow"/>
                <w:rtl/>
                <w:rPrChange w:id="207" w:author="יעל גויסקי" w:date="2020-10-17T15:03:00Z">
                  <w:rPr>
                    <w:rFonts w:ascii="David" w:hAnsi="David" w:hint="eastAsia"/>
                    <w:sz w:val="26"/>
                    <w:rtl/>
                  </w:rPr>
                </w:rPrChange>
              </w:rPr>
              <w:t>אחרת</w:t>
            </w:r>
            <w:r w:rsidRPr="00037B49">
              <w:rPr>
                <w:rFonts w:ascii="David" w:hAnsi="David"/>
                <w:sz w:val="26"/>
                <w:highlight w:val="yellow"/>
                <w:rtl/>
                <w:rPrChange w:id="208" w:author="יעל גויסקי" w:date="2020-10-17T15:03:00Z">
                  <w:rPr>
                    <w:rFonts w:ascii="David" w:hAnsi="David"/>
                    <w:sz w:val="26"/>
                    <w:rtl/>
                  </w:rPr>
                </w:rPrChange>
              </w:rPr>
              <w:t xml:space="preserve">, </w:t>
            </w:r>
            <w:r w:rsidRPr="00037B49">
              <w:rPr>
                <w:rFonts w:ascii="David" w:hAnsi="David" w:hint="eastAsia"/>
                <w:sz w:val="26"/>
                <w:highlight w:val="yellow"/>
                <w:rtl/>
                <w:rPrChange w:id="209" w:author="יעל גויסקי" w:date="2020-10-17T15:03:00Z">
                  <w:rPr>
                    <w:rFonts w:ascii="David" w:hAnsi="David" w:hint="eastAsia"/>
                    <w:sz w:val="26"/>
                    <w:rtl/>
                  </w:rPr>
                </w:rPrChange>
              </w:rPr>
              <w:t>אלא</w:t>
            </w:r>
            <w:r w:rsidRPr="00037B49">
              <w:rPr>
                <w:rFonts w:ascii="David" w:hAnsi="David"/>
                <w:sz w:val="26"/>
                <w:highlight w:val="yellow"/>
                <w:rtl/>
                <w:rPrChange w:id="210" w:author="יעל גויסקי" w:date="2020-10-17T15:03:00Z">
                  <w:rPr>
                    <w:rFonts w:ascii="David" w:hAnsi="David"/>
                    <w:sz w:val="26"/>
                    <w:rtl/>
                  </w:rPr>
                </w:rPrChange>
              </w:rPr>
              <w:t xml:space="preserve"> </w:t>
            </w:r>
            <w:r w:rsidRPr="00037B49">
              <w:rPr>
                <w:rFonts w:ascii="David" w:hAnsi="David" w:hint="eastAsia"/>
                <w:sz w:val="26"/>
                <w:highlight w:val="yellow"/>
                <w:rtl/>
                <w:rPrChange w:id="211" w:author="יעל גויסקי" w:date="2020-10-17T15:03:00Z">
                  <w:rPr>
                    <w:rFonts w:ascii="David" w:hAnsi="David" w:hint="eastAsia"/>
                    <w:sz w:val="26"/>
                    <w:rtl/>
                  </w:rPr>
                </w:rPrChange>
              </w:rPr>
              <w:t>אם</w:t>
            </w:r>
            <w:r w:rsidRPr="00037B49">
              <w:rPr>
                <w:rFonts w:ascii="David" w:hAnsi="David"/>
                <w:sz w:val="26"/>
                <w:highlight w:val="yellow"/>
                <w:rtl/>
                <w:rPrChange w:id="212" w:author="יעל גויסקי" w:date="2020-10-17T15:03:00Z">
                  <w:rPr>
                    <w:rFonts w:ascii="David" w:hAnsi="David"/>
                    <w:sz w:val="26"/>
                    <w:rtl/>
                  </w:rPr>
                </w:rPrChange>
              </w:rPr>
              <w:t xml:space="preserve"> </w:t>
            </w:r>
            <w:r w:rsidRPr="00037B49">
              <w:rPr>
                <w:rFonts w:ascii="David" w:hAnsi="David" w:hint="eastAsia"/>
                <w:sz w:val="26"/>
                <w:highlight w:val="yellow"/>
                <w:rtl/>
                <w:rPrChange w:id="213" w:author="יעל גויסקי" w:date="2020-10-17T15:03:00Z">
                  <w:rPr>
                    <w:rFonts w:ascii="David" w:hAnsi="David" w:hint="eastAsia"/>
                    <w:sz w:val="26"/>
                    <w:rtl/>
                  </w:rPr>
                </w:rPrChange>
              </w:rPr>
              <w:t>נסע</w:t>
            </w:r>
            <w:r w:rsidRPr="00037B49">
              <w:rPr>
                <w:rFonts w:ascii="David" w:hAnsi="David"/>
                <w:sz w:val="26"/>
                <w:highlight w:val="yellow"/>
                <w:rtl/>
                <w:rPrChange w:id="214" w:author="יעל גויסקי" w:date="2020-10-17T15:03:00Z">
                  <w:rPr>
                    <w:rFonts w:ascii="David" w:hAnsi="David"/>
                    <w:sz w:val="26"/>
                    <w:rtl/>
                  </w:rPr>
                </w:rPrChange>
              </w:rPr>
              <w:t xml:space="preserve"> </w:t>
            </w:r>
            <w:r w:rsidRPr="00037B49">
              <w:rPr>
                <w:rFonts w:ascii="David" w:hAnsi="David" w:hint="eastAsia"/>
                <w:sz w:val="26"/>
                <w:highlight w:val="yellow"/>
                <w:rtl/>
                <w:rPrChange w:id="215" w:author="יעל גויסקי" w:date="2020-10-17T15:03:00Z">
                  <w:rPr>
                    <w:rFonts w:ascii="David" w:hAnsi="David" w:hint="eastAsia"/>
                    <w:sz w:val="26"/>
                    <w:rtl/>
                  </w:rPr>
                </w:rPrChange>
              </w:rPr>
              <w:t>בשליחות</w:t>
            </w:r>
            <w:r w:rsidRPr="00037B49">
              <w:rPr>
                <w:rFonts w:ascii="David" w:hAnsi="David"/>
                <w:sz w:val="26"/>
                <w:highlight w:val="yellow"/>
                <w:rtl/>
                <w:rPrChange w:id="216" w:author="יעל גויסקי" w:date="2020-10-17T15:03:00Z">
                  <w:rPr>
                    <w:rFonts w:ascii="David" w:hAnsi="David"/>
                    <w:sz w:val="26"/>
                    <w:rtl/>
                  </w:rPr>
                </w:rPrChange>
              </w:rPr>
              <w:t xml:space="preserve"> </w:t>
            </w:r>
            <w:r w:rsidRPr="00037B49">
              <w:rPr>
                <w:rFonts w:ascii="David" w:hAnsi="David" w:hint="eastAsia"/>
                <w:sz w:val="26"/>
                <w:highlight w:val="yellow"/>
                <w:rtl/>
                <w:rPrChange w:id="217" w:author="יעל גויסקי" w:date="2020-10-17T15:03:00Z">
                  <w:rPr>
                    <w:rFonts w:ascii="David" w:hAnsi="David" w:hint="eastAsia"/>
                    <w:sz w:val="26"/>
                    <w:rtl/>
                  </w:rPr>
                </w:rPrChange>
              </w:rPr>
              <w:t>מטעם</w:t>
            </w:r>
            <w:r w:rsidRPr="00037B49">
              <w:rPr>
                <w:rFonts w:ascii="David" w:hAnsi="David"/>
                <w:sz w:val="26"/>
                <w:highlight w:val="yellow"/>
                <w:rtl/>
                <w:rPrChange w:id="218" w:author="יעל גויסקי" w:date="2020-10-17T15:03:00Z">
                  <w:rPr>
                    <w:rFonts w:ascii="David" w:hAnsi="David"/>
                    <w:sz w:val="26"/>
                    <w:rtl/>
                  </w:rPr>
                </w:rPrChange>
              </w:rPr>
              <w:t xml:space="preserve"> </w:t>
            </w:r>
            <w:r w:rsidRPr="00037B49">
              <w:rPr>
                <w:rFonts w:ascii="David" w:hAnsi="David" w:hint="eastAsia"/>
                <w:sz w:val="26"/>
                <w:highlight w:val="yellow"/>
                <w:rtl/>
                <w:rPrChange w:id="219" w:author="יעל גויסקי" w:date="2020-10-17T15:03:00Z">
                  <w:rPr>
                    <w:rFonts w:ascii="David" w:hAnsi="David" w:hint="eastAsia"/>
                    <w:sz w:val="26"/>
                    <w:rtl/>
                  </w:rPr>
                </w:rPrChange>
              </w:rPr>
              <w:t>המעסיק</w:t>
            </w:r>
            <w:r w:rsidRPr="00037B49">
              <w:rPr>
                <w:rFonts w:ascii="David" w:hAnsi="David"/>
                <w:sz w:val="26"/>
                <w:highlight w:val="yellow"/>
                <w:rtl/>
                <w:rPrChange w:id="220" w:author="יעל גויסקי" w:date="2020-10-17T15:03:00Z">
                  <w:rPr>
                    <w:rFonts w:ascii="David" w:hAnsi="David"/>
                    <w:sz w:val="26"/>
                    <w:rtl/>
                  </w:rPr>
                </w:rPrChange>
              </w:rPr>
              <w:t>.</w:t>
            </w:r>
          </w:p>
        </w:tc>
      </w:tr>
      <w:tr w:rsidR="005E0078" w:rsidRPr="00732151" w14:paraId="7287A83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21"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22" w:author="יעל גויסקי" w:date="2020-10-14T12:41:00Z">
            <w:trPr>
              <w:cantSplit/>
            </w:trPr>
          </w:trPrChange>
        </w:trPr>
        <w:tc>
          <w:tcPr>
            <w:tcW w:w="1869" w:type="dxa"/>
            <w:tcPrChange w:id="223" w:author="יעל גויסקי" w:date="2020-10-14T12:41:00Z">
              <w:tcPr>
                <w:tcW w:w="1869" w:type="dxa"/>
              </w:tcPr>
            </w:tcPrChange>
          </w:tcPr>
          <w:p w14:paraId="4EC1CE73" w14:textId="77777777" w:rsidR="005E0078" w:rsidRPr="00A3151E" w:rsidRDefault="005E0078" w:rsidP="005E0078">
            <w:pPr>
              <w:pStyle w:val="TableSideHeading"/>
              <w:outlineLvl w:val="9"/>
              <w:rPr>
                <w:rFonts w:ascii="David" w:hAnsi="David"/>
                <w:sz w:val="24"/>
                <w:szCs w:val="24"/>
                <w:rtl/>
              </w:rPr>
            </w:pPr>
          </w:p>
        </w:tc>
        <w:tc>
          <w:tcPr>
            <w:tcW w:w="624" w:type="dxa"/>
            <w:tcPrChange w:id="224" w:author="יעל גויסקי" w:date="2020-10-14T12:41:00Z">
              <w:tcPr>
                <w:tcW w:w="624" w:type="dxa"/>
              </w:tcPr>
            </w:tcPrChange>
          </w:tcPr>
          <w:p w14:paraId="7C19FE1F" w14:textId="77777777" w:rsidR="005E0078" w:rsidRPr="00EB2DF3" w:rsidRDefault="005E0078" w:rsidP="005E0078">
            <w:pPr>
              <w:pStyle w:val="TableText"/>
              <w:jc w:val="both"/>
              <w:rPr>
                <w:rtl/>
              </w:rPr>
            </w:pPr>
          </w:p>
        </w:tc>
        <w:tc>
          <w:tcPr>
            <w:tcW w:w="624" w:type="dxa"/>
            <w:tcPrChange w:id="225" w:author="יעל גויסקי" w:date="2020-10-14T12:41:00Z">
              <w:tcPr>
                <w:tcW w:w="624" w:type="dxa"/>
              </w:tcPr>
            </w:tcPrChange>
          </w:tcPr>
          <w:p w14:paraId="0C36DE21" w14:textId="77777777" w:rsidR="005E0078" w:rsidRPr="00992900" w:rsidRDefault="005E0078" w:rsidP="005E0078">
            <w:pPr>
              <w:pStyle w:val="TableText"/>
              <w:jc w:val="both"/>
            </w:pPr>
          </w:p>
        </w:tc>
        <w:tc>
          <w:tcPr>
            <w:tcW w:w="624" w:type="dxa"/>
            <w:tcPrChange w:id="226" w:author="יעל גויסקי" w:date="2020-10-14T12:41:00Z">
              <w:tcPr>
                <w:tcW w:w="624" w:type="dxa"/>
              </w:tcPr>
            </w:tcPrChange>
          </w:tcPr>
          <w:p w14:paraId="2FF45D00" w14:textId="77777777" w:rsidR="005E0078" w:rsidRPr="00EB2DF3" w:rsidRDefault="005E0078" w:rsidP="005E0078">
            <w:pPr>
              <w:pStyle w:val="TableText"/>
              <w:jc w:val="both"/>
              <w:rPr>
                <w:rtl/>
              </w:rPr>
            </w:pPr>
          </w:p>
        </w:tc>
        <w:tc>
          <w:tcPr>
            <w:tcW w:w="624" w:type="dxa"/>
            <w:tcPrChange w:id="227" w:author="יעל גויסקי" w:date="2020-10-14T12:41:00Z">
              <w:tcPr>
                <w:tcW w:w="624" w:type="dxa"/>
              </w:tcPr>
            </w:tcPrChange>
          </w:tcPr>
          <w:p w14:paraId="4CA087A4" w14:textId="77777777" w:rsidR="005E0078" w:rsidRPr="007E7D7C" w:rsidRDefault="005E0078" w:rsidP="005E0078">
            <w:pPr>
              <w:pStyle w:val="TableText"/>
              <w:jc w:val="both"/>
              <w:rPr>
                <w:rtl/>
              </w:rPr>
            </w:pPr>
          </w:p>
        </w:tc>
        <w:tc>
          <w:tcPr>
            <w:tcW w:w="25" w:type="dxa"/>
            <w:tcPrChange w:id="228" w:author="יעל גויסקי" w:date="2020-10-14T12:41:00Z">
              <w:tcPr>
                <w:tcW w:w="624" w:type="dxa"/>
              </w:tcPr>
            </w:tcPrChange>
          </w:tcPr>
          <w:p w14:paraId="458072B9" w14:textId="77777777" w:rsidR="005E0078" w:rsidRPr="007E7D7C" w:rsidRDefault="005E0078" w:rsidP="005E0078">
            <w:pPr>
              <w:pStyle w:val="TableText"/>
              <w:jc w:val="both"/>
              <w:rPr>
                <w:rtl/>
              </w:rPr>
            </w:pPr>
          </w:p>
        </w:tc>
        <w:tc>
          <w:tcPr>
            <w:tcW w:w="5248" w:type="dxa"/>
            <w:gridSpan w:val="4"/>
            <w:tcPrChange w:id="229" w:author="יעל גויסקי" w:date="2020-10-14T12:41:00Z">
              <w:tcPr>
                <w:tcW w:w="4649" w:type="dxa"/>
                <w:gridSpan w:val="4"/>
              </w:tcPr>
            </w:tcPrChange>
          </w:tcPr>
          <w:p w14:paraId="6BBDFC5F" w14:textId="77777777" w:rsidR="005E0078" w:rsidRPr="00992900" w:rsidRDefault="005E0078" w:rsidP="00BF13B2">
            <w:pPr>
              <w:pStyle w:val="TableBlock"/>
              <w:numPr>
                <w:ilvl w:val="0"/>
                <w:numId w:val="9"/>
              </w:numPr>
              <w:tabs>
                <w:tab w:val="left" w:pos="624"/>
              </w:tabs>
              <w:rPr>
                <w:rFonts w:ascii="David" w:hAnsi="David"/>
                <w:sz w:val="26"/>
                <w:rtl/>
              </w:rPr>
            </w:pPr>
            <w:r w:rsidRPr="002018F4">
              <w:rPr>
                <w:rFonts w:ascii="David" w:hAnsi="David" w:hint="eastAsia"/>
                <w:sz w:val="26"/>
                <w:rtl/>
              </w:rPr>
              <w:t>הוא</w:t>
            </w:r>
            <w:r w:rsidRPr="002018F4">
              <w:rPr>
                <w:rFonts w:ascii="David" w:hAnsi="David"/>
                <w:sz w:val="26"/>
                <w:rtl/>
              </w:rPr>
              <w:t xml:space="preserve"> </w:t>
            </w:r>
            <w:r w:rsidRPr="002018F4">
              <w:rPr>
                <w:rFonts w:ascii="David" w:hAnsi="David" w:hint="eastAsia"/>
                <w:sz w:val="26"/>
                <w:rtl/>
              </w:rPr>
              <w:t>אינו</w:t>
            </w:r>
            <w:r w:rsidRPr="002018F4">
              <w:rPr>
                <w:rFonts w:ascii="David" w:hAnsi="David"/>
                <w:sz w:val="26"/>
                <w:rtl/>
              </w:rPr>
              <w:t xml:space="preserve"> "חולה" </w:t>
            </w:r>
            <w:r w:rsidRPr="002018F4">
              <w:rPr>
                <w:rFonts w:ascii="David" w:hAnsi="David" w:hint="eastAsia"/>
                <w:sz w:val="26"/>
                <w:rtl/>
              </w:rPr>
              <w:t>כהגדרתו</w:t>
            </w:r>
            <w:r w:rsidRPr="002018F4">
              <w:rPr>
                <w:rFonts w:ascii="David" w:hAnsi="David"/>
                <w:sz w:val="26"/>
                <w:rtl/>
              </w:rPr>
              <w:t xml:space="preserve"> </w:t>
            </w:r>
            <w:r w:rsidRPr="002018F4">
              <w:rPr>
                <w:rFonts w:ascii="David" w:hAnsi="David" w:hint="eastAsia"/>
                <w:sz w:val="26"/>
                <w:rtl/>
              </w:rPr>
              <w:t>בצו</w:t>
            </w:r>
            <w:r w:rsidRPr="002018F4">
              <w:rPr>
                <w:rFonts w:ascii="David" w:hAnsi="David"/>
                <w:sz w:val="26"/>
                <w:rtl/>
              </w:rPr>
              <w:t xml:space="preserve"> </w:t>
            </w:r>
            <w:r w:rsidRPr="002018F4">
              <w:rPr>
                <w:rFonts w:ascii="David" w:hAnsi="David" w:hint="eastAsia"/>
                <w:sz w:val="26"/>
                <w:rtl/>
              </w:rPr>
              <w:t>בריאות</w:t>
            </w:r>
            <w:r w:rsidRPr="002018F4">
              <w:rPr>
                <w:rFonts w:ascii="David" w:hAnsi="David"/>
                <w:sz w:val="26"/>
                <w:rtl/>
              </w:rPr>
              <w:t xml:space="preserve"> </w:t>
            </w:r>
            <w:r w:rsidRPr="002018F4">
              <w:rPr>
                <w:rFonts w:ascii="David" w:hAnsi="David" w:hint="eastAsia"/>
                <w:sz w:val="26"/>
                <w:rtl/>
              </w:rPr>
              <w:t>העם</w:t>
            </w:r>
            <w:r w:rsidRPr="002018F4">
              <w:rPr>
                <w:rFonts w:ascii="David" w:hAnsi="David"/>
                <w:sz w:val="26"/>
                <w:rtl/>
              </w:rPr>
              <w:t>;</w:t>
            </w:r>
          </w:p>
        </w:tc>
      </w:tr>
      <w:tr w:rsidR="005E0078" w:rsidRPr="00732151" w14:paraId="0F4A2E7D"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30"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31" w:author="יעל גויסקי" w:date="2020-10-14T12:41:00Z">
            <w:trPr>
              <w:cantSplit/>
            </w:trPr>
          </w:trPrChange>
        </w:trPr>
        <w:tc>
          <w:tcPr>
            <w:tcW w:w="1869" w:type="dxa"/>
            <w:tcPrChange w:id="232" w:author="יעל גויסקי" w:date="2020-10-14T12:41:00Z">
              <w:tcPr>
                <w:tcW w:w="1869" w:type="dxa"/>
              </w:tcPr>
            </w:tcPrChange>
          </w:tcPr>
          <w:p w14:paraId="594C5E5A" w14:textId="77777777" w:rsidR="005E0078" w:rsidRPr="00A3151E" w:rsidRDefault="005E0078" w:rsidP="005E0078">
            <w:pPr>
              <w:pStyle w:val="TableSideHeading"/>
              <w:outlineLvl w:val="9"/>
              <w:rPr>
                <w:rFonts w:ascii="David" w:hAnsi="David"/>
                <w:sz w:val="24"/>
                <w:szCs w:val="24"/>
                <w:rtl/>
              </w:rPr>
            </w:pPr>
          </w:p>
        </w:tc>
        <w:tc>
          <w:tcPr>
            <w:tcW w:w="624" w:type="dxa"/>
            <w:tcPrChange w:id="233" w:author="יעל גויסקי" w:date="2020-10-14T12:41:00Z">
              <w:tcPr>
                <w:tcW w:w="624" w:type="dxa"/>
              </w:tcPr>
            </w:tcPrChange>
          </w:tcPr>
          <w:p w14:paraId="61CC9AF4" w14:textId="77777777" w:rsidR="005E0078" w:rsidRPr="00EB2DF3" w:rsidRDefault="005E0078" w:rsidP="005E0078">
            <w:pPr>
              <w:pStyle w:val="TableText"/>
              <w:jc w:val="both"/>
              <w:rPr>
                <w:rtl/>
              </w:rPr>
            </w:pPr>
          </w:p>
        </w:tc>
        <w:tc>
          <w:tcPr>
            <w:tcW w:w="624" w:type="dxa"/>
            <w:tcPrChange w:id="234" w:author="יעל גויסקי" w:date="2020-10-14T12:41:00Z">
              <w:tcPr>
                <w:tcW w:w="624" w:type="dxa"/>
              </w:tcPr>
            </w:tcPrChange>
          </w:tcPr>
          <w:p w14:paraId="016170F0" w14:textId="77777777" w:rsidR="005E0078" w:rsidRPr="00992900" w:rsidRDefault="005E0078" w:rsidP="005E0078">
            <w:pPr>
              <w:pStyle w:val="TableText"/>
              <w:jc w:val="both"/>
            </w:pPr>
          </w:p>
        </w:tc>
        <w:tc>
          <w:tcPr>
            <w:tcW w:w="624" w:type="dxa"/>
            <w:tcPrChange w:id="235" w:author="יעל גויסקי" w:date="2020-10-14T12:41:00Z">
              <w:tcPr>
                <w:tcW w:w="624" w:type="dxa"/>
              </w:tcPr>
            </w:tcPrChange>
          </w:tcPr>
          <w:p w14:paraId="1236690D" w14:textId="77777777" w:rsidR="005E0078" w:rsidRPr="007E7D7C" w:rsidRDefault="005E0078" w:rsidP="005E0078">
            <w:pPr>
              <w:pStyle w:val="TableText"/>
              <w:jc w:val="both"/>
              <w:rPr>
                <w:rtl/>
              </w:rPr>
            </w:pPr>
          </w:p>
        </w:tc>
        <w:tc>
          <w:tcPr>
            <w:tcW w:w="624" w:type="dxa"/>
            <w:tcPrChange w:id="236" w:author="יעל גויסקי" w:date="2020-10-14T12:41:00Z">
              <w:tcPr>
                <w:tcW w:w="624" w:type="dxa"/>
              </w:tcPr>
            </w:tcPrChange>
          </w:tcPr>
          <w:p w14:paraId="4C68E49A" w14:textId="77777777" w:rsidR="005E0078" w:rsidRPr="007E7D7C" w:rsidRDefault="005E0078" w:rsidP="005E0078">
            <w:pPr>
              <w:pStyle w:val="TableText"/>
              <w:jc w:val="both"/>
              <w:rPr>
                <w:rtl/>
              </w:rPr>
            </w:pPr>
          </w:p>
        </w:tc>
        <w:tc>
          <w:tcPr>
            <w:tcW w:w="25" w:type="dxa"/>
            <w:tcPrChange w:id="237" w:author="יעל גויסקי" w:date="2020-10-14T12:41:00Z">
              <w:tcPr>
                <w:tcW w:w="624" w:type="dxa"/>
              </w:tcPr>
            </w:tcPrChange>
          </w:tcPr>
          <w:p w14:paraId="6F16B4DB" w14:textId="77777777" w:rsidR="005E0078" w:rsidRPr="005E0078" w:rsidRDefault="005E0078" w:rsidP="005E0078">
            <w:pPr>
              <w:pStyle w:val="TableText"/>
              <w:jc w:val="both"/>
              <w:rPr>
                <w:rtl/>
              </w:rPr>
            </w:pPr>
          </w:p>
        </w:tc>
        <w:tc>
          <w:tcPr>
            <w:tcW w:w="5248" w:type="dxa"/>
            <w:gridSpan w:val="4"/>
            <w:tcPrChange w:id="238" w:author="יעל גויסקי" w:date="2020-10-14T12:41:00Z">
              <w:tcPr>
                <w:tcW w:w="4649" w:type="dxa"/>
                <w:gridSpan w:val="4"/>
              </w:tcPr>
            </w:tcPrChange>
          </w:tcPr>
          <w:p w14:paraId="55253409" w14:textId="77777777" w:rsidR="005E0078" w:rsidRPr="00992900" w:rsidRDefault="005E0078" w:rsidP="0049345C">
            <w:pPr>
              <w:pStyle w:val="TableBlock"/>
              <w:rPr>
                <w:rFonts w:ascii="David" w:hAnsi="David"/>
                <w:sz w:val="26"/>
                <w:rtl/>
              </w:rPr>
            </w:pPr>
            <w:r>
              <w:rPr>
                <w:rFonts w:ascii="David" w:hAnsi="David"/>
                <w:sz w:val="26"/>
                <w:rtl/>
              </w:rPr>
              <w:t>"עובד" – לרבות אחד מאלה:</w:t>
            </w:r>
          </w:p>
        </w:tc>
      </w:tr>
      <w:tr w:rsidR="007E7D7C" w:rsidRPr="00732151" w14:paraId="2D19DDD4"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3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40" w:author="יעל גויסקי" w:date="2020-10-14T12:41:00Z">
            <w:trPr>
              <w:cantSplit/>
            </w:trPr>
          </w:trPrChange>
        </w:trPr>
        <w:tc>
          <w:tcPr>
            <w:tcW w:w="1869" w:type="dxa"/>
            <w:tcPrChange w:id="241" w:author="יעל גויסקי" w:date="2020-10-14T12:41:00Z">
              <w:tcPr>
                <w:tcW w:w="1869" w:type="dxa"/>
              </w:tcPr>
            </w:tcPrChange>
          </w:tcPr>
          <w:p w14:paraId="2BE6367F" w14:textId="77777777" w:rsidR="007E7D7C" w:rsidRPr="00A3151E" w:rsidRDefault="007E7D7C" w:rsidP="007E7D7C">
            <w:pPr>
              <w:pStyle w:val="TableSideHeading"/>
              <w:outlineLvl w:val="9"/>
              <w:rPr>
                <w:rFonts w:ascii="David" w:hAnsi="David"/>
                <w:sz w:val="24"/>
                <w:szCs w:val="24"/>
                <w:rtl/>
              </w:rPr>
            </w:pPr>
          </w:p>
        </w:tc>
        <w:tc>
          <w:tcPr>
            <w:tcW w:w="624" w:type="dxa"/>
            <w:tcPrChange w:id="242" w:author="יעל גויסקי" w:date="2020-10-14T12:41:00Z">
              <w:tcPr>
                <w:tcW w:w="624" w:type="dxa"/>
              </w:tcPr>
            </w:tcPrChange>
          </w:tcPr>
          <w:p w14:paraId="39C56BBF" w14:textId="77777777" w:rsidR="007E7D7C" w:rsidRPr="00EB2DF3" w:rsidRDefault="007E7D7C" w:rsidP="007E7D7C">
            <w:pPr>
              <w:pStyle w:val="TableText"/>
              <w:jc w:val="both"/>
              <w:rPr>
                <w:rtl/>
              </w:rPr>
            </w:pPr>
          </w:p>
        </w:tc>
        <w:tc>
          <w:tcPr>
            <w:tcW w:w="624" w:type="dxa"/>
            <w:tcPrChange w:id="243" w:author="יעל גויסקי" w:date="2020-10-14T12:41:00Z">
              <w:tcPr>
                <w:tcW w:w="624" w:type="dxa"/>
              </w:tcPr>
            </w:tcPrChange>
          </w:tcPr>
          <w:p w14:paraId="65C34E68" w14:textId="77777777" w:rsidR="007E7D7C" w:rsidRPr="00992900" w:rsidRDefault="007E7D7C" w:rsidP="007E7D7C">
            <w:pPr>
              <w:pStyle w:val="TableText"/>
              <w:jc w:val="both"/>
            </w:pPr>
          </w:p>
        </w:tc>
        <w:tc>
          <w:tcPr>
            <w:tcW w:w="624" w:type="dxa"/>
            <w:tcPrChange w:id="244" w:author="יעל גויסקי" w:date="2020-10-14T12:41:00Z">
              <w:tcPr>
                <w:tcW w:w="624" w:type="dxa"/>
              </w:tcPr>
            </w:tcPrChange>
          </w:tcPr>
          <w:p w14:paraId="10A3EBB0" w14:textId="77777777" w:rsidR="007E7D7C" w:rsidRPr="00EB2DF3" w:rsidRDefault="007E7D7C" w:rsidP="007E7D7C">
            <w:pPr>
              <w:pStyle w:val="TableText"/>
              <w:jc w:val="both"/>
              <w:rPr>
                <w:rtl/>
              </w:rPr>
            </w:pPr>
          </w:p>
        </w:tc>
        <w:tc>
          <w:tcPr>
            <w:tcW w:w="624" w:type="dxa"/>
            <w:tcPrChange w:id="245" w:author="יעל גויסקי" w:date="2020-10-14T12:41:00Z">
              <w:tcPr>
                <w:tcW w:w="624" w:type="dxa"/>
              </w:tcPr>
            </w:tcPrChange>
          </w:tcPr>
          <w:p w14:paraId="7B9574BC" w14:textId="77777777" w:rsidR="007E7D7C" w:rsidRPr="007E7D7C" w:rsidRDefault="007E7D7C" w:rsidP="007E7D7C">
            <w:pPr>
              <w:pStyle w:val="TableText"/>
              <w:jc w:val="both"/>
              <w:rPr>
                <w:rtl/>
              </w:rPr>
            </w:pPr>
          </w:p>
        </w:tc>
        <w:tc>
          <w:tcPr>
            <w:tcW w:w="25" w:type="dxa"/>
            <w:tcPrChange w:id="246" w:author="יעל גויסקי" w:date="2020-10-14T12:41:00Z">
              <w:tcPr>
                <w:tcW w:w="624" w:type="dxa"/>
              </w:tcPr>
            </w:tcPrChange>
          </w:tcPr>
          <w:p w14:paraId="2FAC3A2C" w14:textId="77777777" w:rsidR="007E7D7C" w:rsidRPr="007E7D7C" w:rsidRDefault="007E7D7C" w:rsidP="007E7D7C">
            <w:pPr>
              <w:pStyle w:val="TableText"/>
              <w:jc w:val="both"/>
              <w:rPr>
                <w:rtl/>
              </w:rPr>
            </w:pPr>
          </w:p>
        </w:tc>
        <w:tc>
          <w:tcPr>
            <w:tcW w:w="5248" w:type="dxa"/>
            <w:gridSpan w:val="4"/>
            <w:tcPrChange w:id="247" w:author="יעל גויסקי" w:date="2020-10-14T12:41:00Z">
              <w:tcPr>
                <w:tcW w:w="4649" w:type="dxa"/>
                <w:gridSpan w:val="4"/>
              </w:tcPr>
            </w:tcPrChange>
          </w:tcPr>
          <w:p w14:paraId="7D4076C8" w14:textId="77777777" w:rsidR="007E7D7C" w:rsidRPr="00992900" w:rsidRDefault="007E7D7C" w:rsidP="00BF13B2">
            <w:pPr>
              <w:pStyle w:val="TableBlock"/>
              <w:numPr>
                <w:ilvl w:val="0"/>
                <w:numId w:val="10"/>
              </w:numPr>
              <w:tabs>
                <w:tab w:val="left" w:pos="624"/>
              </w:tabs>
              <w:rPr>
                <w:rFonts w:ascii="David" w:hAnsi="David"/>
                <w:sz w:val="26"/>
                <w:rtl/>
              </w:rPr>
            </w:pPr>
            <w:r w:rsidRPr="002018F4">
              <w:rPr>
                <w:rFonts w:ascii="David" w:hAnsi="David" w:hint="eastAsia"/>
                <w:sz w:val="26"/>
                <w:rtl/>
              </w:rPr>
              <w:t>עובד</w:t>
            </w:r>
            <w:r w:rsidRPr="002018F4">
              <w:rPr>
                <w:rFonts w:ascii="David" w:hAnsi="David"/>
                <w:sz w:val="26"/>
                <w:rtl/>
              </w:rPr>
              <w:t xml:space="preserve"> זר </w:t>
            </w:r>
            <w:r w:rsidRPr="002018F4">
              <w:rPr>
                <w:rFonts w:ascii="David" w:hAnsi="David" w:hint="eastAsia"/>
                <w:sz w:val="26"/>
                <w:rtl/>
              </w:rPr>
              <w:t>כהגדרתו</w:t>
            </w:r>
            <w:r w:rsidRPr="002018F4">
              <w:rPr>
                <w:rFonts w:ascii="David" w:hAnsi="David"/>
                <w:sz w:val="26"/>
                <w:rtl/>
              </w:rPr>
              <w:t xml:space="preserve"> </w:t>
            </w:r>
            <w:r w:rsidRPr="002018F4">
              <w:rPr>
                <w:rFonts w:ascii="David" w:hAnsi="David" w:hint="eastAsia"/>
                <w:sz w:val="26"/>
                <w:rtl/>
              </w:rPr>
              <w:t>בחוק</w:t>
            </w:r>
            <w:r w:rsidRPr="002018F4">
              <w:rPr>
                <w:rFonts w:ascii="David" w:hAnsi="David"/>
                <w:sz w:val="26"/>
                <w:rtl/>
              </w:rPr>
              <w:t xml:space="preserve"> עובדים זרים, התשנ"א-1991, למעט אם </w:t>
            </w:r>
            <w:r w:rsidRPr="002018F4">
              <w:rPr>
                <w:rFonts w:ascii="David" w:hAnsi="David" w:hint="eastAsia"/>
                <w:sz w:val="26"/>
                <w:rtl/>
              </w:rPr>
              <w:t>הוא</w:t>
            </w:r>
            <w:r w:rsidRPr="002018F4">
              <w:rPr>
                <w:rFonts w:ascii="David" w:hAnsi="David"/>
                <w:sz w:val="26"/>
                <w:rtl/>
              </w:rPr>
              <w:t xml:space="preserve"> </w:t>
            </w:r>
            <w:r w:rsidRPr="002018F4">
              <w:rPr>
                <w:rFonts w:ascii="David" w:hAnsi="David" w:hint="eastAsia"/>
                <w:sz w:val="26"/>
                <w:rtl/>
              </w:rPr>
              <w:t>חוזר</w:t>
            </w:r>
            <w:r w:rsidRPr="002018F4">
              <w:rPr>
                <w:rFonts w:ascii="David" w:hAnsi="David"/>
                <w:sz w:val="26"/>
                <w:rtl/>
              </w:rPr>
              <w:t xml:space="preserve"> </w:t>
            </w:r>
            <w:r w:rsidRPr="002018F4">
              <w:rPr>
                <w:rFonts w:ascii="David" w:hAnsi="David" w:hint="eastAsia"/>
                <w:sz w:val="26"/>
                <w:rtl/>
              </w:rPr>
              <w:t>כהגדרתו</w:t>
            </w:r>
            <w:r w:rsidRPr="002018F4">
              <w:rPr>
                <w:rFonts w:ascii="David" w:hAnsi="David"/>
                <w:sz w:val="26"/>
                <w:rtl/>
              </w:rPr>
              <w:t xml:space="preserve"> בצו בריאות העם לצורך תחילת </w:t>
            </w:r>
            <w:r w:rsidRPr="002018F4">
              <w:rPr>
                <w:rFonts w:ascii="David" w:hAnsi="David" w:hint="eastAsia"/>
                <w:sz w:val="26"/>
                <w:rtl/>
              </w:rPr>
              <w:t>העסקתו</w:t>
            </w:r>
            <w:r w:rsidRPr="002018F4">
              <w:rPr>
                <w:rFonts w:ascii="David" w:hAnsi="David"/>
                <w:sz w:val="26"/>
                <w:rtl/>
              </w:rPr>
              <w:t xml:space="preserve"> בישראל;</w:t>
            </w:r>
          </w:p>
        </w:tc>
      </w:tr>
      <w:tr w:rsidR="007E7D7C" w:rsidRPr="00732151" w14:paraId="6EAAC580"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4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49" w:author="יעל גויסקי" w:date="2020-10-14T12:41:00Z">
            <w:trPr>
              <w:cantSplit/>
            </w:trPr>
          </w:trPrChange>
        </w:trPr>
        <w:tc>
          <w:tcPr>
            <w:tcW w:w="1869" w:type="dxa"/>
            <w:tcPrChange w:id="250" w:author="יעל גויסקי" w:date="2020-10-14T12:41:00Z">
              <w:tcPr>
                <w:tcW w:w="1869" w:type="dxa"/>
              </w:tcPr>
            </w:tcPrChange>
          </w:tcPr>
          <w:p w14:paraId="545FDB91" w14:textId="77777777" w:rsidR="007E7D7C" w:rsidRPr="00A3151E" w:rsidRDefault="007E7D7C" w:rsidP="007E7D7C">
            <w:pPr>
              <w:pStyle w:val="TableSideHeading"/>
              <w:outlineLvl w:val="9"/>
              <w:rPr>
                <w:rFonts w:ascii="David" w:hAnsi="David"/>
                <w:sz w:val="24"/>
                <w:szCs w:val="24"/>
                <w:rtl/>
              </w:rPr>
            </w:pPr>
          </w:p>
        </w:tc>
        <w:tc>
          <w:tcPr>
            <w:tcW w:w="624" w:type="dxa"/>
            <w:tcPrChange w:id="251" w:author="יעל גויסקי" w:date="2020-10-14T12:41:00Z">
              <w:tcPr>
                <w:tcW w:w="624" w:type="dxa"/>
              </w:tcPr>
            </w:tcPrChange>
          </w:tcPr>
          <w:p w14:paraId="7C772370" w14:textId="77777777" w:rsidR="007E7D7C" w:rsidRPr="00EB2DF3" w:rsidRDefault="007E7D7C" w:rsidP="007E7D7C">
            <w:pPr>
              <w:pStyle w:val="TableText"/>
              <w:jc w:val="both"/>
              <w:rPr>
                <w:rtl/>
              </w:rPr>
            </w:pPr>
          </w:p>
        </w:tc>
        <w:tc>
          <w:tcPr>
            <w:tcW w:w="624" w:type="dxa"/>
            <w:tcPrChange w:id="252" w:author="יעל גויסקי" w:date="2020-10-14T12:41:00Z">
              <w:tcPr>
                <w:tcW w:w="624" w:type="dxa"/>
              </w:tcPr>
            </w:tcPrChange>
          </w:tcPr>
          <w:p w14:paraId="019770C2" w14:textId="77777777" w:rsidR="007E7D7C" w:rsidRPr="00992900" w:rsidRDefault="007E7D7C" w:rsidP="007E7D7C">
            <w:pPr>
              <w:pStyle w:val="TableText"/>
              <w:jc w:val="both"/>
            </w:pPr>
          </w:p>
        </w:tc>
        <w:tc>
          <w:tcPr>
            <w:tcW w:w="624" w:type="dxa"/>
            <w:tcPrChange w:id="253" w:author="יעל גויסקי" w:date="2020-10-14T12:41:00Z">
              <w:tcPr>
                <w:tcW w:w="624" w:type="dxa"/>
              </w:tcPr>
            </w:tcPrChange>
          </w:tcPr>
          <w:p w14:paraId="29CD79B3" w14:textId="77777777" w:rsidR="007E7D7C" w:rsidRPr="00EB2DF3" w:rsidRDefault="007E7D7C" w:rsidP="007E7D7C">
            <w:pPr>
              <w:pStyle w:val="TableText"/>
              <w:jc w:val="both"/>
              <w:rPr>
                <w:rtl/>
              </w:rPr>
            </w:pPr>
          </w:p>
        </w:tc>
        <w:tc>
          <w:tcPr>
            <w:tcW w:w="624" w:type="dxa"/>
            <w:tcPrChange w:id="254" w:author="יעל גויסקי" w:date="2020-10-14T12:41:00Z">
              <w:tcPr>
                <w:tcW w:w="624" w:type="dxa"/>
              </w:tcPr>
            </w:tcPrChange>
          </w:tcPr>
          <w:p w14:paraId="4AC29CD9" w14:textId="77777777" w:rsidR="007E7D7C" w:rsidRPr="007E7D7C" w:rsidRDefault="007E7D7C" w:rsidP="007E7D7C">
            <w:pPr>
              <w:pStyle w:val="TableText"/>
              <w:jc w:val="both"/>
              <w:rPr>
                <w:rtl/>
              </w:rPr>
            </w:pPr>
          </w:p>
        </w:tc>
        <w:tc>
          <w:tcPr>
            <w:tcW w:w="25" w:type="dxa"/>
            <w:tcPrChange w:id="255" w:author="יעל גויסקי" w:date="2020-10-14T12:41:00Z">
              <w:tcPr>
                <w:tcW w:w="624" w:type="dxa"/>
              </w:tcPr>
            </w:tcPrChange>
          </w:tcPr>
          <w:p w14:paraId="2708077D" w14:textId="77777777" w:rsidR="007E7D7C" w:rsidRPr="007E7D7C" w:rsidRDefault="007E7D7C" w:rsidP="007E7D7C">
            <w:pPr>
              <w:pStyle w:val="TableText"/>
              <w:jc w:val="both"/>
              <w:rPr>
                <w:rtl/>
              </w:rPr>
            </w:pPr>
          </w:p>
        </w:tc>
        <w:tc>
          <w:tcPr>
            <w:tcW w:w="5248" w:type="dxa"/>
            <w:gridSpan w:val="4"/>
            <w:tcPrChange w:id="256" w:author="יעל גויסקי" w:date="2020-10-14T12:41:00Z">
              <w:tcPr>
                <w:tcW w:w="4649" w:type="dxa"/>
                <w:gridSpan w:val="4"/>
              </w:tcPr>
            </w:tcPrChange>
          </w:tcPr>
          <w:p w14:paraId="7A140FB0" w14:textId="77777777" w:rsidR="007E7D7C" w:rsidRPr="00992900" w:rsidRDefault="007E7D7C" w:rsidP="00BF13B2">
            <w:pPr>
              <w:pStyle w:val="TableBlock"/>
              <w:numPr>
                <w:ilvl w:val="0"/>
                <w:numId w:val="10"/>
              </w:numPr>
              <w:tabs>
                <w:tab w:val="left" w:pos="624"/>
              </w:tabs>
              <w:rPr>
                <w:rFonts w:ascii="David" w:hAnsi="David"/>
                <w:sz w:val="26"/>
                <w:rtl/>
              </w:rPr>
            </w:pPr>
            <w:r w:rsidRPr="002018F4">
              <w:rPr>
                <w:rFonts w:ascii="David" w:hAnsi="David" w:hint="eastAsia"/>
                <w:sz w:val="26"/>
                <w:rtl/>
              </w:rPr>
              <w:t>עובד</w:t>
            </w:r>
            <w:r w:rsidRPr="002018F4">
              <w:rPr>
                <w:rFonts w:ascii="David" w:hAnsi="David"/>
                <w:sz w:val="26"/>
                <w:rtl/>
              </w:rPr>
              <w:t xml:space="preserve"> </w:t>
            </w:r>
            <w:r w:rsidRPr="002018F4">
              <w:rPr>
                <w:rFonts w:ascii="David" w:hAnsi="David" w:hint="eastAsia"/>
                <w:sz w:val="26"/>
                <w:rtl/>
              </w:rPr>
              <w:t>כהגדרתו</w:t>
            </w:r>
            <w:r w:rsidRPr="002018F4">
              <w:rPr>
                <w:rFonts w:ascii="David" w:hAnsi="David"/>
                <w:sz w:val="26"/>
                <w:rtl/>
              </w:rPr>
              <w:t xml:space="preserve"> </w:t>
            </w:r>
            <w:r w:rsidRPr="002018F4">
              <w:rPr>
                <w:rFonts w:ascii="David" w:hAnsi="David" w:hint="eastAsia"/>
                <w:sz w:val="26"/>
                <w:rtl/>
              </w:rPr>
              <w:t>בפרק</w:t>
            </w:r>
            <w:r w:rsidRPr="002018F4">
              <w:rPr>
                <w:rFonts w:ascii="David" w:hAnsi="David"/>
                <w:sz w:val="26"/>
                <w:rtl/>
              </w:rPr>
              <w:t xml:space="preserve"> </w:t>
            </w:r>
            <w:r w:rsidRPr="002018F4">
              <w:rPr>
                <w:rFonts w:ascii="David" w:hAnsi="David" w:hint="eastAsia"/>
                <w:sz w:val="26"/>
                <w:rtl/>
              </w:rPr>
              <w:t>ד</w:t>
            </w:r>
            <w:r w:rsidRPr="002018F4">
              <w:rPr>
                <w:rFonts w:ascii="David" w:hAnsi="David"/>
                <w:sz w:val="26"/>
                <w:rtl/>
              </w:rPr>
              <w:t xml:space="preserve">'2 </w:t>
            </w:r>
            <w:r w:rsidRPr="002018F4">
              <w:rPr>
                <w:rFonts w:ascii="David" w:hAnsi="David" w:hint="eastAsia"/>
                <w:sz w:val="26"/>
                <w:rtl/>
              </w:rPr>
              <w:t>בחוק</w:t>
            </w:r>
            <w:r w:rsidRPr="002018F4">
              <w:rPr>
                <w:rFonts w:ascii="David" w:hAnsi="David"/>
                <w:sz w:val="26"/>
                <w:rtl/>
              </w:rPr>
              <w:t xml:space="preserve"> </w:t>
            </w:r>
            <w:r w:rsidRPr="002018F4">
              <w:rPr>
                <w:rFonts w:ascii="David" w:hAnsi="David" w:hint="eastAsia"/>
                <w:sz w:val="26"/>
                <w:rtl/>
              </w:rPr>
              <w:t>עובדים</w:t>
            </w:r>
            <w:r w:rsidRPr="002018F4">
              <w:rPr>
                <w:rFonts w:ascii="David" w:hAnsi="David"/>
                <w:sz w:val="26"/>
                <w:rtl/>
              </w:rPr>
              <w:t xml:space="preserve"> </w:t>
            </w:r>
            <w:r w:rsidRPr="002018F4">
              <w:rPr>
                <w:rFonts w:ascii="David" w:hAnsi="David" w:hint="eastAsia"/>
                <w:sz w:val="26"/>
                <w:rtl/>
              </w:rPr>
              <w:t>זרים</w:t>
            </w:r>
            <w:r w:rsidRPr="002018F4">
              <w:rPr>
                <w:rFonts w:ascii="David" w:hAnsi="David"/>
                <w:sz w:val="26"/>
                <w:rtl/>
              </w:rPr>
              <w:t xml:space="preserve">, </w:t>
            </w:r>
            <w:r w:rsidRPr="002018F4">
              <w:rPr>
                <w:rFonts w:ascii="David" w:hAnsi="David" w:hint="eastAsia"/>
                <w:sz w:val="26"/>
                <w:rtl/>
              </w:rPr>
              <w:t>התשנ</w:t>
            </w:r>
            <w:r w:rsidRPr="002018F4">
              <w:rPr>
                <w:rFonts w:ascii="David" w:hAnsi="David"/>
                <w:sz w:val="26"/>
                <w:rtl/>
              </w:rPr>
              <w:t>"א-1991;</w:t>
            </w:r>
          </w:p>
        </w:tc>
      </w:tr>
      <w:tr w:rsidR="005E0078" w:rsidRPr="00732151" w14:paraId="613FDBE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5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58" w:author="יעל גויסקי" w:date="2020-10-14T12:41:00Z">
            <w:trPr>
              <w:cantSplit/>
            </w:trPr>
          </w:trPrChange>
        </w:trPr>
        <w:tc>
          <w:tcPr>
            <w:tcW w:w="1869" w:type="dxa"/>
            <w:tcPrChange w:id="259" w:author="יעל גויסקי" w:date="2020-10-14T12:41:00Z">
              <w:tcPr>
                <w:tcW w:w="1869" w:type="dxa"/>
              </w:tcPr>
            </w:tcPrChange>
          </w:tcPr>
          <w:p w14:paraId="2867B55D" w14:textId="77777777" w:rsidR="005E0078" w:rsidRPr="00A3151E" w:rsidRDefault="005E0078" w:rsidP="005E0078">
            <w:pPr>
              <w:pStyle w:val="TableSideHeading"/>
              <w:outlineLvl w:val="9"/>
              <w:rPr>
                <w:rFonts w:ascii="David" w:hAnsi="David"/>
                <w:sz w:val="24"/>
                <w:szCs w:val="24"/>
                <w:rtl/>
              </w:rPr>
            </w:pPr>
          </w:p>
        </w:tc>
        <w:tc>
          <w:tcPr>
            <w:tcW w:w="624" w:type="dxa"/>
            <w:tcPrChange w:id="260" w:author="יעל גויסקי" w:date="2020-10-14T12:41:00Z">
              <w:tcPr>
                <w:tcW w:w="624" w:type="dxa"/>
              </w:tcPr>
            </w:tcPrChange>
          </w:tcPr>
          <w:p w14:paraId="2DA57FFC" w14:textId="77777777" w:rsidR="005E0078" w:rsidRPr="00EB2DF3" w:rsidRDefault="005E0078" w:rsidP="005E0078">
            <w:pPr>
              <w:pStyle w:val="TableText"/>
              <w:jc w:val="both"/>
              <w:rPr>
                <w:rtl/>
              </w:rPr>
            </w:pPr>
          </w:p>
        </w:tc>
        <w:tc>
          <w:tcPr>
            <w:tcW w:w="624" w:type="dxa"/>
            <w:tcPrChange w:id="261" w:author="יעל גויסקי" w:date="2020-10-14T12:41:00Z">
              <w:tcPr>
                <w:tcW w:w="624" w:type="dxa"/>
              </w:tcPr>
            </w:tcPrChange>
          </w:tcPr>
          <w:p w14:paraId="412BC029" w14:textId="77777777" w:rsidR="005E0078" w:rsidRPr="00992900" w:rsidRDefault="005E0078" w:rsidP="005E0078">
            <w:pPr>
              <w:pStyle w:val="TableText"/>
              <w:jc w:val="both"/>
            </w:pPr>
          </w:p>
        </w:tc>
        <w:tc>
          <w:tcPr>
            <w:tcW w:w="624" w:type="dxa"/>
            <w:tcPrChange w:id="262" w:author="יעל גויסקי" w:date="2020-10-14T12:41:00Z">
              <w:tcPr>
                <w:tcW w:w="624" w:type="dxa"/>
              </w:tcPr>
            </w:tcPrChange>
          </w:tcPr>
          <w:p w14:paraId="4677C806" w14:textId="77777777" w:rsidR="005E0078" w:rsidRPr="007E7D7C" w:rsidRDefault="005E0078" w:rsidP="005E0078">
            <w:pPr>
              <w:pStyle w:val="TableText"/>
              <w:jc w:val="both"/>
              <w:rPr>
                <w:rtl/>
              </w:rPr>
            </w:pPr>
          </w:p>
        </w:tc>
        <w:tc>
          <w:tcPr>
            <w:tcW w:w="624" w:type="dxa"/>
            <w:tcPrChange w:id="263" w:author="יעל גויסקי" w:date="2020-10-14T12:41:00Z">
              <w:tcPr>
                <w:tcW w:w="624" w:type="dxa"/>
              </w:tcPr>
            </w:tcPrChange>
          </w:tcPr>
          <w:p w14:paraId="7C4173EE" w14:textId="77777777" w:rsidR="005E0078" w:rsidRPr="007E7D7C" w:rsidRDefault="005E0078" w:rsidP="005E0078">
            <w:pPr>
              <w:pStyle w:val="TableText"/>
              <w:jc w:val="both"/>
              <w:rPr>
                <w:rtl/>
              </w:rPr>
            </w:pPr>
          </w:p>
        </w:tc>
        <w:tc>
          <w:tcPr>
            <w:tcW w:w="25" w:type="dxa"/>
            <w:tcPrChange w:id="264" w:author="יעל גויסקי" w:date="2020-10-14T12:41:00Z">
              <w:tcPr>
                <w:tcW w:w="624" w:type="dxa"/>
              </w:tcPr>
            </w:tcPrChange>
          </w:tcPr>
          <w:p w14:paraId="760964EC" w14:textId="77777777" w:rsidR="005E0078" w:rsidRPr="005E0078" w:rsidRDefault="005E0078" w:rsidP="005E0078">
            <w:pPr>
              <w:pStyle w:val="TableText"/>
              <w:jc w:val="both"/>
              <w:rPr>
                <w:rtl/>
              </w:rPr>
            </w:pPr>
          </w:p>
        </w:tc>
        <w:tc>
          <w:tcPr>
            <w:tcW w:w="5248" w:type="dxa"/>
            <w:gridSpan w:val="4"/>
            <w:tcPrChange w:id="265" w:author="יעל גויסקי" w:date="2020-10-14T12:41:00Z">
              <w:tcPr>
                <w:tcW w:w="4649" w:type="dxa"/>
                <w:gridSpan w:val="4"/>
              </w:tcPr>
            </w:tcPrChange>
          </w:tcPr>
          <w:p w14:paraId="6171AE7D" w14:textId="2D104FB8" w:rsidR="005E0078" w:rsidRPr="00992900" w:rsidRDefault="005E0078" w:rsidP="0049345C">
            <w:pPr>
              <w:pStyle w:val="TableBlock"/>
              <w:rPr>
                <w:rFonts w:ascii="David" w:hAnsi="David"/>
                <w:sz w:val="26"/>
                <w:rtl/>
              </w:rPr>
            </w:pPr>
            <w:r w:rsidRPr="002018F4">
              <w:rPr>
                <w:rFonts w:ascii="David" w:hAnsi="David"/>
                <w:sz w:val="26"/>
                <w:rtl/>
              </w:rPr>
              <w:t>"</w:t>
            </w:r>
            <w:del w:id="266" w:author="יעל גויסקי" w:date="2020-10-14T17:05:00Z">
              <w:r w:rsidRPr="004A49CE" w:rsidDel="003151DC">
                <w:rPr>
                  <w:rFonts w:ascii="David" w:hAnsi="David"/>
                  <w:sz w:val="26"/>
                  <w:highlight w:val="yellow"/>
                  <w:u w:val="single"/>
                  <w:rtl/>
                  <w:rPrChange w:id="267" w:author="יעל גויסקי" w:date="2020-10-17T15:23:00Z">
                    <w:rPr>
                      <w:rFonts w:ascii="David" w:hAnsi="David"/>
                      <w:sz w:val="26"/>
                      <w:rtl/>
                    </w:rPr>
                  </w:rPrChange>
                </w:rPr>
                <w:delText>חוק דמי מחלה" – חוק דמי מחלה, תשל"ו-1976;</w:delText>
              </w:r>
            </w:del>
          </w:p>
        </w:tc>
      </w:tr>
      <w:tr w:rsidR="005E0078" w:rsidRPr="00732151" w14:paraId="660C78C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6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69" w:author="יעל גויסקי" w:date="2020-10-14T12:41:00Z">
            <w:trPr>
              <w:cantSplit/>
            </w:trPr>
          </w:trPrChange>
        </w:trPr>
        <w:tc>
          <w:tcPr>
            <w:tcW w:w="1869" w:type="dxa"/>
            <w:tcPrChange w:id="270" w:author="יעל גויסקי" w:date="2020-10-14T12:41:00Z">
              <w:tcPr>
                <w:tcW w:w="1869" w:type="dxa"/>
              </w:tcPr>
            </w:tcPrChange>
          </w:tcPr>
          <w:p w14:paraId="69E34B36" w14:textId="77777777" w:rsidR="005E0078" w:rsidRPr="00A3151E" w:rsidRDefault="005E0078" w:rsidP="005E0078">
            <w:pPr>
              <w:pStyle w:val="TableSideHeading"/>
              <w:outlineLvl w:val="9"/>
              <w:rPr>
                <w:rFonts w:ascii="David" w:hAnsi="David"/>
                <w:sz w:val="24"/>
                <w:szCs w:val="24"/>
                <w:rtl/>
              </w:rPr>
            </w:pPr>
          </w:p>
        </w:tc>
        <w:tc>
          <w:tcPr>
            <w:tcW w:w="624" w:type="dxa"/>
            <w:tcPrChange w:id="271" w:author="יעל גויסקי" w:date="2020-10-14T12:41:00Z">
              <w:tcPr>
                <w:tcW w:w="624" w:type="dxa"/>
              </w:tcPr>
            </w:tcPrChange>
          </w:tcPr>
          <w:p w14:paraId="4FC935DA" w14:textId="77777777" w:rsidR="005E0078" w:rsidRPr="00EB2DF3" w:rsidRDefault="005E0078" w:rsidP="005E0078">
            <w:pPr>
              <w:pStyle w:val="TableText"/>
              <w:jc w:val="both"/>
              <w:rPr>
                <w:rtl/>
              </w:rPr>
            </w:pPr>
          </w:p>
        </w:tc>
        <w:tc>
          <w:tcPr>
            <w:tcW w:w="624" w:type="dxa"/>
            <w:tcPrChange w:id="272" w:author="יעל גויסקי" w:date="2020-10-14T12:41:00Z">
              <w:tcPr>
                <w:tcW w:w="624" w:type="dxa"/>
              </w:tcPr>
            </w:tcPrChange>
          </w:tcPr>
          <w:p w14:paraId="7523C0DD" w14:textId="77777777" w:rsidR="005E0078" w:rsidRPr="00992900" w:rsidRDefault="005E0078" w:rsidP="005E0078">
            <w:pPr>
              <w:pStyle w:val="TableText"/>
              <w:jc w:val="both"/>
            </w:pPr>
          </w:p>
        </w:tc>
        <w:tc>
          <w:tcPr>
            <w:tcW w:w="624" w:type="dxa"/>
            <w:tcPrChange w:id="273" w:author="יעל גויסקי" w:date="2020-10-14T12:41:00Z">
              <w:tcPr>
                <w:tcW w:w="624" w:type="dxa"/>
              </w:tcPr>
            </w:tcPrChange>
          </w:tcPr>
          <w:p w14:paraId="77AAC1DD" w14:textId="77777777" w:rsidR="005E0078" w:rsidRPr="007E7D7C" w:rsidRDefault="005E0078" w:rsidP="005E0078">
            <w:pPr>
              <w:pStyle w:val="TableText"/>
              <w:jc w:val="both"/>
              <w:rPr>
                <w:rtl/>
              </w:rPr>
            </w:pPr>
          </w:p>
        </w:tc>
        <w:tc>
          <w:tcPr>
            <w:tcW w:w="624" w:type="dxa"/>
            <w:tcPrChange w:id="274" w:author="יעל גויסקי" w:date="2020-10-14T12:41:00Z">
              <w:tcPr>
                <w:tcW w:w="624" w:type="dxa"/>
              </w:tcPr>
            </w:tcPrChange>
          </w:tcPr>
          <w:p w14:paraId="6CDC248F" w14:textId="77777777" w:rsidR="005E0078" w:rsidRPr="007E7D7C" w:rsidRDefault="005E0078" w:rsidP="005E0078">
            <w:pPr>
              <w:pStyle w:val="TableText"/>
              <w:jc w:val="both"/>
              <w:rPr>
                <w:rtl/>
              </w:rPr>
            </w:pPr>
          </w:p>
        </w:tc>
        <w:tc>
          <w:tcPr>
            <w:tcW w:w="25" w:type="dxa"/>
            <w:tcPrChange w:id="275" w:author="יעל גויסקי" w:date="2020-10-14T12:41:00Z">
              <w:tcPr>
                <w:tcW w:w="624" w:type="dxa"/>
              </w:tcPr>
            </w:tcPrChange>
          </w:tcPr>
          <w:p w14:paraId="547363BB" w14:textId="77777777" w:rsidR="005E0078" w:rsidRPr="005E0078" w:rsidRDefault="005E0078" w:rsidP="005E0078">
            <w:pPr>
              <w:pStyle w:val="TableText"/>
              <w:jc w:val="both"/>
              <w:rPr>
                <w:rtl/>
              </w:rPr>
            </w:pPr>
          </w:p>
        </w:tc>
        <w:tc>
          <w:tcPr>
            <w:tcW w:w="5248" w:type="dxa"/>
            <w:gridSpan w:val="4"/>
            <w:tcPrChange w:id="276" w:author="יעל גויסקי" w:date="2020-10-14T12:41:00Z">
              <w:tcPr>
                <w:tcW w:w="4649" w:type="dxa"/>
                <w:gridSpan w:val="4"/>
              </w:tcPr>
            </w:tcPrChange>
          </w:tcPr>
          <w:p w14:paraId="69C5D86B" w14:textId="77777777" w:rsidR="005E0078" w:rsidRPr="00992900" w:rsidRDefault="005E0078" w:rsidP="0049345C">
            <w:pPr>
              <w:pStyle w:val="TableBlock"/>
              <w:rPr>
                <w:rFonts w:ascii="David" w:hAnsi="David"/>
                <w:sz w:val="26"/>
                <w:rtl/>
              </w:rPr>
            </w:pPr>
            <w:r w:rsidRPr="002018F4">
              <w:rPr>
                <w:rFonts w:ascii="David" w:hAnsi="David"/>
                <w:sz w:val="26"/>
                <w:rtl/>
              </w:rPr>
              <w:t xml:space="preserve">"הסכם </w:t>
            </w:r>
            <w:r w:rsidRPr="002018F4">
              <w:rPr>
                <w:rFonts w:ascii="David" w:hAnsi="David" w:hint="eastAsia"/>
                <w:sz w:val="26"/>
                <w:rtl/>
              </w:rPr>
              <w:t>קיבוצי</w:t>
            </w:r>
            <w:r w:rsidRPr="002018F4">
              <w:rPr>
                <w:rFonts w:ascii="David" w:hAnsi="David"/>
                <w:sz w:val="26"/>
                <w:rtl/>
              </w:rPr>
              <w:t xml:space="preserve">" - </w:t>
            </w:r>
            <w:r w:rsidRPr="002018F4">
              <w:rPr>
                <w:rFonts w:ascii="David" w:hAnsi="David" w:hint="eastAsia"/>
                <w:sz w:val="26"/>
                <w:rtl/>
              </w:rPr>
              <w:t>כהגדרתו</w:t>
            </w:r>
            <w:r w:rsidRPr="002018F4">
              <w:rPr>
                <w:rFonts w:ascii="David" w:hAnsi="David"/>
                <w:sz w:val="26"/>
                <w:rtl/>
              </w:rPr>
              <w:t xml:space="preserve"> </w:t>
            </w:r>
            <w:r w:rsidRPr="002018F4">
              <w:rPr>
                <w:rFonts w:ascii="David" w:hAnsi="David" w:hint="eastAsia"/>
                <w:sz w:val="26"/>
                <w:rtl/>
              </w:rPr>
              <w:t>בחוק</w:t>
            </w:r>
            <w:r w:rsidRPr="002018F4">
              <w:rPr>
                <w:rFonts w:ascii="David" w:hAnsi="David"/>
                <w:sz w:val="26"/>
                <w:rtl/>
              </w:rPr>
              <w:t xml:space="preserve"> </w:t>
            </w:r>
            <w:r w:rsidRPr="002018F4">
              <w:rPr>
                <w:rFonts w:ascii="David" w:hAnsi="David" w:hint="eastAsia"/>
                <w:sz w:val="26"/>
                <w:rtl/>
              </w:rPr>
              <w:t>דמי</w:t>
            </w:r>
            <w:r w:rsidRPr="002018F4">
              <w:rPr>
                <w:rFonts w:ascii="David" w:hAnsi="David"/>
                <w:sz w:val="26"/>
                <w:rtl/>
              </w:rPr>
              <w:t xml:space="preserve"> </w:t>
            </w:r>
            <w:r w:rsidRPr="002018F4">
              <w:rPr>
                <w:rFonts w:ascii="David" w:hAnsi="David" w:hint="eastAsia"/>
                <w:sz w:val="26"/>
                <w:rtl/>
              </w:rPr>
              <w:t>מחלה</w:t>
            </w:r>
            <w:r w:rsidRPr="002018F4">
              <w:rPr>
                <w:rFonts w:ascii="David" w:hAnsi="David"/>
                <w:sz w:val="26"/>
                <w:rtl/>
              </w:rPr>
              <w:t>;</w:t>
            </w:r>
          </w:p>
        </w:tc>
      </w:tr>
      <w:tr w:rsidR="005E0078" w:rsidRPr="00732151" w14:paraId="452355D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7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78" w:author="יעל גויסקי" w:date="2020-10-14T12:41:00Z">
            <w:trPr>
              <w:cantSplit/>
            </w:trPr>
          </w:trPrChange>
        </w:trPr>
        <w:tc>
          <w:tcPr>
            <w:tcW w:w="1869" w:type="dxa"/>
            <w:tcPrChange w:id="279" w:author="יעל גויסקי" w:date="2020-10-14T12:41:00Z">
              <w:tcPr>
                <w:tcW w:w="1869" w:type="dxa"/>
              </w:tcPr>
            </w:tcPrChange>
          </w:tcPr>
          <w:p w14:paraId="078175EF" w14:textId="77777777" w:rsidR="005E0078" w:rsidRPr="00A3151E" w:rsidRDefault="005E0078" w:rsidP="005E0078">
            <w:pPr>
              <w:pStyle w:val="TableSideHeading"/>
              <w:outlineLvl w:val="9"/>
              <w:rPr>
                <w:rFonts w:ascii="David" w:hAnsi="David"/>
                <w:sz w:val="24"/>
                <w:szCs w:val="24"/>
                <w:rtl/>
              </w:rPr>
            </w:pPr>
          </w:p>
        </w:tc>
        <w:tc>
          <w:tcPr>
            <w:tcW w:w="624" w:type="dxa"/>
            <w:tcPrChange w:id="280" w:author="יעל גויסקי" w:date="2020-10-14T12:41:00Z">
              <w:tcPr>
                <w:tcW w:w="624" w:type="dxa"/>
              </w:tcPr>
            </w:tcPrChange>
          </w:tcPr>
          <w:p w14:paraId="0C9601EF" w14:textId="77777777" w:rsidR="005E0078" w:rsidRPr="00EB2DF3" w:rsidRDefault="005E0078" w:rsidP="005E0078">
            <w:pPr>
              <w:pStyle w:val="TableText"/>
              <w:jc w:val="both"/>
              <w:rPr>
                <w:rtl/>
              </w:rPr>
            </w:pPr>
          </w:p>
        </w:tc>
        <w:tc>
          <w:tcPr>
            <w:tcW w:w="624" w:type="dxa"/>
            <w:tcPrChange w:id="281" w:author="יעל גויסקי" w:date="2020-10-14T12:41:00Z">
              <w:tcPr>
                <w:tcW w:w="624" w:type="dxa"/>
              </w:tcPr>
            </w:tcPrChange>
          </w:tcPr>
          <w:p w14:paraId="71D4D276" w14:textId="77777777" w:rsidR="005E0078" w:rsidRPr="00992900" w:rsidRDefault="005E0078" w:rsidP="005E0078">
            <w:pPr>
              <w:pStyle w:val="TableText"/>
              <w:jc w:val="both"/>
            </w:pPr>
          </w:p>
        </w:tc>
        <w:tc>
          <w:tcPr>
            <w:tcW w:w="624" w:type="dxa"/>
            <w:tcPrChange w:id="282" w:author="יעל גויסקי" w:date="2020-10-14T12:41:00Z">
              <w:tcPr>
                <w:tcW w:w="624" w:type="dxa"/>
              </w:tcPr>
            </w:tcPrChange>
          </w:tcPr>
          <w:p w14:paraId="0C9AF241" w14:textId="77777777" w:rsidR="005E0078" w:rsidRPr="007E7D7C" w:rsidRDefault="005E0078" w:rsidP="005E0078">
            <w:pPr>
              <w:pStyle w:val="TableText"/>
              <w:jc w:val="both"/>
              <w:rPr>
                <w:rtl/>
              </w:rPr>
            </w:pPr>
          </w:p>
        </w:tc>
        <w:tc>
          <w:tcPr>
            <w:tcW w:w="624" w:type="dxa"/>
            <w:tcPrChange w:id="283" w:author="יעל גויסקי" w:date="2020-10-14T12:41:00Z">
              <w:tcPr>
                <w:tcW w:w="624" w:type="dxa"/>
              </w:tcPr>
            </w:tcPrChange>
          </w:tcPr>
          <w:p w14:paraId="2F4C64FB" w14:textId="77777777" w:rsidR="005E0078" w:rsidRPr="007E7D7C" w:rsidRDefault="005E0078" w:rsidP="005E0078">
            <w:pPr>
              <w:pStyle w:val="TableText"/>
              <w:jc w:val="both"/>
              <w:rPr>
                <w:rtl/>
              </w:rPr>
            </w:pPr>
          </w:p>
        </w:tc>
        <w:tc>
          <w:tcPr>
            <w:tcW w:w="25" w:type="dxa"/>
            <w:tcPrChange w:id="284" w:author="יעל גויסקי" w:date="2020-10-14T12:41:00Z">
              <w:tcPr>
                <w:tcW w:w="624" w:type="dxa"/>
              </w:tcPr>
            </w:tcPrChange>
          </w:tcPr>
          <w:p w14:paraId="20CAC1F5" w14:textId="77777777" w:rsidR="005E0078" w:rsidRPr="005E0078" w:rsidRDefault="005E0078" w:rsidP="005E0078">
            <w:pPr>
              <w:pStyle w:val="TableText"/>
              <w:jc w:val="both"/>
              <w:rPr>
                <w:rtl/>
              </w:rPr>
            </w:pPr>
          </w:p>
        </w:tc>
        <w:tc>
          <w:tcPr>
            <w:tcW w:w="5248" w:type="dxa"/>
            <w:gridSpan w:val="4"/>
            <w:tcPrChange w:id="285" w:author="יעל גויסקי" w:date="2020-10-14T12:41:00Z">
              <w:tcPr>
                <w:tcW w:w="4649" w:type="dxa"/>
                <w:gridSpan w:val="4"/>
              </w:tcPr>
            </w:tcPrChange>
          </w:tcPr>
          <w:p w14:paraId="1D7FA681" w14:textId="77777777" w:rsidR="005E0078" w:rsidRPr="00992900" w:rsidRDefault="005E0078" w:rsidP="0049345C">
            <w:pPr>
              <w:pStyle w:val="TableBlock"/>
              <w:rPr>
                <w:rFonts w:ascii="David" w:hAnsi="David"/>
                <w:sz w:val="26"/>
                <w:rtl/>
              </w:rPr>
            </w:pPr>
            <w:r w:rsidRPr="002018F4">
              <w:rPr>
                <w:rFonts w:ascii="David" w:hAnsi="David"/>
                <w:sz w:val="26"/>
                <w:rtl/>
              </w:rPr>
              <w:t>"המוסד" – המוסד לביטוח לאומי;</w:t>
            </w:r>
          </w:p>
        </w:tc>
      </w:tr>
      <w:tr w:rsidR="00CE074C" w:rsidRPr="00732151" w14:paraId="343D1697"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8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87" w:author="יעל גויסקי" w:date="2020-10-14T12:41:00Z">
            <w:trPr>
              <w:cantSplit/>
            </w:trPr>
          </w:trPrChange>
        </w:trPr>
        <w:tc>
          <w:tcPr>
            <w:tcW w:w="1869" w:type="dxa"/>
            <w:tcPrChange w:id="288" w:author="יעל גויסקי" w:date="2020-10-14T12:41:00Z">
              <w:tcPr>
                <w:tcW w:w="1869" w:type="dxa"/>
              </w:tcPr>
            </w:tcPrChange>
          </w:tcPr>
          <w:p w14:paraId="779FFA2E" w14:textId="77777777" w:rsidR="00CE074C" w:rsidRPr="00A3151E" w:rsidRDefault="00CE074C" w:rsidP="00CE074C">
            <w:pPr>
              <w:pStyle w:val="TableSideHeading"/>
              <w:outlineLvl w:val="9"/>
              <w:rPr>
                <w:rFonts w:ascii="David" w:hAnsi="David"/>
                <w:sz w:val="24"/>
                <w:szCs w:val="24"/>
                <w:rtl/>
              </w:rPr>
            </w:pPr>
          </w:p>
        </w:tc>
        <w:tc>
          <w:tcPr>
            <w:tcW w:w="624" w:type="dxa"/>
            <w:tcPrChange w:id="289" w:author="יעל גויסקי" w:date="2020-10-14T12:41:00Z">
              <w:tcPr>
                <w:tcW w:w="624" w:type="dxa"/>
              </w:tcPr>
            </w:tcPrChange>
          </w:tcPr>
          <w:p w14:paraId="4F4DACF2" w14:textId="77777777" w:rsidR="00CE074C" w:rsidRPr="00EB2DF3" w:rsidRDefault="00CE074C" w:rsidP="00CE074C">
            <w:pPr>
              <w:pStyle w:val="TableText"/>
              <w:jc w:val="both"/>
              <w:rPr>
                <w:rtl/>
              </w:rPr>
            </w:pPr>
          </w:p>
        </w:tc>
        <w:tc>
          <w:tcPr>
            <w:tcW w:w="624" w:type="dxa"/>
            <w:tcPrChange w:id="290" w:author="יעל גויסקי" w:date="2020-10-14T12:41:00Z">
              <w:tcPr>
                <w:tcW w:w="624" w:type="dxa"/>
              </w:tcPr>
            </w:tcPrChange>
          </w:tcPr>
          <w:p w14:paraId="71F0B207" w14:textId="77777777" w:rsidR="00CE074C" w:rsidRPr="00992900" w:rsidRDefault="00CE074C" w:rsidP="00CE074C">
            <w:pPr>
              <w:pStyle w:val="TableText"/>
              <w:jc w:val="both"/>
            </w:pPr>
          </w:p>
        </w:tc>
        <w:tc>
          <w:tcPr>
            <w:tcW w:w="624" w:type="dxa"/>
            <w:tcPrChange w:id="291" w:author="יעל גויסקי" w:date="2020-10-14T12:41:00Z">
              <w:tcPr>
                <w:tcW w:w="624" w:type="dxa"/>
              </w:tcPr>
            </w:tcPrChange>
          </w:tcPr>
          <w:p w14:paraId="39EAA8E2" w14:textId="77777777" w:rsidR="00CE074C" w:rsidRPr="007E7D7C" w:rsidRDefault="00CE074C" w:rsidP="00CE074C">
            <w:pPr>
              <w:pStyle w:val="TableText"/>
              <w:jc w:val="both"/>
              <w:rPr>
                <w:rtl/>
              </w:rPr>
            </w:pPr>
          </w:p>
        </w:tc>
        <w:tc>
          <w:tcPr>
            <w:tcW w:w="624" w:type="dxa"/>
            <w:tcPrChange w:id="292" w:author="יעל גויסקי" w:date="2020-10-14T12:41:00Z">
              <w:tcPr>
                <w:tcW w:w="624" w:type="dxa"/>
              </w:tcPr>
            </w:tcPrChange>
          </w:tcPr>
          <w:p w14:paraId="7A5DC721" w14:textId="77777777" w:rsidR="00CE074C" w:rsidRPr="007E7D7C" w:rsidRDefault="00CE074C" w:rsidP="00CE074C">
            <w:pPr>
              <w:pStyle w:val="TableText"/>
              <w:jc w:val="both"/>
              <w:rPr>
                <w:rtl/>
              </w:rPr>
            </w:pPr>
          </w:p>
        </w:tc>
        <w:tc>
          <w:tcPr>
            <w:tcW w:w="25" w:type="dxa"/>
            <w:tcPrChange w:id="293" w:author="יעל גויסקי" w:date="2020-10-14T12:41:00Z">
              <w:tcPr>
                <w:tcW w:w="624" w:type="dxa"/>
              </w:tcPr>
            </w:tcPrChange>
          </w:tcPr>
          <w:p w14:paraId="7AAD45CE" w14:textId="77777777" w:rsidR="00CE074C" w:rsidRPr="00CE074C" w:rsidRDefault="00CE074C" w:rsidP="00CE074C">
            <w:pPr>
              <w:pStyle w:val="TableText"/>
              <w:jc w:val="both"/>
              <w:rPr>
                <w:rtl/>
              </w:rPr>
            </w:pPr>
          </w:p>
        </w:tc>
        <w:tc>
          <w:tcPr>
            <w:tcW w:w="5248" w:type="dxa"/>
            <w:gridSpan w:val="4"/>
            <w:tcPrChange w:id="294" w:author="יעל גויסקי" w:date="2020-10-14T12:41:00Z">
              <w:tcPr>
                <w:tcW w:w="4649" w:type="dxa"/>
                <w:gridSpan w:val="4"/>
              </w:tcPr>
            </w:tcPrChange>
          </w:tcPr>
          <w:p w14:paraId="645BE3C0" w14:textId="77777777" w:rsidR="00CE074C" w:rsidRPr="00992900" w:rsidRDefault="00CE074C" w:rsidP="0049345C">
            <w:pPr>
              <w:pStyle w:val="TableBlock"/>
              <w:rPr>
                <w:rFonts w:ascii="David" w:hAnsi="David"/>
                <w:sz w:val="26"/>
                <w:rtl/>
              </w:rPr>
            </w:pPr>
            <w:r w:rsidRPr="002018F4">
              <w:rPr>
                <w:rFonts w:ascii="David" w:hAnsi="David"/>
                <w:sz w:val="26"/>
                <w:rtl/>
              </w:rPr>
              <w:t xml:space="preserve">"צו </w:t>
            </w:r>
            <w:r w:rsidRPr="002018F4">
              <w:rPr>
                <w:rFonts w:ascii="David" w:hAnsi="David" w:hint="eastAsia"/>
                <w:sz w:val="26"/>
                <w:rtl/>
              </w:rPr>
              <w:t>בריאות</w:t>
            </w:r>
            <w:r w:rsidRPr="002018F4">
              <w:rPr>
                <w:rFonts w:ascii="David" w:hAnsi="David"/>
                <w:sz w:val="26"/>
                <w:rtl/>
              </w:rPr>
              <w:t xml:space="preserve"> </w:t>
            </w:r>
            <w:r w:rsidRPr="002018F4">
              <w:rPr>
                <w:rFonts w:ascii="David" w:hAnsi="David" w:hint="eastAsia"/>
                <w:sz w:val="26"/>
                <w:rtl/>
              </w:rPr>
              <w:t>העם</w:t>
            </w:r>
            <w:r w:rsidRPr="002018F4">
              <w:rPr>
                <w:rFonts w:ascii="David" w:hAnsi="David"/>
                <w:sz w:val="26"/>
                <w:rtl/>
              </w:rPr>
              <w:t>" – צו בריאות העם (נגיף הקורונה החדש) (בידוד בית והוראות שונות) (הוראת שעה), התש"ף-2020;</w:t>
            </w:r>
          </w:p>
        </w:tc>
      </w:tr>
      <w:tr w:rsidR="00CE074C" w:rsidRPr="00732151" w14:paraId="77046163"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29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296" w:author="יעל גויסקי" w:date="2020-10-14T12:41:00Z">
            <w:trPr>
              <w:cantSplit/>
            </w:trPr>
          </w:trPrChange>
        </w:trPr>
        <w:tc>
          <w:tcPr>
            <w:tcW w:w="1869" w:type="dxa"/>
            <w:tcPrChange w:id="297" w:author="יעל גויסקי" w:date="2020-10-14T12:41:00Z">
              <w:tcPr>
                <w:tcW w:w="1869" w:type="dxa"/>
              </w:tcPr>
            </w:tcPrChange>
          </w:tcPr>
          <w:p w14:paraId="26987087" w14:textId="77777777" w:rsidR="00CE074C" w:rsidRPr="00A3151E" w:rsidRDefault="00CE074C" w:rsidP="00CE074C">
            <w:pPr>
              <w:pStyle w:val="TableSideHeading"/>
              <w:outlineLvl w:val="9"/>
              <w:rPr>
                <w:rFonts w:ascii="David" w:hAnsi="David"/>
                <w:sz w:val="24"/>
                <w:szCs w:val="24"/>
                <w:rtl/>
              </w:rPr>
            </w:pPr>
          </w:p>
        </w:tc>
        <w:tc>
          <w:tcPr>
            <w:tcW w:w="624" w:type="dxa"/>
            <w:tcPrChange w:id="298" w:author="יעל גויסקי" w:date="2020-10-14T12:41:00Z">
              <w:tcPr>
                <w:tcW w:w="624" w:type="dxa"/>
              </w:tcPr>
            </w:tcPrChange>
          </w:tcPr>
          <w:p w14:paraId="4121C46F" w14:textId="77777777" w:rsidR="00CE074C" w:rsidRPr="00EB2DF3" w:rsidRDefault="00CE074C" w:rsidP="00CE074C">
            <w:pPr>
              <w:pStyle w:val="TableText"/>
              <w:jc w:val="both"/>
              <w:rPr>
                <w:rtl/>
              </w:rPr>
            </w:pPr>
          </w:p>
        </w:tc>
        <w:tc>
          <w:tcPr>
            <w:tcW w:w="624" w:type="dxa"/>
            <w:tcPrChange w:id="299" w:author="יעל גויסקי" w:date="2020-10-14T12:41:00Z">
              <w:tcPr>
                <w:tcW w:w="624" w:type="dxa"/>
              </w:tcPr>
            </w:tcPrChange>
          </w:tcPr>
          <w:p w14:paraId="4779A48D" w14:textId="77777777" w:rsidR="00CE074C" w:rsidRPr="00992900" w:rsidRDefault="00CE074C" w:rsidP="00CE074C">
            <w:pPr>
              <w:pStyle w:val="TableText"/>
              <w:jc w:val="both"/>
            </w:pPr>
          </w:p>
        </w:tc>
        <w:tc>
          <w:tcPr>
            <w:tcW w:w="624" w:type="dxa"/>
            <w:tcPrChange w:id="300" w:author="יעל גויסקי" w:date="2020-10-14T12:41:00Z">
              <w:tcPr>
                <w:tcW w:w="624" w:type="dxa"/>
              </w:tcPr>
            </w:tcPrChange>
          </w:tcPr>
          <w:p w14:paraId="20AA80FA" w14:textId="77777777" w:rsidR="00CE074C" w:rsidRPr="007E7D7C" w:rsidRDefault="00CE074C" w:rsidP="00CE074C">
            <w:pPr>
              <w:pStyle w:val="TableText"/>
              <w:jc w:val="both"/>
              <w:rPr>
                <w:rtl/>
              </w:rPr>
            </w:pPr>
          </w:p>
        </w:tc>
        <w:tc>
          <w:tcPr>
            <w:tcW w:w="624" w:type="dxa"/>
            <w:tcPrChange w:id="301" w:author="יעל גויסקי" w:date="2020-10-14T12:41:00Z">
              <w:tcPr>
                <w:tcW w:w="624" w:type="dxa"/>
              </w:tcPr>
            </w:tcPrChange>
          </w:tcPr>
          <w:p w14:paraId="4822C2CC" w14:textId="77777777" w:rsidR="00CE074C" w:rsidRPr="007E7D7C" w:rsidRDefault="00CE074C" w:rsidP="00CE074C">
            <w:pPr>
              <w:pStyle w:val="TableText"/>
              <w:jc w:val="both"/>
              <w:rPr>
                <w:rtl/>
              </w:rPr>
            </w:pPr>
          </w:p>
        </w:tc>
        <w:tc>
          <w:tcPr>
            <w:tcW w:w="25" w:type="dxa"/>
            <w:tcPrChange w:id="302" w:author="יעל גויסקי" w:date="2020-10-14T12:41:00Z">
              <w:tcPr>
                <w:tcW w:w="624" w:type="dxa"/>
              </w:tcPr>
            </w:tcPrChange>
          </w:tcPr>
          <w:p w14:paraId="7897ECFD" w14:textId="77777777" w:rsidR="00CE074C" w:rsidRPr="00CE074C" w:rsidRDefault="00CE074C" w:rsidP="00CE074C">
            <w:pPr>
              <w:pStyle w:val="TableText"/>
              <w:jc w:val="both"/>
              <w:rPr>
                <w:rtl/>
              </w:rPr>
            </w:pPr>
          </w:p>
        </w:tc>
        <w:tc>
          <w:tcPr>
            <w:tcW w:w="5248" w:type="dxa"/>
            <w:gridSpan w:val="4"/>
            <w:tcPrChange w:id="303" w:author="יעל גויסקי" w:date="2020-10-14T12:41:00Z">
              <w:tcPr>
                <w:tcW w:w="4649" w:type="dxa"/>
                <w:gridSpan w:val="4"/>
              </w:tcPr>
            </w:tcPrChange>
          </w:tcPr>
          <w:p w14:paraId="776BA0CA" w14:textId="65CF095A" w:rsidR="00CE074C" w:rsidRPr="00992900" w:rsidRDefault="00CE074C" w:rsidP="0049345C">
            <w:pPr>
              <w:pStyle w:val="TableBlock"/>
              <w:rPr>
                <w:rFonts w:ascii="David" w:hAnsi="David"/>
                <w:sz w:val="26"/>
                <w:rtl/>
              </w:rPr>
            </w:pPr>
            <w:r w:rsidRPr="002018F4">
              <w:rPr>
                <w:rFonts w:ascii="David" w:hAnsi="David"/>
                <w:sz w:val="26"/>
                <w:rtl/>
              </w:rPr>
              <w:t>"</w:t>
            </w:r>
            <w:del w:id="304" w:author="יעל גויסקי" w:date="2020-10-14T17:05:00Z">
              <w:r w:rsidRPr="004A49CE" w:rsidDel="003151DC">
                <w:rPr>
                  <w:rFonts w:ascii="David" w:hAnsi="David"/>
                  <w:sz w:val="26"/>
                  <w:highlight w:val="yellow"/>
                  <w:rtl/>
                  <w:rPrChange w:id="305" w:author="יעל גויסקי" w:date="2020-10-17T15:23:00Z">
                    <w:rPr>
                      <w:rFonts w:ascii="David" w:hAnsi="David"/>
                      <w:sz w:val="26"/>
                      <w:rtl/>
                    </w:rPr>
                  </w:rPrChange>
                </w:rPr>
                <w:delText>חוק מחלת ילד" – חוק דמי מחלה (היעדרות בשל מחלת ילד), התשנ"ג-1963;</w:delText>
              </w:r>
            </w:del>
          </w:p>
        </w:tc>
      </w:tr>
      <w:tr w:rsidR="00CE074C" w:rsidRPr="00732151" w14:paraId="32E3A31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30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307" w:author="יעל גויסקי" w:date="2020-10-14T12:41:00Z">
            <w:trPr>
              <w:cantSplit/>
            </w:trPr>
          </w:trPrChange>
        </w:trPr>
        <w:tc>
          <w:tcPr>
            <w:tcW w:w="1869" w:type="dxa"/>
            <w:tcPrChange w:id="308" w:author="יעל גויסקי" w:date="2020-10-14T12:41:00Z">
              <w:tcPr>
                <w:tcW w:w="1869" w:type="dxa"/>
              </w:tcPr>
            </w:tcPrChange>
          </w:tcPr>
          <w:p w14:paraId="7E19047A" w14:textId="77777777" w:rsidR="00CE074C" w:rsidRPr="00A3151E" w:rsidRDefault="00CE074C" w:rsidP="00CE074C">
            <w:pPr>
              <w:pStyle w:val="TableSideHeading"/>
              <w:outlineLvl w:val="9"/>
              <w:rPr>
                <w:rFonts w:ascii="David" w:hAnsi="David"/>
                <w:sz w:val="24"/>
                <w:szCs w:val="24"/>
                <w:rtl/>
              </w:rPr>
            </w:pPr>
          </w:p>
        </w:tc>
        <w:tc>
          <w:tcPr>
            <w:tcW w:w="624" w:type="dxa"/>
            <w:tcPrChange w:id="309" w:author="יעל גויסקי" w:date="2020-10-14T12:41:00Z">
              <w:tcPr>
                <w:tcW w:w="624" w:type="dxa"/>
              </w:tcPr>
            </w:tcPrChange>
          </w:tcPr>
          <w:p w14:paraId="20CDC3B8" w14:textId="77777777" w:rsidR="00CE074C" w:rsidRPr="00EB2DF3" w:rsidRDefault="00CE074C" w:rsidP="00CE074C">
            <w:pPr>
              <w:pStyle w:val="TableText"/>
              <w:jc w:val="both"/>
              <w:rPr>
                <w:rtl/>
              </w:rPr>
            </w:pPr>
          </w:p>
        </w:tc>
        <w:tc>
          <w:tcPr>
            <w:tcW w:w="624" w:type="dxa"/>
            <w:tcPrChange w:id="310" w:author="יעל גויסקי" w:date="2020-10-14T12:41:00Z">
              <w:tcPr>
                <w:tcW w:w="624" w:type="dxa"/>
              </w:tcPr>
            </w:tcPrChange>
          </w:tcPr>
          <w:p w14:paraId="10DA2604" w14:textId="77777777" w:rsidR="00CE074C" w:rsidRPr="00992900" w:rsidRDefault="00CE074C" w:rsidP="00CE074C">
            <w:pPr>
              <w:pStyle w:val="TableText"/>
              <w:jc w:val="both"/>
            </w:pPr>
          </w:p>
        </w:tc>
        <w:tc>
          <w:tcPr>
            <w:tcW w:w="624" w:type="dxa"/>
            <w:tcPrChange w:id="311" w:author="יעל גויסקי" w:date="2020-10-14T12:41:00Z">
              <w:tcPr>
                <w:tcW w:w="624" w:type="dxa"/>
              </w:tcPr>
            </w:tcPrChange>
          </w:tcPr>
          <w:p w14:paraId="1BF11576" w14:textId="77777777" w:rsidR="00CE074C" w:rsidRPr="007E7D7C" w:rsidRDefault="00CE074C" w:rsidP="00CE074C">
            <w:pPr>
              <w:pStyle w:val="TableText"/>
              <w:jc w:val="both"/>
              <w:rPr>
                <w:rtl/>
              </w:rPr>
            </w:pPr>
          </w:p>
        </w:tc>
        <w:tc>
          <w:tcPr>
            <w:tcW w:w="624" w:type="dxa"/>
            <w:tcPrChange w:id="312" w:author="יעל גויסקי" w:date="2020-10-14T12:41:00Z">
              <w:tcPr>
                <w:tcW w:w="624" w:type="dxa"/>
              </w:tcPr>
            </w:tcPrChange>
          </w:tcPr>
          <w:p w14:paraId="0AD11794" w14:textId="77777777" w:rsidR="00CE074C" w:rsidRPr="007E7D7C" w:rsidRDefault="00CE074C" w:rsidP="00CE074C">
            <w:pPr>
              <w:pStyle w:val="TableText"/>
              <w:jc w:val="both"/>
              <w:rPr>
                <w:rtl/>
              </w:rPr>
            </w:pPr>
          </w:p>
        </w:tc>
        <w:tc>
          <w:tcPr>
            <w:tcW w:w="25" w:type="dxa"/>
            <w:tcPrChange w:id="313" w:author="יעל גויסקי" w:date="2020-10-14T12:41:00Z">
              <w:tcPr>
                <w:tcW w:w="624" w:type="dxa"/>
              </w:tcPr>
            </w:tcPrChange>
          </w:tcPr>
          <w:p w14:paraId="128235BA" w14:textId="77777777" w:rsidR="00CE074C" w:rsidRPr="00CE074C" w:rsidRDefault="00CE074C" w:rsidP="00CE074C">
            <w:pPr>
              <w:pStyle w:val="TableText"/>
              <w:jc w:val="both"/>
              <w:rPr>
                <w:rtl/>
              </w:rPr>
            </w:pPr>
          </w:p>
        </w:tc>
        <w:tc>
          <w:tcPr>
            <w:tcW w:w="5248" w:type="dxa"/>
            <w:gridSpan w:val="4"/>
            <w:tcPrChange w:id="314" w:author="יעל גויסקי" w:date="2020-10-14T12:41:00Z">
              <w:tcPr>
                <w:tcW w:w="4649" w:type="dxa"/>
                <w:gridSpan w:val="4"/>
              </w:tcPr>
            </w:tcPrChange>
          </w:tcPr>
          <w:p w14:paraId="2853D373" w14:textId="77777777" w:rsidR="00CE074C" w:rsidRPr="00992900" w:rsidRDefault="00CE074C" w:rsidP="0049345C">
            <w:pPr>
              <w:pStyle w:val="TableBlock"/>
              <w:rPr>
                <w:rFonts w:ascii="David" w:hAnsi="David"/>
                <w:sz w:val="26"/>
                <w:rtl/>
              </w:rPr>
            </w:pPr>
            <w:r w:rsidRPr="002018F4">
              <w:rPr>
                <w:rFonts w:ascii="David" w:hAnsi="David"/>
                <w:sz w:val="26"/>
                <w:rtl/>
              </w:rPr>
              <w:t>"</w:t>
            </w:r>
            <w:r w:rsidRPr="002018F4">
              <w:rPr>
                <w:rFonts w:ascii="David" w:hAnsi="David" w:hint="eastAsia"/>
                <w:sz w:val="26"/>
                <w:rtl/>
              </w:rPr>
              <w:t>תקופת</w:t>
            </w:r>
            <w:r w:rsidRPr="002018F4">
              <w:rPr>
                <w:rFonts w:ascii="David" w:hAnsi="David"/>
                <w:sz w:val="26"/>
                <w:rtl/>
              </w:rPr>
              <w:t xml:space="preserve"> הבידוד" – תקופה רצופה שתחילתה ביום הראשון שבו נדרש העובד לשהות בבידוד </w:t>
            </w:r>
            <w:r w:rsidRPr="002018F4">
              <w:rPr>
                <w:rFonts w:ascii="David" w:hAnsi="David" w:hint="eastAsia"/>
                <w:sz w:val="26"/>
                <w:rtl/>
              </w:rPr>
              <w:t>לפי</w:t>
            </w:r>
            <w:r w:rsidRPr="002018F4">
              <w:rPr>
                <w:rFonts w:ascii="David" w:hAnsi="David"/>
                <w:sz w:val="26"/>
                <w:rtl/>
              </w:rPr>
              <w:t xml:space="preserve"> צו בריאות העם, </w:t>
            </w:r>
            <w:r w:rsidRPr="002018F4">
              <w:rPr>
                <w:rFonts w:ascii="David" w:hAnsi="David" w:hint="eastAsia"/>
                <w:sz w:val="26"/>
                <w:rtl/>
              </w:rPr>
              <w:t>וסיומה</w:t>
            </w:r>
            <w:r w:rsidRPr="002018F4">
              <w:rPr>
                <w:rFonts w:ascii="David" w:hAnsi="David"/>
                <w:sz w:val="26"/>
                <w:rtl/>
              </w:rPr>
              <w:t xml:space="preserve"> </w:t>
            </w:r>
            <w:r w:rsidRPr="002018F4">
              <w:rPr>
                <w:rFonts w:ascii="David" w:hAnsi="David" w:hint="eastAsia"/>
                <w:sz w:val="26"/>
                <w:rtl/>
              </w:rPr>
              <w:t>ביום</w:t>
            </w:r>
            <w:r w:rsidRPr="002018F4">
              <w:rPr>
                <w:rFonts w:ascii="David" w:hAnsi="David"/>
                <w:sz w:val="26"/>
                <w:rtl/>
              </w:rPr>
              <w:t xml:space="preserve"> </w:t>
            </w:r>
            <w:r w:rsidRPr="002018F4">
              <w:rPr>
                <w:rFonts w:ascii="David" w:hAnsi="David" w:hint="eastAsia"/>
                <w:sz w:val="26"/>
                <w:rtl/>
              </w:rPr>
              <w:t>האחרון</w:t>
            </w:r>
            <w:r w:rsidRPr="002018F4">
              <w:rPr>
                <w:rFonts w:ascii="David" w:hAnsi="David"/>
                <w:sz w:val="26"/>
                <w:rtl/>
              </w:rPr>
              <w:t xml:space="preserve"> </w:t>
            </w:r>
            <w:r w:rsidRPr="002018F4">
              <w:rPr>
                <w:rFonts w:ascii="David" w:hAnsi="David" w:hint="eastAsia"/>
                <w:sz w:val="26"/>
                <w:rtl/>
              </w:rPr>
              <w:t>לתקופת</w:t>
            </w:r>
            <w:r w:rsidRPr="002018F4">
              <w:rPr>
                <w:rFonts w:ascii="David" w:hAnsi="David"/>
                <w:sz w:val="26"/>
                <w:rtl/>
              </w:rPr>
              <w:t xml:space="preserve"> </w:t>
            </w:r>
            <w:r w:rsidRPr="002018F4">
              <w:rPr>
                <w:rFonts w:ascii="David" w:hAnsi="David" w:hint="eastAsia"/>
                <w:sz w:val="26"/>
                <w:rtl/>
              </w:rPr>
              <w:t>הבידוד</w:t>
            </w:r>
            <w:r w:rsidRPr="002018F4">
              <w:rPr>
                <w:rFonts w:ascii="David" w:hAnsi="David"/>
                <w:sz w:val="26"/>
                <w:rtl/>
              </w:rPr>
              <w:t xml:space="preserve">, </w:t>
            </w:r>
            <w:r w:rsidRPr="002018F4">
              <w:rPr>
                <w:rFonts w:ascii="David" w:hAnsi="David" w:hint="eastAsia"/>
                <w:sz w:val="26"/>
                <w:rtl/>
              </w:rPr>
              <w:t>אף</w:t>
            </w:r>
            <w:r w:rsidRPr="002018F4">
              <w:rPr>
                <w:rFonts w:ascii="David" w:hAnsi="David"/>
                <w:sz w:val="26"/>
                <w:rtl/>
              </w:rPr>
              <w:t xml:space="preserve"> </w:t>
            </w:r>
            <w:r w:rsidRPr="002018F4">
              <w:rPr>
                <w:rFonts w:ascii="David" w:hAnsi="David" w:hint="eastAsia"/>
                <w:sz w:val="26"/>
                <w:rtl/>
              </w:rPr>
              <w:t>אם</w:t>
            </w:r>
            <w:r w:rsidRPr="002018F4">
              <w:rPr>
                <w:rFonts w:ascii="David" w:hAnsi="David"/>
                <w:sz w:val="26"/>
                <w:rtl/>
              </w:rPr>
              <w:t xml:space="preserve"> </w:t>
            </w:r>
            <w:r w:rsidRPr="002018F4">
              <w:rPr>
                <w:rFonts w:ascii="David" w:hAnsi="David" w:hint="eastAsia"/>
                <w:sz w:val="26"/>
                <w:rtl/>
              </w:rPr>
              <w:t>הבידוד</w:t>
            </w:r>
            <w:r w:rsidRPr="002018F4">
              <w:rPr>
                <w:rFonts w:ascii="David" w:hAnsi="David"/>
                <w:sz w:val="26"/>
                <w:rtl/>
              </w:rPr>
              <w:t xml:space="preserve"> </w:t>
            </w:r>
            <w:r w:rsidRPr="002018F4">
              <w:rPr>
                <w:rFonts w:ascii="David" w:hAnsi="David" w:hint="eastAsia"/>
                <w:sz w:val="26"/>
                <w:rtl/>
              </w:rPr>
              <w:t>נבע</w:t>
            </w:r>
            <w:r w:rsidRPr="002018F4">
              <w:rPr>
                <w:rFonts w:ascii="David" w:hAnsi="David"/>
                <w:sz w:val="26"/>
                <w:rtl/>
              </w:rPr>
              <w:t xml:space="preserve"> </w:t>
            </w:r>
            <w:r w:rsidRPr="002018F4">
              <w:rPr>
                <w:rFonts w:ascii="David" w:hAnsi="David" w:hint="eastAsia"/>
                <w:sz w:val="26"/>
                <w:rtl/>
              </w:rPr>
              <w:t>מכמה</w:t>
            </w:r>
            <w:r w:rsidRPr="002018F4">
              <w:rPr>
                <w:rFonts w:ascii="David" w:hAnsi="David"/>
                <w:sz w:val="26"/>
                <w:rtl/>
              </w:rPr>
              <w:t xml:space="preserve"> </w:t>
            </w:r>
            <w:r w:rsidRPr="002018F4">
              <w:rPr>
                <w:rFonts w:ascii="David" w:hAnsi="David" w:hint="eastAsia"/>
                <w:sz w:val="26"/>
                <w:rtl/>
              </w:rPr>
              <w:t>עילות</w:t>
            </w:r>
            <w:r>
              <w:rPr>
                <w:rFonts w:ascii="David" w:hAnsi="David" w:hint="cs"/>
                <w:sz w:val="26"/>
                <w:rtl/>
              </w:rPr>
              <w:t>.</w:t>
            </w:r>
          </w:p>
        </w:tc>
      </w:tr>
      <w:tr w:rsidR="00EB2DF3" w14:paraId="20C2DF0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31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316" w:author="יעל גויסקי" w:date="2020-10-14T12:41:00Z">
            <w:trPr>
              <w:cantSplit/>
            </w:trPr>
          </w:trPrChange>
        </w:trPr>
        <w:tc>
          <w:tcPr>
            <w:tcW w:w="1869" w:type="dxa"/>
            <w:tcPrChange w:id="317" w:author="יעל גויסקי" w:date="2020-10-14T12:41:00Z">
              <w:tcPr>
                <w:tcW w:w="1869" w:type="dxa"/>
              </w:tcPr>
            </w:tcPrChange>
          </w:tcPr>
          <w:p w14:paraId="61F3972B" w14:textId="77777777" w:rsidR="00EB2DF3" w:rsidRDefault="00EB2DF3">
            <w:pPr>
              <w:pStyle w:val="TableSideHeading"/>
              <w:keepLines w:val="0"/>
            </w:pPr>
          </w:p>
        </w:tc>
        <w:tc>
          <w:tcPr>
            <w:tcW w:w="624" w:type="dxa"/>
            <w:tcPrChange w:id="318" w:author="יעל גויסקי" w:date="2020-10-14T12:41:00Z">
              <w:tcPr>
                <w:tcW w:w="624" w:type="dxa"/>
              </w:tcPr>
            </w:tcPrChange>
          </w:tcPr>
          <w:p w14:paraId="58FB3E36" w14:textId="77777777" w:rsidR="00EB2DF3" w:rsidRDefault="00EB2DF3">
            <w:pPr>
              <w:pStyle w:val="TableText"/>
              <w:keepLines w:val="0"/>
            </w:pPr>
          </w:p>
        </w:tc>
        <w:tc>
          <w:tcPr>
            <w:tcW w:w="1872" w:type="dxa"/>
            <w:gridSpan w:val="3"/>
            <w:tcPrChange w:id="319" w:author="יעל גויסקי" w:date="2020-10-14T12:41:00Z">
              <w:tcPr>
                <w:tcW w:w="1872" w:type="dxa"/>
                <w:gridSpan w:val="3"/>
              </w:tcPr>
            </w:tcPrChange>
          </w:tcPr>
          <w:p w14:paraId="398E858B" w14:textId="77777777" w:rsidR="00EB2DF3" w:rsidRDefault="00EB2DF3">
            <w:pPr>
              <w:pStyle w:val="TableInnerSideHeading"/>
            </w:pPr>
            <w:r w:rsidRPr="00EB2DF3">
              <w:rPr>
                <w:rFonts w:hint="cs"/>
                <w:rtl/>
              </w:rPr>
              <w:t>זכאות לדמי בידוד</w:t>
            </w:r>
          </w:p>
        </w:tc>
        <w:tc>
          <w:tcPr>
            <w:tcW w:w="25" w:type="dxa"/>
            <w:tcPrChange w:id="320" w:author="יעל גויסקי" w:date="2020-10-14T12:41:00Z">
              <w:tcPr>
                <w:tcW w:w="624" w:type="dxa"/>
              </w:tcPr>
            </w:tcPrChange>
          </w:tcPr>
          <w:p w14:paraId="2BA5FCDD" w14:textId="77777777" w:rsidR="00EB2DF3" w:rsidRDefault="00EB2DF3">
            <w:pPr>
              <w:pStyle w:val="TableText"/>
            </w:pPr>
            <w:r>
              <w:rPr>
                <w:rFonts w:hint="cs"/>
                <w:rtl/>
              </w:rPr>
              <w:t>3ב.</w:t>
            </w:r>
          </w:p>
        </w:tc>
        <w:tc>
          <w:tcPr>
            <w:tcW w:w="5248" w:type="dxa"/>
            <w:gridSpan w:val="4"/>
            <w:tcPrChange w:id="321" w:author="יעל גויסקי" w:date="2020-10-14T12:41:00Z">
              <w:tcPr>
                <w:tcW w:w="4649" w:type="dxa"/>
                <w:gridSpan w:val="4"/>
              </w:tcPr>
            </w:tcPrChange>
          </w:tcPr>
          <w:p w14:paraId="19E27C2F" w14:textId="7C6CCB3D" w:rsidR="00EB2DF3" w:rsidRDefault="00EB2DF3" w:rsidP="0049345C">
            <w:pPr>
              <w:pStyle w:val="TableBlock"/>
            </w:pPr>
            <w:r w:rsidRPr="002018F4">
              <w:rPr>
                <w:rFonts w:ascii="David" w:hAnsi="David" w:hint="eastAsia"/>
                <w:sz w:val="26"/>
                <w:rtl/>
              </w:rPr>
              <w:t>עובד</w:t>
            </w:r>
            <w:r w:rsidRPr="002018F4">
              <w:rPr>
                <w:rFonts w:ascii="David" w:hAnsi="David"/>
                <w:sz w:val="26"/>
                <w:rtl/>
              </w:rPr>
              <w:t xml:space="preserve"> </w:t>
            </w:r>
            <w:r w:rsidRPr="002018F4">
              <w:rPr>
                <w:rFonts w:ascii="David" w:hAnsi="David" w:hint="eastAsia"/>
                <w:sz w:val="26"/>
                <w:rtl/>
              </w:rPr>
              <w:t>השוהה</w:t>
            </w:r>
            <w:r w:rsidRPr="002018F4">
              <w:rPr>
                <w:rFonts w:ascii="David" w:hAnsi="David"/>
                <w:sz w:val="26"/>
                <w:rtl/>
              </w:rPr>
              <w:t xml:space="preserve"> בבידוד </w:t>
            </w:r>
            <w:ins w:id="322" w:author="יעל גויסקי" w:date="2020-10-14T12:41:00Z">
              <w:r w:rsidR="00B67270" w:rsidRPr="004A49CE">
                <w:rPr>
                  <w:rFonts w:ascii="David" w:hAnsi="David" w:hint="eastAsia"/>
                  <w:sz w:val="26"/>
                  <w:highlight w:val="yellow"/>
                  <w:rtl/>
                  <w:rPrChange w:id="323" w:author="יעל גויסקי" w:date="2020-10-17T15:23:00Z">
                    <w:rPr>
                      <w:rFonts w:ascii="David" w:hAnsi="David" w:hint="eastAsia"/>
                      <w:sz w:val="26"/>
                      <w:rtl/>
                    </w:rPr>
                  </w:rPrChange>
                </w:rPr>
                <w:t>יהיה</w:t>
              </w:r>
              <w:r w:rsidR="00B67270" w:rsidRPr="004A49CE">
                <w:rPr>
                  <w:rFonts w:ascii="David" w:hAnsi="David"/>
                  <w:sz w:val="26"/>
                  <w:highlight w:val="yellow"/>
                  <w:rtl/>
                  <w:rPrChange w:id="324" w:author="יעל גויסקי" w:date="2020-10-17T15:23:00Z">
                    <w:rPr>
                      <w:rFonts w:ascii="David" w:hAnsi="David"/>
                      <w:sz w:val="26"/>
                      <w:rtl/>
                    </w:rPr>
                  </w:rPrChange>
                </w:rPr>
                <w:t xml:space="preserve"> </w:t>
              </w:r>
            </w:ins>
            <w:r w:rsidRPr="004A49CE">
              <w:rPr>
                <w:rFonts w:ascii="David" w:hAnsi="David"/>
                <w:sz w:val="26"/>
                <w:highlight w:val="yellow"/>
                <w:rtl/>
                <w:rPrChange w:id="325" w:author="יעל גויסקי" w:date="2020-10-17T15:23:00Z">
                  <w:rPr>
                    <w:rFonts w:ascii="David" w:hAnsi="David"/>
                    <w:sz w:val="26"/>
                    <w:rtl/>
                  </w:rPr>
                </w:rPrChange>
              </w:rPr>
              <w:t>זכאי ל</w:t>
            </w:r>
            <w:ins w:id="326" w:author="יעל גויסקי" w:date="2020-10-14T12:41:00Z">
              <w:r w:rsidR="00B67270" w:rsidRPr="004A49CE">
                <w:rPr>
                  <w:rFonts w:ascii="David" w:hAnsi="David" w:hint="eastAsia"/>
                  <w:sz w:val="26"/>
                  <w:highlight w:val="yellow"/>
                  <w:rtl/>
                  <w:rPrChange w:id="327" w:author="יעל גויסקי" w:date="2020-10-17T15:23:00Z">
                    <w:rPr>
                      <w:rFonts w:ascii="David" w:hAnsi="David" w:hint="eastAsia"/>
                      <w:sz w:val="26"/>
                      <w:rtl/>
                    </w:rPr>
                  </w:rPrChange>
                </w:rPr>
                <w:t>תשלום</w:t>
              </w:r>
              <w:r w:rsidR="00B67270" w:rsidRPr="004A49CE">
                <w:rPr>
                  <w:rFonts w:ascii="David" w:hAnsi="David"/>
                  <w:sz w:val="26"/>
                  <w:highlight w:val="yellow"/>
                  <w:rtl/>
                  <w:rPrChange w:id="328" w:author="יעל גויסקי" w:date="2020-10-17T15:23:00Z">
                    <w:rPr>
                      <w:rFonts w:ascii="David" w:hAnsi="David"/>
                      <w:sz w:val="26"/>
                      <w:rtl/>
                    </w:rPr>
                  </w:rPrChange>
                </w:rPr>
                <w:t xml:space="preserve"> בעבור </w:t>
              </w:r>
            </w:ins>
            <w:r w:rsidRPr="004A49CE">
              <w:rPr>
                <w:rFonts w:ascii="David" w:hAnsi="David"/>
                <w:sz w:val="26"/>
                <w:highlight w:val="yellow"/>
                <w:rtl/>
                <w:rPrChange w:id="329" w:author="יעל גויסקי" w:date="2020-10-17T15:23:00Z">
                  <w:rPr>
                    <w:rFonts w:ascii="David" w:hAnsi="David"/>
                    <w:sz w:val="26"/>
                    <w:rtl/>
                  </w:rPr>
                </w:rPrChange>
              </w:rPr>
              <w:t xml:space="preserve">זקוף </w:t>
            </w:r>
            <w:r w:rsidRPr="004A49CE">
              <w:rPr>
                <w:rFonts w:ascii="David" w:hAnsi="David" w:hint="eastAsia"/>
                <w:sz w:val="26"/>
                <w:highlight w:val="yellow"/>
                <w:rtl/>
                <w:rPrChange w:id="330" w:author="יעל גויסקי" w:date="2020-10-17T15:23:00Z">
                  <w:rPr>
                    <w:rFonts w:ascii="David" w:hAnsi="David" w:hint="eastAsia"/>
                    <w:sz w:val="26"/>
                    <w:rtl/>
                  </w:rPr>
                </w:rPrChange>
              </w:rPr>
              <w:t>את</w:t>
            </w:r>
            <w:r w:rsidRPr="004A49CE">
              <w:rPr>
                <w:rFonts w:ascii="David" w:hAnsi="David"/>
                <w:sz w:val="26"/>
                <w:highlight w:val="yellow"/>
                <w:rtl/>
                <w:rPrChange w:id="331" w:author="יעל גויסקי" w:date="2020-10-17T15:23:00Z">
                  <w:rPr>
                    <w:rFonts w:ascii="David" w:hAnsi="David"/>
                    <w:sz w:val="26"/>
                    <w:rtl/>
                  </w:rPr>
                </w:rPrChange>
              </w:rPr>
              <w:t xml:space="preserve"> </w:t>
            </w:r>
            <w:r w:rsidRPr="004A49CE">
              <w:rPr>
                <w:rFonts w:ascii="David" w:hAnsi="David" w:hint="eastAsia"/>
                <w:sz w:val="26"/>
                <w:highlight w:val="yellow"/>
                <w:rtl/>
                <w:rPrChange w:id="332" w:author="יעל גויסקי" w:date="2020-10-17T15:23:00Z">
                  <w:rPr>
                    <w:rFonts w:ascii="David" w:hAnsi="David" w:hint="eastAsia"/>
                    <w:sz w:val="26"/>
                    <w:rtl/>
                  </w:rPr>
                </w:rPrChange>
              </w:rPr>
              <w:t>ימי</w:t>
            </w:r>
            <w:r w:rsidRPr="004A49CE">
              <w:rPr>
                <w:rFonts w:ascii="David" w:hAnsi="David"/>
                <w:sz w:val="26"/>
                <w:highlight w:val="yellow"/>
                <w:rtl/>
                <w:rPrChange w:id="333" w:author="יעל גויסקי" w:date="2020-10-17T15:23:00Z">
                  <w:rPr>
                    <w:rFonts w:ascii="David" w:hAnsi="David"/>
                    <w:sz w:val="26"/>
                    <w:rtl/>
                  </w:rPr>
                </w:rPrChange>
              </w:rPr>
              <w:t xml:space="preserve"> </w:t>
            </w:r>
            <w:r w:rsidRPr="004A49CE">
              <w:rPr>
                <w:rFonts w:ascii="David" w:hAnsi="David" w:hint="eastAsia"/>
                <w:sz w:val="26"/>
                <w:highlight w:val="yellow"/>
                <w:rtl/>
                <w:rPrChange w:id="334" w:author="יעל גויסקי" w:date="2020-10-17T15:23:00Z">
                  <w:rPr>
                    <w:rFonts w:ascii="David" w:hAnsi="David" w:hint="eastAsia"/>
                    <w:sz w:val="26"/>
                    <w:rtl/>
                  </w:rPr>
                </w:rPrChange>
              </w:rPr>
              <w:t>היעדרותו</w:t>
            </w:r>
            <w:r w:rsidRPr="004A49CE">
              <w:rPr>
                <w:rFonts w:ascii="David" w:hAnsi="David"/>
                <w:sz w:val="26"/>
                <w:highlight w:val="yellow"/>
                <w:rtl/>
                <w:rPrChange w:id="335" w:author="יעל גויסקי" w:date="2020-10-17T15:23:00Z">
                  <w:rPr>
                    <w:rFonts w:ascii="David" w:hAnsi="David"/>
                    <w:sz w:val="26"/>
                    <w:rtl/>
                  </w:rPr>
                </w:rPrChange>
              </w:rPr>
              <w:t xml:space="preserve">, </w:t>
            </w:r>
            <w:r w:rsidRPr="004A49CE">
              <w:rPr>
                <w:rFonts w:ascii="David" w:hAnsi="David" w:hint="eastAsia"/>
                <w:sz w:val="26"/>
                <w:highlight w:val="yellow"/>
                <w:rtl/>
                <w:rPrChange w:id="336" w:author="יעל גויסקי" w:date="2020-10-17T15:23:00Z">
                  <w:rPr>
                    <w:rFonts w:ascii="David" w:hAnsi="David" w:hint="eastAsia"/>
                    <w:sz w:val="26"/>
                    <w:rtl/>
                  </w:rPr>
                </w:rPrChange>
              </w:rPr>
              <w:t>בשל</w:t>
            </w:r>
            <w:r w:rsidRPr="004A49CE">
              <w:rPr>
                <w:rFonts w:ascii="David" w:hAnsi="David"/>
                <w:sz w:val="26"/>
                <w:highlight w:val="yellow"/>
                <w:rtl/>
                <w:rPrChange w:id="337" w:author="יעל גויסקי" w:date="2020-10-17T15:23:00Z">
                  <w:rPr>
                    <w:rFonts w:ascii="David" w:hAnsi="David"/>
                    <w:sz w:val="26"/>
                    <w:rtl/>
                  </w:rPr>
                </w:rPrChange>
              </w:rPr>
              <w:t xml:space="preserve"> </w:t>
            </w:r>
            <w:r w:rsidRPr="004A49CE">
              <w:rPr>
                <w:rFonts w:ascii="David" w:hAnsi="David" w:hint="eastAsia"/>
                <w:sz w:val="26"/>
                <w:highlight w:val="yellow"/>
                <w:rtl/>
                <w:rPrChange w:id="338" w:author="יעל גויסקי" w:date="2020-10-17T15:23:00Z">
                  <w:rPr>
                    <w:rFonts w:ascii="David" w:hAnsi="David" w:hint="eastAsia"/>
                    <w:sz w:val="26"/>
                    <w:rtl/>
                  </w:rPr>
                </w:rPrChange>
              </w:rPr>
              <w:t>הימצאותו</w:t>
            </w:r>
            <w:r w:rsidRPr="004A49CE">
              <w:rPr>
                <w:rFonts w:ascii="David" w:hAnsi="David"/>
                <w:sz w:val="26"/>
                <w:highlight w:val="yellow"/>
                <w:rtl/>
                <w:rPrChange w:id="339" w:author="יעל גויסקי" w:date="2020-10-17T15:23:00Z">
                  <w:rPr>
                    <w:rFonts w:ascii="David" w:hAnsi="David"/>
                    <w:sz w:val="26"/>
                    <w:rtl/>
                  </w:rPr>
                </w:rPrChange>
              </w:rPr>
              <w:t xml:space="preserve"> </w:t>
            </w:r>
            <w:r w:rsidRPr="004A49CE">
              <w:rPr>
                <w:rFonts w:ascii="David" w:hAnsi="David" w:hint="eastAsia"/>
                <w:sz w:val="26"/>
                <w:highlight w:val="yellow"/>
                <w:rtl/>
                <w:rPrChange w:id="340" w:author="יעל גויסקי" w:date="2020-10-17T15:23:00Z">
                  <w:rPr>
                    <w:rFonts w:ascii="David" w:hAnsi="David" w:hint="eastAsia"/>
                    <w:sz w:val="26"/>
                    <w:rtl/>
                  </w:rPr>
                </w:rPrChange>
              </w:rPr>
              <w:t>בתקופת</w:t>
            </w:r>
            <w:r w:rsidRPr="004A49CE">
              <w:rPr>
                <w:rFonts w:ascii="David" w:hAnsi="David"/>
                <w:sz w:val="26"/>
                <w:highlight w:val="yellow"/>
                <w:rtl/>
                <w:rPrChange w:id="341" w:author="יעל גויסקי" w:date="2020-10-17T15:23:00Z">
                  <w:rPr>
                    <w:rFonts w:ascii="David" w:hAnsi="David"/>
                    <w:sz w:val="26"/>
                    <w:rtl/>
                  </w:rPr>
                </w:rPrChange>
              </w:rPr>
              <w:t xml:space="preserve"> </w:t>
            </w:r>
            <w:r w:rsidRPr="004A49CE">
              <w:rPr>
                <w:rFonts w:ascii="David" w:hAnsi="David" w:hint="eastAsia"/>
                <w:sz w:val="26"/>
                <w:highlight w:val="yellow"/>
                <w:rtl/>
                <w:rPrChange w:id="342" w:author="יעל גויסקי" w:date="2020-10-17T15:23:00Z">
                  <w:rPr>
                    <w:rFonts w:ascii="David" w:hAnsi="David" w:hint="eastAsia"/>
                    <w:sz w:val="26"/>
                    <w:rtl/>
                  </w:rPr>
                </w:rPrChange>
              </w:rPr>
              <w:t>הבידוד</w:t>
            </w:r>
            <w:r w:rsidRPr="004A49CE">
              <w:rPr>
                <w:rFonts w:ascii="David" w:hAnsi="David"/>
                <w:sz w:val="26"/>
                <w:highlight w:val="yellow"/>
                <w:rtl/>
                <w:rPrChange w:id="343" w:author="יעל גויסקי" w:date="2020-10-17T15:23:00Z">
                  <w:rPr>
                    <w:rFonts w:ascii="David" w:hAnsi="David"/>
                    <w:sz w:val="26"/>
                    <w:rtl/>
                  </w:rPr>
                </w:rPrChange>
              </w:rPr>
              <w:t>,</w:t>
            </w:r>
            <w:ins w:id="344" w:author="יעל גויסקי" w:date="2020-10-14T12:42:00Z">
              <w:r w:rsidR="00B67270" w:rsidRPr="004A49CE">
                <w:rPr>
                  <w:rFonts w:ascii="David" w:hAnsi="David"/>
                  <w:sz w:val="26"/>
                  <w:highlight w:val="yellow"/>
                  <w:rtl/>
                  <w:rPrChange w:id="345" w:author="יעל גויסקי" w:date="2020-10-17T15:23:00Z">
                    <w:rPr>
                      <w:rFonts w:ascii="David" w:hAnsi="David"/>
                      <w:sz w:val="26"/>
                      <w:rtl/>
                    </w:rPr>
                  </w:rPrChange>
                </w:rPr>
                <w:t xml:space="preserve"> או בשל הימצאות ילדו בבידוד</w:t>
              </w:r>
              <w:r w:rsidR="00B67270">
                <w:rPr>
                  <w:rFonts w:ascii="David" w:hAnsi="David" w:hint="cs"/>
                  <w:sz w:val="26"/>
                  <w:rtl/>
                </w:rPr>
                <w:t xml:space="preserve"> </w:t>
              </w:r>
            </w:ins>
            <w:r w:rsidRPr="002018F4">
              <w:rPr>
                <w:rFonts w:ascii="David" w:hAnsi="David"/>
                <w:sz w:val="26"/>
                <w:rtl/>
              </w:rPr>
              <w:t xml:space="preserve"> </w:t>
            </w:r>
            <w:del w:id="346" w:author="יעל גויסקי" w:date="2020-10-14T12:41:00Z">
              <w:r w:rsidRPr="002018F4" w:rsidDel="00B67270">
                <w:rPr>
                  <w:rFonts w:ascii="David" w:hAnsi="David"/>
                  <w:sz w:val="26"/>
                  <w:rtl/>
                </w:rPr>
                <w:delText xml:space="preserve">על חשבון תקופת המחלה הצבורה שלו </w:delText>
              </w:r>
              <w:r w:rsidRPr="002018F4" w:rsidDel="00B67270">
                <w:rPr>
                  <w:rFonts w:ascii="David" w:hAnsi="David" w:hint="eastAsia"/>
                  <w:sz w:val="26"/>
                  <w:rtl/>
                </w:rPr>
                <w:delText>כמספר</w:delText>
              </w:r>
              <w:r w:rsidRPr="002018F4" w:rsidDel="00B67270">
                <w:rPr>
                  <w:rFonts w:ascii="David" w:hAnsi="David"/>
                  <w:sz w:val="26"/>
                  <w:rtl/>
                </w:rPr>
                <w:delText xml:space="preserve"> </w:delText>
              </w:r>
              <w:r w:rsidRPr="002018F4" w:rsidDel="00B67270">
                <w:rPr>
                  <w:rFonts w:ascii="David" w:hAnsi="David" w:hint="eastAsia"/>
                  <w:sz w:val="26"/>
                  <w:rtl/>
                </w:rPr>
                <w:delText>ימי</w:delText>
              </w:r>
              <w:r w:rsidRPr="002018F4" w:rsidDel="00B67270">
                <w:rPr>
                  <w:rFonts w:ascii="David" w:hAnsi="David"/>
                  <w:sz w:val="26"/>
                  <w:rtl/>
                </w:rPr>
                <w:delText xml:space="preserve"> </w:delText>
              </w:r>
              <w:r w:rsidRPr="002018F4" w:rsidDel="00B67270">
                <w:rPr>
                  <w:rFonts w:ascii="David" w:hAnsi="David" w:hint="eastAsia"/>
                  <w:sz w:val="26"/>
                  <w:rtl/>
                </w:rPr>
                <w:delText>היעדרותו</w:delText>
              </w:r>
              <w:r w:rsidRPr="002018F4" w:rsidDel="00B67270">
                <w:rPr>
                  <w:rFonts w:ascii="David" w:hAnsi="David"/>
                  <w:sz w:val="26"/>
                  <w:rtl/>
                </w:rPr>
                <w:delText xml:space="preserve"> </w:delText>
              </w:r>
              <w:r w:rsidRPr="002018F4" w:rsidDel="00B67270">
                <w:rPr>
                  <w:rFonts w:ascii="David" w:hAnsi="David" w:hint="eastAsia"/>
                  <w:sz w:val="26"/>
                  <w:rtl/>
                </w:rPr>
                <w:delText>כאמור</w:delText>
              </w:r>
              <w:r w:rsidRPr="002018F4" w:rsidDel="00B67270">
                <w:rPr>
                  <w:rFonts w:ascii="David" w:hAnsi="David"/>
                  <w:sz w:val="26"/>
                  <w:rtl/>
                </w:rPr>
                <w:delText>, ו</w:delText>
              </w:r>
              <w:r w:rsidRPr="002018F4" w:rsidDel="00B67270">
                <w:rPr>
                  <w:rFonts w:ascii="David" w:hAnsi="David" w:hint="eastAsia"/>
                  <w:sz w:val="26"/>
                  <w:rtl/>
                </w:rPr>
                <w:delText>יחולו</w:delText>
              </w:r>
              <w:r w:rsidRPr="002018F4" w:rsidDel="00B67270">
                <w:rPr>
                  <w:rFonts w:ascii="David" w:hAnsi="David"/>
                  <w:sz w:val="26"/>
                  <w:rtl/>
                </w:rPr>
                <w:delText xml:space="preserve"> </w:delText>
              </w:r>
              <w:r w:rsidRPr="002018F4" w:rsidDel="00B67270">
                <w:rPr>
                  <w:rFonts w:ascii="David" w:hAnsi="David" w:hint="eastAsia"/>
                  <w:sz w:val="26"/>
                  <w:rtl/>
                </w:rPr>
                <w:delText>לעניין</w:delText>
              </w:r>
              <w:r w:rsidRPr="002018F4" w:rsidDel="00B67270">
                <w:rPr>
                  <w:rFonts w:ascii="David" w:hAnsi="David"/>
                  <w:sz w:val="26"/>
                  <w:rtl/>
                </w:rPr>
                <w:delText xml:space="preserve"> </w:delText>
              </w:r>
              <w:r w:rsidRPr="002018F4" w:rsidDel="00B67270">
                <w:rPr>
                  <w:rFonts w:ascii="David" w:hAnsi="David" w:hint="eastAsia"/>
                  <w:sz w:val="26"/>
                  <w:rtl/>
                </w:rPr>
                <w:delText>זכותו</w:delText>
              </w:r>
              <w:r w:rsidRPr="002018F4" w:rsidDel="00B67270">
                <w:rPr>
                  <w:rFonts w:ascii="David" w:hAnsi="David"/>
                  <w:sz w:val="26"/>
                  <w:rtl/>
                </w:rPr>
                <w:delText xml:space="preserve"> </w:delText>
              </w:r>
              <w:r w:rsidRPr="002018F4" w:rsidDel="00B67270">
                <w:rPr>
                  <w:rFonts w:ascii="David" w:hAnsi="David" w:hint="eastAsia"/>
                  <w:sz w:val="26"/>
                  <w:rtl/>
                </w:rPr>
                <w:delText>לדמי</w:delText>
              </w:r>
              <w:r w:rsidRPr="002018F4" w:rsidDel="00B67270">
                <w:rPr>
                  <w:rFonts w:ascii="David" w:hAnsi="David"/>
                  <w:sz w:val="26"/>
                  <w:rtl/>
                </w:rPr>
                <w:delText xml:space="preserve"> </w:delText>
              </w:r>
              <w:r w:rsidRPr="002018F4" w:rsidDel="00B67270">
                <w:rPr>
                  <w:rFonts w:ascii="David" w:hAnsi="David" w:hint="eastAsia"/>
                  <w:sz w:val="26"/>
                  <w:rtl/>
                </w:rPr>
                <w:delText>מחלה</w:delText>
              </w:r>
              <w:r w:rsidRPr="002018F4" w:rsidDel="00B67270">
                <w:rPr>
                  <w:rFonts w:ascii="David" w:hAnsi="David"/>
                  <w:sz w:val="26"/>
                  <w:rtl/>
                </w:rPr>
                <w:delText xml:space="preserve"> הוראות סעיף 2 לחוק דמי מחלה, וזאת אף אם </w:delText>
              </w:r>
              <w:r w:rsidRPr="002018F4" w:rsidDel="00B67270">
                <w:rPr>
                  <w:rFonts w:ascii="David" w:hAnsi="David" w:hint="eastAsia"/>
                  <w:sz w:val="26"/>
                  <w:rtl/>
                </w:rPr>
                <w:delText>הוא</w:delText>
              </w:r>
              <w:r w:rsidRPr="002018F4" w:rsidDel="00B67270">
                <w:rPr>
                  <w:rFonts w:ascii="David" w:hAnsi="David"/>
                  <w:sz w:val="26"/>
                  <w:rtl/>
                </w:rPr>
                <w:delText xml:space="preserve"> </w:delText>
              </w:r>
              <w:r w:rsidRPr="002018F4" w:rsidDel="00B67270">
                <w:rPr>
                  <w:rFonts w:ascii="David" w:hAnsi="David" w:hint="eastAsia"/>
                  <w:sz w:val="26"/>
                  <w:rtl/>
                </w:rPr>
                <w:delText>עובד</w:delText>
              </w:r>
              <w:r w:rsidRPr="002018F4" w:rsidDel="00B67270">
                <w:rPr>
                  <w:rFonts w:ascii="David" w:hAnsi="David"/>
                  <w:sz w:val="26"/>
                  <w:rtl/>
                </w:rPr>
                <w:delText xml:space="preserve"> </w:delText>
              </w:r>
              <w:r w:rsidRPr="002018F4" w:rsidDel="00B67270">
                <w:rPr>
                  <w:rFonts w:ascii="David" w:hAnsi="David" w:hint="eastAsia"/>
                  <w:sz w:val="26"/>
                  <w:rtl/>
                </w:rPr>
                <w:delText>שחל</w:delText>
              </w:r>
              <w:r w:rsidRPr="002018F4" w:rsidDel="00B67270">
                <w:rPr>
                  <w:rFonts w:ascii="David" w:hAnsi="David"/>
                  <w:sz w:val="26"/>
                  <w:rtl/>
                </w:rPr>
                <w:delText xml:space="preserve"> </w:delText>
              </w:r>
              <w:r w:rsidRPr="002018F4" w:rsidDel="00B67270">
                <w:rPr>
                  <w:rFonts w:ascii="David" w:hAnsi="David" w:hint="eastAsia"/>
                  <w:sz w:val="26"/>
                  <w:rtl/>
                </w:rPr>
                <w:delText>עליו</w:delText>
              </w:r>
              <w:r w:rsidRPr="002018F4" w:rsidDel="00B67270">
                <w:rPr>
                  <w:rFonts w:ascii="David" w:hAnsi="David"/>
                  <w:sz w:val="26"/>
                  <w:rtl/>
                </w:rPr>
                <w:delText xml:space="preserve"> </w:delText>
              </w:r>
              <w:r w:rsidRPr="002018F4" w:rsidDel="00B67270">
                <w:rPr>
                  <w:rFonts w:ascii="David" w:hAnsi="David" w:hint="eastAsia"/>
                  <w:sz w:val="26"/>
                  <w:rtl/>
                </w:rPr>
                <w:delText>הסדר</w:delText>
              </w:r>
              <w:r w:rsidRPr="002018F4" w:rsidDel="00B67270">
                <w:rPr>
                  <w:rFonts w:ascii="David" w:hAnsi="David"/>
                  <w:sz w:val="26"/>
                  <w:rtl/>
                </w:rPr>
                <w:delText xml:space="preserve"> </w:delText>
              </w:r>
              <w:r w:rsidRPr="002018F4" w:rsidDel="00B67270">
                <w:rPr>
                  <w:rFonts w:ascii="David" w:hAnsi="David" w:hint="eastAsia"/>
                  <w:sz w:val="26"/>
                  <w:rtl/>
                </w:rPr>
                <w:delText>מיטיב</w:delText>
              </w:r>
              <w:r w:rsidRPr="002018F4" w:rsidDel="00B67270">
                <w:rPr>
                  <w:rFonts w:ascii="David" w:hAnsi="David"/>
                  <w:sz w:val="26"/>
                  <w:rtl/>
                </w:rPr>
                <w:delText xml:space="preserve"> </w:delText>
              </w:r>
              <w:r w:rsidRPr="002018F4" w:rsidDel="00B67270">
                <w:rPr>
                  <w:rFonts w:ascii="David" w:hAnsi="David" w:hint="eastAsia"/>
                  <w:sz w:val="26"/>
                  <w:rtl/>
                </w:rPr>
                <w:delText>על</w:delText>
              </w:r>
              <w:r w:rsidRPr="002018F4" w:rsidDel="00B67270">
                <w:rPr>
                  <w:rFonts w:ascii="David" w:hAnsi="David"/>
                  <w:sz w:val="26"/>
                  <w:rtl/>
                </w:rPr>
                <w:delText xml:space="preserve"> </w:delText>
              </w:r>
              <w:r w:rsidRPr="002018F4" w:rsidDel="00B67270">
                <w:rPr>
                  <w:rFonts w:ascii="David" w:hAnsi="David" w:hint="eastAsia"/>
                  <w:sz w:val="26"/>
                  <w:rtl/>
                </w:rPr>
                <w:delText>הוראות</w:delText>
              </w:r>
              <w:r w:rsidRPr="002018F4" w:rsidDel="00B67270">
                <w:rPr>
                  <w:rFonts w:ascii="David" w:hAnsi="David"/>
                  <w:sz w:val="26"/>
                  <w:rtl/>
                </w:rPr>
                <w:delText xml:space="preserve"> </w:delText>
              </w:r>
              <w:r w:rsidRPr="002018F4" w:rsidDel="00B67270">
                <w:rPr>
                  <w:rFonts w:ascii="David" w:hAnsi="David" w:hint="eastAsia"/>
                  <w:sz w:val="26"/>
                  <w:rtl/>
                </w:rPr>
                <w:delText>סעיף</w:delText>
              </w:r>
              <w:r w:rsidRPr="002018F4" w:rsidDel="00B67270">
                <w:rPr>
                  <w:rFonts w:ascii="David" w:hAnsi="David"/>
                  <w:sz w:val="26"/>
                  <w:rtl/>
                </w:rPr>
                <w:delText xml:space="preserve"> 2 </w:delText>
              </w:r>
              <w:r w:rsidRPr="002018F4" w:rsidDel="00B67270">
                <w:rPr>
                  <w:rFonts w:ascii="David" w:hAnsi="David" w:hint="eastAsia"/>
                  <w:sz w:val="26"/>
                  <w:rtl/>
                </w:rPr>
                <w:delText>לחוק</w:delText>
              </w:r>
              <w:r w:rsidRPr="002018F4" w:rsidDel="00B67270">
                <w:rPr>
                  <w:rFonts w:ascii="David" w:hAnsi="David"/>
                  <w:sz w:val="26"/>
                  <w:rtl/>
                </w:rPr>
                <w:delText xml:space="preserve"> </w:delText>
              </w:r>
              <w:r w:rsidRPr="002018F4" w:rsidDel="00B67270">
                <w:rPr>
                  <w:rFonts w:ascii="David" w:hAnsi="David" w:hint="eastAsia"/>
                  <w:sz w:val="26"/>
                  <w:rtl/>
                </w:rPr>
                <w:delText>דמי</w:delText>
              </w:r>
              <w:r w:rsidRPr="002018F4" w:rsidDel="00B67270">
                <w:rPr>
                  <w:rFonts w:ascii="David" w:hAnsi="David"/>
                  <w:sz w:val="26"/>
                  <w:rtl/>
                </w:rPr>
                <w:delText xml:space="preserve"> מחלה </w:delText>
              </w:r>
              <w:r w:rsidRPr="002018F4" w:rsidDel="00B67270">
                <w:rPr>
                  <w:rFonts w:ascii="David" w:hAnsi="David" w:hint="eastAsia"/>
                  <w:sz w:val="26"/>
                  <w:rtl/>
                </w:rPr>
                <w:delText>לפי</w:delText>
              </w:r>
              <w:r w:rsidRPr="002018F4" w:rsidDel="00B67270">
                <w:rPr>
                  <w:rFonts w:ascii="David" w:hAnsi="David"/>
                  <w:sz w:val="26"/>
                  <w:rtl/>
                </w:rPr>
                <w:delText xml:space="preserve"> </w:delText>
              </w:r>
              <w:r w:rsidRPr="002018F4" w:rsidDel="00B67270">
                <w:rPr>
                  <w:rFonts w:ascii="David" w:hAnsi="David" w:hint="eastAsia"/>
                  <w:sz w:val="26"/>
                  <w:rtl/>
                </w:rPr>
                <w:delText>הסכם</w:delText>
              </w:r>
              <w:r w:rsidRPr="002018F4" w:rsidDel="00B67270">
                <w:rPr>
                  <w:rFonts w:ascii="David" w:hAnsi="David"/>
                  <w:sz w:val="26"/>
                  <w:rtl/>
                </w:rPr>
                <w:delText xml:space="preserve"> </w:delText>
              </w:r>
              <w:r w:rsidRPr="002018F4" w:rsidDel="00B67270">
                <w:rPr>
                  <w:rFonts w:ascii="David" w:hAnsi="David" w:hint="eastAsia"/>
                  <w:sz w:val="26"/>
                  <w:rtl/>
                </w:rPr>
                <w:delText>קיבוצי</w:delText>
              </w:r>
              <w:r w:rsidRPr="002018F4" w:rsidDel="00B67270">
                <w:rPr>
                  <w:rFonts w:ascii="David" w:hAnsi="David"/>
                  <w:sz w:val="26"/>
                  <w:rtl/>
                </w:rPr>
                <w:delText xml:space="preserve"> או חוזה אישי, </w:delText>
              </w:r>
              <w:r w:rsidRPr="002018F4" w:rsidDel="00B67270">
                <w:rPr>
                  <w:rFonts w:ascii="David" w:hAnsi="David" w:hint="eastAsia"/>
                  <w:sz w:val="26"/>
                  <w:rtl/>
                </w:rPr>
                <w:delText>למעט</w:delText>
              </w:r>
              <w:r w:rsidRPr="002018F4" w:rsidDel="00B67270">
                <w:rPr>
                  <w:rFonts w:ascii="David" w:hAnsi="David"/>
                  <w:sz w:val="26"/>
                  <w:rtl/>
                </w:rPr>
                <w:delText xml:space="preserve"> אם חל עליו אחד מאלה</w:delText>
              </w:r>
            </w:del>
            <w:r w:rsidRPr="002018F4">
              <w:rPr>
                <w:rFonts w:ascii="David" w:hAnsi="David"/>
                <w:sz w:val="26"/>
                <w:rtl/>
              </w:rPr>
              <w:t>:</w:t>
            </w:r>
          </w:p>
        </w:tc>
      </w:tr>
      <w:tr w:rsidR="00CE074C" w:rsidRPr="00732151" w14:paraId="6D55B3B8"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34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348" w:author="יעל גויסקי" w:date="2020-10-14T12:41:00Z">
            <w:trPr>
              <w:cantSplit/>
            </w:trPr>
          </w:trPrChange>
        </w:trPr>
        <w:tc>
          <w:tcPr>
            <w:tcW w:w="1869" w:type="dxa"/>
            <w:tcPrChange w:id="349" w:author="יעל גויסקי" w:date="2020-10-14T12:41:00Z">
              <w:tcPr>
                <w:tcW w:w="1869" w:type="dxa"/>
              </w:tcPr>
            </w:tcPrChange>
          </w:tcPr>
          <w:p w14:paraId="6EF21196" w14:textId="77777777" w:rsidR="00CE074C" w:rsidRPr="00EB2DF3" w:rsidRDefault="00CE074C" w:rsidP="00CE074C">
            <w:pPr>
              <w:pStyle w:val="TableSideHeading"/>
              <w:outlineLvl w:val="9"/>
              <w:rPr>
                <w:rtl/>
              </w:rPr>
            </w:pPr>
          </w:p>
        </w:tc>
        <w:tc>
          <w:tcPr>
            <w:tcW w:w="624" w:type="dxa"/>
            <w:tcPrChange w:id="350" w:author="יעל גויסקי" w:date="2020-10-14T12:41:00Z">
              <w:tcPr>
                <w:tcW w:w="624" w:type="dxa"/>
              </w:tcPr>
            </w:tcPrChange>
          </w:tcPr>
          <w:p w14:paraId="57999ABB" w14:textId="77777777" w:rsidR="00CE074C" w:rsidRPr="00EB2DF3" w:rsidRDefault="00CE074C" w:rsidP="00CE074C">
            <w:pPr>
              <w:pStyle w:val="TableText"/>
              <w:jc w:val="both"/>
              <w:rPr>
                <w:rtl/>
              </w:rPr>
            </w:pPr>
          </w:p>
        </w:tc>
        <w:tc>
          <w:tcPr>
            <w:tcW w:w="624" w:type="dxa"/>
            <w:tcPrChange w:id="351" w:author="יעל גויסקי" w:date="2020-10-14T12:41:00Z">
              <w:tcPr>
                <w:tcW w:w="624" w:type="dxa"/>
              </w:tcPr>
            </w:tcPrChange>
          </w:tcPr>
          <w:p w14:paraId="3AD1DFDC" w14:textId="77777777" w:rsidR="00CE074C" w:rsidRDefault="00CE074C" w:rsidP="00CE074C">
            <w:pPr>
              <w:pStyle w:val="TableText"/>
              <w:jc w:val="both"/>
              <w:rPr>
                <w:rFonts w:ascii="David" w:hAnsi="David"/>
                <w:sz w:val="26"/>
                <w:rtl/>
              </w:rPr>
            </w:pPr>
          </w:p>
        </w:tc>
        <w:tc>
          <w:tcPr>
            <w:tcW w:w="624" w:type="dxa"/>
            <w:tcPrChange w:id="352" w:author="יעל גויסקי" w:date="2020-10-14T12:41:00Z">
              <w:tcPr>
                <w:tcW w:w="624" w:type="dxa"/>
              </w:tcPr>
            </w:tcPrChange>
          </w:tcPr>
          <w:p w14:paraId="2085D24A" w14:textId="77777777" w:rsidR="00CE074C" w:rsidRPr="00EB2DF3" w:rsidRDefault="00CE074C" w:rsidP="00CE074C">
            <w:pPr>
              <w:pStyle w:val="TableText"/>
              <w:jc w:val="both"/>
              <w:rPr>
                <w:rtl/>
              </w:rPr>
            </w:pPr>
          </w:p>
        </w:tc>
        <w:tc>
          <w:tcPr>
            <w:tcW w:w="624" w:type="dxa"/>
            <w:tcPrChange w:id="353" w:author="יעל גויסקי" w:date="2020-10-14T12:41:00Z">
              <w:tcPr>
                <w:tcW w:w="624" w:type="dxa"/>
              </w:tcPr>
            </w:tcPrChange>
          </w:tcPr>
          <w:p w14:paraId="48E132C7" w14:textId="77777777" w:rsidR="00CE074C" w:rsidRPr="00CE074C" w:rsidRDefault="00CE074C" w:rsidP="00CE074C">
            <w:pPr>
              <w:pStyle w:val="TableText"/>
              <w:jc w:val="both"/>
              <w:rPr>
                <w:rtl/>
              </w:rPr>
            </w:pPr>
          </w:p>
        </w:tc>
        <w:tc>
          <w:tcPr>
            <w:tcW w:w="25" w:type="dxa"/>
            <w:tcPrChange w:id="354" w:author="יעל גויסקי" w:date="2020-10-14T12:41:00Z">
              <w:tcPr>
                <w:tcW w:w="624" w:type="dxa"/>
              </w:tcPr>
            </w:tcPrChange>
          </w:tcPr>
          <w:p w14:paraId="0265EA97" w14:textId="77777777" w:rsidR="00CE074C" w:rsidRPr="00CE074C" w:rsidRDefault="00CE074C" w:rsidP="00CE074C">
            <w:pPr>
              <w:pStyle w:val="TableText"/>
              <w:jc w:val="both"/>
              <w:rPr>
                <w:rtl/>
              </w:rPr>
            </w:pPr>
          </w:p>
        </w:tc>
        <w:tc>
          <w:tcPr>
            <w:tcW w:w="5248" w:type="dxa"/>
            <w:gridSpan w:val="4"/>
            <w:tcPrChange w:id="355" w:author="יעל גויסקי" w:date="2020-10-14T12:41:00Z">
              <w:tcPr>
                <w:tcW w:w="4649" w:type="dxa"/>
                <w:gridSpan w:val="4"/>
              </w:tcPr>
            </w:tcPrChange>
          </w:tcPr>
          <w:p w14:paraId="1AE564B8" w14:textId="1BF3FF1B" w:rsidR="00CE074C" w:rsidRPr="00B779DA" w:rsidRDefault="00CE074C" w:rsidP="00BF13B2">
            <w:pPr>
              <w:pStyle w:val="TableBlock"/>
              <w:numPr>
                <w:ilvl w:val="0"/>
                <w:numId w:val="11"/>
              </w:numPr>
              <w:tabs>
                <w:tab w:val="left" w:pos="624"/>
              </w:tabs>
              <w:rPr>
                <w:rFonts w:ascii="David" w:hAnsi="David"/>
                <w:sz w:val="26"/>
                <w:rtl/>
              </w:rPr>
            </w:pPr>
            <w:del w:id="356" w:author="יעל גויסקי" w:date="2020-10-14T12:41:00Z">
              <w:r w:rsidRPr="002018F4" w:rsidDel="00B67270">
                <w:rPr>
                  <w:rFonts w:ascii="David" w:hAnsi="David" w:hint="eastAsia"/>
                  <w:sz w:val="26"/>
                  <w:rtl/>
                </w:rPr>
                <w:delText>הסדר</w:delText>
              </w:r>
              <w:r w:rsidRPr="002018F4" w:rsidDel="00B67270">
                <w:rPr>
                  <w:rFonts w:ascii="David" w:hAnsi="David"/>
                  <w:sz w:val="26"/>
                  <w:rtl/>
                </w:rPr>
                <w:delText xml:space="preserve"> </w:delText>
              </w:r>
              <w:r w:rsidRPr="002018F4" w:rsidDel="00B67270">
                <w:rPr>
                  <w:rFonts w:ascii="David" w:hAnsi="David" w:hint="eastAsia"/>
                  <w:sz w:val="26"/>
                  <w:rtl/>
                </w:rPr>
                <w:delText>מיטיב</w:delText>
              </w:r>
              <w:r w:rsidRPr="002018F4" w:rsidDel="00B67270">
                <w:rPr>
                  <w:rFonts w:ascii="David" w:hAnsi="David"/>
                  <w:sz w:val="26"/>
                  <w:rtl/>
                </w:rPr>
                <w:delText xml:space="preserve"> כאמור </w:delText>
              </w:r>
              <w:r w:rsidRPr="002018F4" w:rsidDel="00B67270">
                <w:rPr>
                  <w:rFonts w:ascii="David" w:hAnsi="David" w:hint="eastAsia"/>
                  <w:sz w:val="26"/>
                  <w:rtl/>
                </w:rPr>
                <w:delText>לפי</w:delText>
              </w:r>
              <w:r w:rsidRPr="002018F4" w:rsidDel="00B67270">
                <w:rPr>
                  <w:rFonts w:ascii="David" w:hAnsi="David"/>
                  <w:sz w:val="26"/>
                  <w:rtl/>
                </w:rPr>
                <w:delText xml:space="preserve"> </w:delText>
              </w:r>
              <w:r w:rsidRPr="002018F4" w:rsidDel="00B67270">
                <w:rPr>
                  <w:rFonts w:ascii="David" w:hAnsi="David" w:hint="eastAsia"/>
                  <w:sz w:val="26"/>
                  <w:rtl/>
                </w:rPr>
                <w:delText>חוק</w:delText>
              </w:r>
              <w:r w:rsidRPr="002018F4" w:rsidDel="00B67270">
                <w:rPr>
                  <w:rFonts w:ascii="David" w:hAnsi="David"/>
                  <w:sz w:val="26"/>
                  <w:rtl/>
                </w:rPr>
                <w:delText>;</w:delText>
              </w:r>
            </w:del>
          </w:p>
        </w:tc>
      </w:tr>
      <w:tr w:rsidR="00CE074C" w:rsidRPr="00732151" w14:paraId="49B4FF0E"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35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358" w:author="יעל גויסקי" w:date="2020-10-14T12:41:00Z">
            <w:trPr>
              <w:cantSplit/>
            </w:trPr>
          </w:trPrChange>
        </w:trPr>
        <w:tc>
          <w:tcPr>
            <w:tcW w:w="1869" w:type="dxa"/>
            <w:tcPrChange w:id="359" w:author="יעל גויסקי" w:date="2020-10-14T12:41:00Z">
              <w:tcPr>
                <w:tcW w:w="1869" w:type="dxa"/>
              </w:tcPr>
            </w:tcPrChange>
          </w:tcPr>
          <w:p w14:paraId="0BDC98A0" w14:textId="77777777" w:rsidR="00CE074C" w:rsidRPr="00EB2DF3" w:rsidRDefault="00CE074C" w:rsidP="00CE074C">
            <w:pPr>
              <w:pStyle w:val="TableSideHeading"/>
              <w:outlineLvl w:val="9"/>
              <w:rPr>
                <w:rtl/>
              </w:rPr>
            </w:pPr>
          </w:p>
        </w:tc>
        <w:tc>
          <w:tcPr>
            <w:tcW w:w="624" w:type="dxa"/>
            <w:tcPrChange w:id="360" w:author="יעל גויסקי" w:date="2020-10-14T12:41:00Z">
              <w:tcPr>
                <w:tcW w:w="624" w:type="dxa"/>
              </w:tcPr>
            </w:tcPrChange>
          </w:tcPr>
          <w:p w14:paraId="28D7F27D" w14:textId="77777777" w:rsidR="00CE074C" w:rsidRPr="00EB2DF3" w:rsidRDefault="00CE074C" w:rsidP="00CE074C">
            <w:pPr>
              <w:pStyle w:val="TableText"/>
              <w:jc w:val="both"/>
              <w:rPr>
                <w:rtl/>
              </w:rPr>
            </w:pPr>
          </w:p>
        </w:tc>
        <w:tc>
          <w:tcPr>
            <w:tcW w:w="624" w:type="dxa"/>
            <w:tcPrChange w:id="361" w:author="יעל גויסקי" w:date="2020-10-14T12:41:00Z">
              <w:tcPr>
                <w:tcW w:w="624" w:type="dxa"/>
              </w:tcPr>
            </w:tcPrChange>
          </w:tcPr>
          <w:p w14:paraId="7F7E805F" w14:textId="77777777" w:rsidR="00CE074C" w:rsidRDefault="00CE074C" w:rsidP="00CE074C">
            <w:pPr>
              <w:pStyle w:val="TableText"/>
              <w:jc w:val="both"/>
              <w:rPr>
                <w:rtl/>
              </w:rPr>
            </w:pPr>
          </w:p>
        </w:tc>
        <w:tc>
          <w:tcPr>
            <w:tcW w:w="624" w:type="dxa"/>
            <w:tcPrChange w:id="362" w:author="יעל גויסקי" w:date="2020-10-14T12:41:00Z">
              <w:tcPr>
                <w:tcW w:w="624" w:type="dxa"/>
              </w:tcPr>
            </w:tcPrChange>
          </w:tcPr>
          <w:p w14:paraId="330FA9FC" w14:textId="77777777" w:rsidR="00CE074C" w:rsidRPr="00EB2DF3" w:rsidRDefault="00CE074C" w:rsidP="00CE074C">
            <w:pPr>
              <w:pStyle w:val="TableText"/>
              <w:jc w:val="both"/>
              <w:rPr>
                <w:rtl/>
              </w:rPr>
            </w:pPr>
          </w:p>
        </w:tc>
        <w:tc>
          <w:tcPr>
            <w:tcW w:w="624" w:type="dxa"/>
            <w:tcPrChange w:id="363" w:author="יעל גויסקי" w:date="2020-10-14T12:41:00Z">
              <w:tcPr>
                <w:tcW w:w="624" w:type="dxa"/>
              </w:tcPr>
            </w:tcPrChange>
          </w:tcPr>
          <w:p w14:paraId="7AF8EA8E" w14:textId="77777777" w:rsidR="00CE074C" w:rsidRPr="00CE074C" w:rsidRDefault="00CE074C" w:rsidP="00CE074C">
            <w:pPr>
              <w:pStyle w:val="TableText"/>
              <w:jc w:val="both"/>
              <w:rPr>
                <w:rtl/>
              </w:rPr>
            </w:pPr>
          </w:p>
        </w:tc>
        <w:tc>
          <w:tcPr>
            <w:tcW w:w="25" w:type="dxa"/>
            <w:tcPrChange w:id="364" w:author="יעל גויסקי" w:date="2020-10-14T12:41:00Z">
              <w:tcPr>
                <w:tcW w:w="624" w:type="dxa"/>
              </w:tcPr>
            </w:tcPrChange>
          </w:tcPr>
          <w:p w14:paraId="3A4B4AC3" w14:textId="77777777" w:rsidR="00CE074C" w:rsidRPr="00CE074C" w:rsidRDefault="00CE074C" w:rsidP="00CE074C">
            <w:pPr>
              <w:pStyle w:val="TableText"/>
              <w:jc w:val="both"/>
              <w:rPr>
                <w:rtl/>
              </w:rPr>
            </w:pPr>
          </w:p>
        </w:tc>
        <w:tc>
          <w:tcPr>
            <w:tcW w:w="5248" w:type="dxa"/>
            <w:gridSpan w:val="4"/>
            <w:tcPrChange w:id="365" w:author="יעל גויסקי" w:date="2020-10-14T12:41:00Z">
              <w:tcPr>
                <w:tcW w:w="4649" w:type="dxa"/>
                <w:gridSpan w:val="4"/>
              </w:tcPr>
            </w:tcPrChange>
          </w:tcPr>
          <w:p w14:paraId="757FFA5F" w14:textId="1A7257F3" w:rsidR="00CE074C" w:rsidRPr="00CE074C" w:rsidRDefault="00CE074C" w:rsidP="00BF13B2">
            <w:pPr>
              <w:pStyle w:val="TableBlock"/>
              <w:numPr>
                <w:ilvl w:val="0"/>
                <w:numId w:val="11"/>
              </w:numPr>
              <w:tabs>
                <w:tab w:val="left" w:pos="624"/>
              </w:tabs>
              <w:rPr>
                <w:sz w:val="26"/>
                <w:rtl/>
              </w:rPr>
            </w:pPr>
            <w:del w:id="366" w:author="יעל גויסקי" w:date="2020-10-14T12:41:00Z">
              <w:r w:rsidRPr="00CE074C" w:rsidDel="00B67270">
                <w:rPr>
                  <w:rFonts w:ascii="David" w:hAnsi="David" w:hint="eastAsia"/>
                  <w:sz w:val="26"/>
                  <w:rtl/>
                </w:rPr>
                <w:delText>הסדר</w:delText>
              </w:r>
              <w:r w:rsidRPr="00CE074C" w:rsidDel="00B67270">
                <w:rPr>
                  <w:rFonts w:ascii="David" w:hAnsi="David"/>
                  <w:sz w:val="26"/>
                  <w:rtl/>
                </w:rPr>
                <w:delText xml:space="preserve"> </w:delText>
              </w:r>
              <w:r w:rsidRPr="00CE074C" w:rsidDel="00B67270">
                <w:rPr>
                  <w:rFonts w:ascii="David" w:hAnsi="David" w:hint="eastAsia"/>
                  <w:sz w:val="26"/>
                  <w:rtl/>
                </w:rPr>
                <w:delText>מיטיב</w:delText>
              </w:r>
              <w:r w:rsidRPr="00CE074C" w:rsidDel="00B67270">
                <w:rPr>
                  <w:rFonts w:ascii="David" w:hAnsi="David"/>
                  <w:sz w:val="26"/>
                  <w:rtl/>
                </w:rPr>
                <w:delText xml:space="preserve"> </w:delText>
              </w:r>
              <w:r w:rsidRPr="00CE074C" w:rsidDel="00B67270">
                <w:rPr>
                  <w:rFonts w:ascii="David" w:hAnsi="David" w:hint="eastAsia"/>
                  <w:sz w:val="26"/>
                  <w:rtl/>
                </w:rPr>
                <w:delText>כאמור</w:delText>
              </w:r>
              <w:r w:rsidRPr="00CE074C" w:rsidDel="00B67270">
                <w:rPr>
                  <w:rFonts w:ascii="David" w:hAnsi="David"/>
                  <w:sz w:val="26"/>
                  <w:rtl/>
                </w:rPr>
                <w:delText xml:space="preserve"> </w:delText>
              </w:r>
              <w:r w:rsidRPr="00CE074C" w:rsidDel="00B67270">
                <w:rPr>
                  <w:rFonts w:ascii="David" w:hAnsi="David" w:hint="eastAsia"/>
                  <w:sz w:val="26"/>
                  <w:rtl/>
                </w:rPr>
                <w:delText>המתייחס</w:delText>
              </w:r>
              <w:r w:rsidRPr="00CE074C" w:rsidDel="00B67270">
                <w:rPr>
                  <w:rFonts w:ascii="David" w:hAnsi="David"/>
                  <w:sz w:val="26"/>
                  <w:rtl/>
                </w:rPr>
                <w:delText xml:space="preserve"> </w:delText>
              </w:r>
              <w:r w:rsidRPr="00CE074C" w:rsidDel="00B67270">
                <w:rPr>
                  <w:rFonts w:ascii="David" w:hAnsi="David" w:hint="eastAsia"/>
                  <w:sz w:val="26"/>
                  <w:rtl/>
                </w:rPr>
                <w:delText>לעניין</w:delText>
              </w:r>
              <w:r w:rsidRPr="00CE074C" w:rsidDel="00B67270">
                <w:rPr>
                  <w:rFonts w:ascii="David" w:hAnsi="David"/>
                  <w:sz w:val="26"/>
                  <w:rtl/>
                </w:rPr>
                <w:delText xml:space="preserve"> </w:delText>
              </w:r>
              <w:r w:rsidRPr="00CE074C" w:rsidDel="00B67270">
                <w:rPr>
                  <w:rFonts w:ascii="David" w:hAnsi="David" w:hint="eastAsia"/>
                  <w:sz w:val="26"/>
                  <w:rtl/>
                </w:rPr>
                <w:delText>תשלום</w:delText>
              </w:r>
              <w:r w:rsidRPr="00CE074C" w:rsidDel="00B67270">
                <w:rPr>
                  <w:rFonts w:ascii="David" w:hAnsi="David"/>
                  <w:sz w:val="26"/>
                  <w:rtl/>
                </w:rPr>
                <w:delText xml:space="preserve"> </w:delText>
              </w:r>
              <w:r w:rsidRPr="00CE074C" w:rsidDel="00B67270">
                <w:rPr>
                  <w:rFonts w:ascii="David" w:hAnsi="David" w:hint="eastAsia"/>
                  <w:sz w:val="26"/>
                  <w:rtl/>
                </w:rPr>
                <w:delText>לעובד</w:delText>
              </w:r>
              <w:r w:rsidRPr="00CE074C" w:rsidDel="00B67270">
                <w:rPr>
                  <w:rFonts w:ascii="David" w:hAnsi="David"/>
                  <w:sz w:val="26"/>
                  <w:rtl/>
                </w:rPr>
                <w:delText xml:space="preserve"> </w:delText>
              </w:r>
              <w:r w:rsidRPr="00CE074C" w:rsidDel="00B67270">
                <w:rPr>
                  <w:rFonts w:ascii="David" w:hAnsi="David" w:hint="eastAsia"/>
                  <w:sz w:val="26"/>
                  <w:rtl/>
                </w:rPr>
                <w:delText>בגין</w:delText>
              </w:r>
              <w:r w:rsidRPr="00CE074C" w:rsidDel="00B67270">
                <w:rPr>
                  <w:rFonts w:ascii="David" w:hAnsi="David"/>
                  <w:sz w:val="26"/>
                  <w:rtl/>
                </w:rPr>
                <w:delText xml:space="preserve"> </w:delText>
              </w:r>
              <w:r w:rsidRPr="00CE074C" w:rsidDel="00B67270">
                <w:rPr>
                  <w:rFonts w:ascii="David" w:hAnsi="David" w:hint="eastAsia"/>
                  <w:sz w:val="26"/>
                  <w:rtl/>
                </w:rPr>
                <w:delText>ימי</w:delText>
              </w:r>
              <w:r w:rsidRPr="00CE074C" w:rsidDel="00B67270">
                <w:rPr>
                  <w:rFonts w:ascii="David" w:hAnsi="David"/>
                  <w:sz w:val="26"/>
                  <w:rtl/>
                </w:rPr>
                <w:delText xml:space="preserve"> </w:delText>
              </w:r>
              <w:r w:rsidRPr="00CE074C" w:rsidDel="00B67270">
                <w:rPr>
                  <w:rFonts w:ascii="David" w:hAnsi="David" w:hint="eastAsia"/>
                  <w:sz w:val="26"/>
                  <w:rtl/>
                </w:rPr>
                <w:delText>בידוד</w:delText>
              </w:r>
              <w:r w:rsidRPr="00CE074C" w:rsidDel="00B67270">
                <w:rPr>
                  <w:rFonts w:ascii="David" w:hAnsi="David"/>
                  <w:sz w:val="26"/>
                  <w:rtl/>
                </w:rPr>
                <w:delText>.</w:delText>
              </w:r>
            </w:del>
          </w:p>
        </w:tc>
      </w:tr>
      <w:tr w:rsidR="00EB2DF3" w14:paraId="0864CDA7"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36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368" w:author="יעל גויסקי" w:date="2020-10-14T12:41:00Z">
            <w:trPr>
              <w:cantSplit/>
            </w:trPr>
          </w:trPrChange>
        </w:trPr>
        <w:tc>
          <w:tcPr>
            <w:tcW w:w="1869" w:type="dxa"/>
            <w:tcPrChange w:id="369" w:author="יעל גויסקי" w:date="2020-10-14T12:41:00Z">
              <w:tcPr>
                <w:tcW w:w="1869" w:type="dxa"/>
              </w:tcPr>
            </w:tcPrChange>
          </w:tcPr>
          <w:p w14:paraId="3FA98F55" w14:textId="77777777" w:rsidR="00EB2DF3" w:rsidRDefault="00EB2DF3">
            <w:pPr>
              <w:pStyle w:val="TableSideHeading"/>
              <w:keepLines w:val="0"/>
            </w:pPr>
          </w:p>
        </w:tc>
        <w:tc>
          <w:tcPr>
            <w:tcW w:w="624" w:type="dxa"/>
            <w:tcPrChange w:id="370" w:author="יעל גויסקי" w:date="2020-10-14T12:41:00Z">
              <w:tcPr>
                <w:tcW w:w="624" w:type="dxa"/>
              </w:tcPr>
            </w:tcPrChange>
          </w:tcPr>
          <w:p w14:paraId="66EC8226" w14:textId="77777777" w:rsidR="00EB2DF3" w:rsidRDefault="00EB2DF3">
            <w:pPr>
              <w:pStyle w:val="TableText"/>
              <w:keepLines w:val="0"/>
            </w:pPr>
          </w:p>
        </w:tc>
        <w:tc>
          <w:tcPr>
            <w:tcW w:w="1872" w:type="dxa"/>
            <w:gridSpan w:val="3"/>
            <w:tcPrChange w:id="371" w:author="יעל גויסקי" w:date="2020-10-14T12:41:00Z">
              <w:tcPr>
                <w:tcW w:w="1872" w:type="dxa"/>
                <w:gridSpan w:val="3"/>
              </w:tcPr>
            </w:tcPrChange>
          </w:tcPr>
          <w:p w14:paraId="1A49D695" w14:textId="77777777" w:rsidR="00EB2DF3" w:rsidRDefault="00EB2DF3">
            <w:pPr>
              <w:pStyle w:val="TableInnerSideHeading"/>
            </w:pPr>
            <w:r w:rsidRPr="00EB2DF3">
              <w:rPr>
                <w:rFonts w:hint="cs"/>
                <w:rtl/>
              </w:rPr>
              <w:t>זכאות לדמי בידוד במקרים מיוחדים</w:t>
            </w:r>
          </w:p>
        </w:tc>
        <w:tc>
          <w:tcPr>
            <w:tcW w:w="25" w:type="dxa"/>
            <w:tcPrChange w:id="372" w:author="יעל גויסקי" w:date="2020-10-14T12:41:00Z">
              <w:tcPr>
                <w:tcW w:w="624" w:type="dxa"/>
              </w:tcPr>
            </w:tcPrChange>
          </w:tcPr>
          <w:p w14:paraId="1DB9BF63" w14:textId="77777777" w:rsidR="00EB2DF3" w:rsidRDefault="00EB2DF3" w:rsidP="00CE074C">
            <w:pPr>
              <w:pStyle w:val="TableText"/>
            </w:pPr>
            <w:r>
              <w:rPr>
                <w:rFonts w:hint="cs"/>
                <w:rtl/>
              </w:rPr>
              <w:t>3</w:t>
            </w:r>
            <w:r w:rsidR="00CE074C">
              <w:rPr>
                <w:rFonts w:hint="cs"/>
                <w:rtl/>
              </w:rPr>
              <w:t>ג</w:t>
            </w:r>
            <w:r>
              <w:rPr>
                <w:rFonts w:hint="cs"/>
                <w:rtl/>
              </w:rPr>
              <w:t>.</w:t>
            </w:r>
          </w:p>
        </w:tc>
        <w:tc>
          <w:tcPr>
            <w:tcW w:w="5248" w:type="dxa"/>
            <w:gridSpan w:val="4"/>
            <w:tcPrChange w:id="373" w:author="יעל גויסקי" w:date="2020-10-14T12:41:00Z">
              <w:tcPr>
                <w:tcW w:w="4649" w:type="dxa"/>
                <w:gridSpan w:val="4"/>
              </w:tcPr>
            </w:tcPrChange>
          </w:tcPr>
          <w:p w14:paraId="79F007B6" w14:textId="1AF1F64B" w:rsidR="00EB2DF3" w:rsidRDefault="00EB2DF3" w:rsidP="00BF13B2">
            <w:pPr>
              <w:pStyle w:val="TableBlock"/>
              <w:numPr>
                <w:ilvl w:val="0"/>
                <w:numId w:val="12"/>
              </w:numPr>
              <w:tabs>
                <w:tab w:val="left" w:pos="624"/>
              </w:tabs>
            </w:pPr>
            <w:del w:id="374" w:author="יעל גויסקי" w:date="2020-10-14T12:42:00Z">
              <w:r w:rsidRPr="002018F4" w:rsidDel="00B67270">
                <w:rPr>
                  <w:rFonts w:ascii="David" w:hAnsi="David" w:hint="eastAsia"/>
                  <w:sz w:val="26"/>
                  <w:rtl/>
                </w:rPr>
                <w:delText>לעניין</w:delText>
              </w:r>
              <w:r w:rsidRPr="002018F4" w:rsidDel="00B67270">
                <w:rPr>
                  <w:rFonts w:ascii="David" w:hAnsi="David"/>
                  <w:sz w:val="26"/>
                  <w:rtl/>
                </w:rPr>
                <w:delText xml:space="preserve"> עובד השוהה בבידוד בשל הימצאות ילדו בבידוד </w:delText>
              </w:r>
              <w:r w:rsidRPr="002018F4" w:rsidDel="00B67270">
                <w:rPr>
                  <w:rFonts w:ascii="David" w:hAnsi="David" w:hint="eastAsia"/>
                  <w:sz w:val="26"/>
                  <w:rtl/>
                </w:rPr>
                <w:delText>יחולו</w:delText>
              </w:r>
              <w:r w:rsidRPr="002018F4" w:rsidDel="00B67270">
                <w:rPr>
                  <w:rFonts w:ascii="David" w:hAnsi="David"/>
                  <w:sz w:val="26"/>
                  <w:rtl/>
                </w:rPr>
                <w:delText xml:space="preserve"> </w:delText>
              </w:r>
              <w:r w:rsidRPr="002018F4" w:rsidDel="00B67270">
                <w:rPr>
                  <w:rFonts w:ascii="David" w:hAnsi="David" w:hint="eastAsia"/>
                  <w:sz w:val="26"/>
                  <w:rtl/>
                </w:rPr>
                <w:delText>הוראות</w:delText>
              </w:r>
              <w:r w:rsidRPr="002018F4" w:rsidDel="00B67270">
                <w:rPr>
                  <w:rFonts w:ascii="David" w:hAnsi="David"/>
                  <w:sz w:val="26"/>
                  <w:rtl/>
                </w:rPr>
                <w:delText xml:space="preserve"> </w:delText>
              </w:r>
              <w:r w:rsidRPr="002018F4" w:rsidDel="00B67270">
                <w:rPr>
                  <w:rFonts w:ascii="David" w:hAnsi="David" w:hint="eastAsia"/>
                  <w:sz w:val="26"/>
                  <w:rtl/>
                </w:rPr>
                <w:delText>חוק</w:delText>
              </w:r>
              <w:r w:rsidRPr="002018F4" w:rsidDel="00B67270">
                <w:rPr>
                  <w:rFonts w:ascii="David" w:hAnsi="David"/>
                  <w:sz w:val="26"/>
                  <w:rtl/>
                </w:rPr>
                <w:delText xml:space="preserve"> </w:delText>
              </w:r>
              <w:r w:rsidRPr="002018F4" w:rsidDel="00B67270">
                <w:rPr>
                  <w:rFonts w:ascii="David" w:hAnsi="David" w:hint="eastAsia"/>
                  <w:sz w:val="26"/>
                  <w:rtl/>
                </w:rPr>
                <w:delText>מחלת</w:delText>
              </w:r>
              <w:r w:rsidRPr="002018F4" w:rsidDel="00B67270">
                <w:rPr>
                  <w:rFonts w:ascii="David" w:hAnsi="David"/>
                  <w:sz w:val="26"/>
                  <w:rtl/>
                </w:rPr>
                <w:delText xml:space="preserve"> </w:delText>
              </w:r>
              <w:r w:rsidRPr="002018F4" w:rsidDel="00B67270">
                <w:rPr>
                  <w:rFonts w:ascii="David" w:hAnsi="David" w:hint="eastAsia"/>
                  <w:sz w:val="26"/>
                  <w:rtl/>
                </w:rPr>
                <w:delText>ילד</w:delText>
              </w:r>
              <w:r w:rsidRPr="002018F4" w:rsidDel="00B67270">
                <w:rPr>
                  <w:rFonts w:ascii="David" w:hAnsi="David"/>
                  <w:sz w:val="26"/>
                  <w:rtl/>
                </w:rPr>
                <w:delText xml:space="preserve">, למעט </w:delText>
              </w:r>
              <w:r w:rsidRPr="002018F4" w:rsidDel="00B67270">
                <w:rPr>
                  <w:rFonts w:ascii="David" w:hAnsi="David" w:hint="eastAsia"/>
                  <w:sz w:val="26"/>
                  <w:rtl/>
                </w:rPr>
                <w:delText>ההוראות</w:delText>
              </w:r>
              <w:r w:rsidRPr="002018F4" w:rsidDel="00B67270">
                <w:rPr>
                  <w:rFonts w:ascii="David" w:hAnsi="David"/>
                  <w:sz w:val="26"/>
                  <w:rtl/>
                </w:rPr>
                <w:delText xml:space="preserve"> בדבר </w:delText>
              </w:r>
              <w:r w:rsidRPr="002018F4" w:rsidDel="00B67270">
                <w:rPr>
                  <w:rFonts w:ascii="David" w:hAnsi="David" w:hint="eastAsia"/>
                  <w:sz w:val="26"/>
                  <w:rtl/>
                </w:rPr>
                <w:delText>מגבלת</w:delText>
              </w:r>
              <w:r w:rsidRPr="002018F4" w:rsidDel="00B67270">
                <w:rPr>
                  <w:rFonts w:ascii="David" w:hAnsi="David"/>
                  <w:sz w:val="26"/>
                  <w:rtl/>
                </w:rPr>
                <w:delText xml:space="preserve"> </w:delText>
              </w:r>
              <w:r w:rsidRPr="002018F4" w:rsidDel="00B67270">
                <w:rPr>
                  <w:rFonts w:ascii="David" w:hAnsi="David" w:hint="eastAsia"/>
                  <w:sz w:val="26"/>
                  <w:rtl/>
                </w:rPr>
                <w:delText>מספר</w:delText>
              </w:r>
              <w:r w:rsidRPr="002018F4" w:rsidDel="00B67270">
                <w:rPr>
                  <w:rFonts w:ascii="David" w:hAnsi="David"/>
                  <w:sz w:val="26"/>
                  <w:rtl/>
                </w:rPr>
                <w:delText xml:space="preserve"> </w:delText>
              </w:r>
              <w:r w:rsidRPr="002018F4" w:rsidDel="00B67270">
                <w:rPr>
                  <w:rFonts w:ascii="David" w:hAnsi="David" w:hint="eastAsia"/>
                  <w:sz w:val="26"/>
                  <w:rtl/>
                </w:rPr>
                <w:delText>הימים</w:delText>
              </w:r>
              <w:r w:rsidRPr="002018F4" w:rsidDel="00B67270">
                <w:rPr>
                  <w:rFonts w:ascii="David" w:hAnsi="David"/>
                  <w:sz w:val="26"/>
                  <w:rtl/>
                </w:rPr>
                <w:delText xml:space="preserve"> </w:delText>
              </w:r>
              <w:r w:rsidRPr="002018F4" w:rsidDel="00B67270">
                <w:rPr>
                  <w:rFonts w:ascii="David" w:hAnsi="David" w:hint="eastAsia"/>
                  <w:sz w:val="26"/>
                  <w:rtl/>
                </w:rPr>
                <w:delText>אותם</w:delText>
              </w:r>
              <w:r w:rsidRPr="002018F4" w:rsidDel="00B67270">
                <w:rPr>
                  <w:rFonts w:ascii="David" w:hAnsi="David"/>
                  <w:sz w:val="26"/>
                  <w:rtl/>
                </w:rPr>
                <w:delText xml:space="preserve"> </w:delText>
              </w:r>
              <w:r w:rsidRPr="002018F4" w:rsidDel="00B67270">
                <w:rPr>
                  <w:rFonts w:ascii="David" w:hAnsi="David" w:hint="eastAsia"/>
                  <w:sz w:val="26"/>
                  <w:rtl/>
                </w:rPr>
                <w:delText>רשאי</w:delText>
              </w:r>
              <w:r w:rsidRPr="002018F4" w:rsidDel="00B67270">
                <w:rPr>
                  <w:rFonts w:ascii="David" w:hAnsi="David"/>
                  <w:sz w:val="26"/>
                  <w:rtl/>
                </w:rPr>
                <w:delText xml:space="preserve"> </w:delText>
              </w:r>
              <w:r w:rsidRPr="002018F4" w:rsidDel="00B67270">
                <w:rPr>
                  <w:rFonts w:ascii="David" w:hAnsi="David" w:hint="eastAsia"/>
                  <w:sz w:val="26"/>
                  <w:rtl/>
                </w:rPr>
                <w:delText>העובד</w:delText>
              </w:r>
              <w:r w:rsidRPr="002018F4" w:rsidDel="00B67270">
                <w:rPr>
                  <w:rFonts w:ascii="David" w:hAnsi="David"/>
                  <w:sz w:val="26"/>
                  <w:rtl/>
                </w:rPr>
                <w:delText xml:space="preserve"> </w:delText>
              </w:r>
              <w:r w:rsidRPr="002018F4" w:rsidDel="00B67270">
                <w:rPr>
                  <w:rFonts w:ascii="David" w:hAnsi="David" w:hint="eastAsia"/>
                  <w:sz w:val="26"/>
                  <w:rtl/>
                </w:rPr>
                <w:delText>לזקוף</w:delText>
              </w:r>
              <w:r w:rsidRPr="002018F4" w:rsidDel="00B67270">
                <w:rPr>
                  <w:rFonts w:ascii="David" w:hAnsi="David"/>
                  <w:sz w:val="26"/>
                  <w:rtl/>
                </w:rPr>
                <w:delText xml:space="preserve"> </w:delText>
              </w:r>
              <w:r w:rsidRPr="002018F4" w:rsidDel="00B67270">
                <w:rPr>
                  <w:rFonts w:ascii="David" w:hAnsi="David" w:hint="eastAsia"/>
                  <w:sz w:val="26"/>
                  <w:rtl/>
                </w:rPr>
                <w:delText>על</w:delText>
              </w:r>
              <w:r w:rsidRPr="002018F4" w:rsidDel="00B67270">
                <w:rPr>
                  <w:rFonts w:ascii="David" w:hAnsi="David"/>
                  <w:sz w:val="26"/>
                  <w:rtl/>
                </w:rPr>
                <w:delText xml:space="preserve"> </w:delText>
              </w:r>
              <w:r w:rsidRPr="002018F4" w:rsidDel="00B67270">
                <w:rPr>
                  <w:rFonts w:ascii="David" w:hAnsi="David" w:hint="eastAsia"/>
                  <w:sz w:val="26"/>
                  <w:rtl/>
                </w:rPr>
                <w:delText>חשבון</w:delText>
              </w:r>
              <w:r w:rsidRPr="002018F4" w:rsidDel="00B67270">
                <w:rPr>
                  <w:rFonts w:ascii="David" w:hAnsi="David"/>
                  <w:sz w:val="26"/>
                  <w:rtl/>
                </w:rPr>
                <w:delText xml:space="preserve"> </w:delText>
              </w:r>
              <w:r w:rsidRPr="002018F4" w:rsidDel="00B67270">
                <w:rPr>
                  <w:rFonts w:ascii="David" w:hAnsi="David" w:hint="eastAsia"/>
                  <w:sz w:val="26"/>
                  <w:rtl/>
                </w:rPr>
                <w:delText>תקופת</w:delText>
              </w:r>
              <w:r w:rsidRPr="002018F4" w:rsidDel="00B67270">
                <w:rPr>
                  <w:rFonts w:ascii="David" w:hAnsi="David"/>
                  <w:sz w:val="26"/>
                  <w:rtl/>
                </w:rPr>
                <w:delText xml:space="preserve"> </w:delText>
              </w:r>
              <w:r w:rsidRPr="002018F4" w:rsidDel="00B67270">
                <w:rPr>
                  <w:rFonts w:ascii="David" w:hAnsi="David" w:hint="eastAsia"/>
                  <w:sz w:val="26"/>
                  <w:rtl/>
                </w:rPr>
                <w:delText>המחלה</w:delText>
              </w:r>
              <w:r w:rsidRPr="002018F4" w:rsidDel="00B67270">
                <w:rPr>
                  <w:rFonts w:ascii="David" w:hAnsi="David"/>
                  <w:sz w:val="26"/>
                  <w:rtl/>
                </w:rPr>
                <w:delText xml:space="preserve"> </w:delText>
              </w:r>
              <w:r w:rsidRPr="002018F4" w:rsidDel="00B67270">
                <w:rPr>
                  <w:rFonts w:ascii="David" w:hAnsi="David" w:hint="eastAsia"/>
                  <w:sz w:val="26"/>
                  <w:rtl/>
                </w:rPr>
                <w:delText>הצבורה</w:delText>
              </w:r>
              <w:r w:rsidRPr="002018F4" w:rsidDel="00B67270">
                <w:rPr>
                  <w:rFonts w:ascii="David" w:hAnsi="David"/>
                  <w:sz w:val="26"/>
                  <w:rtl/>
                </w:rPr>
                <w:delText xml:space="preserve"> </w:delText>
              </w:r>
              <w:r w:rsidRPr="002018F4" w:rsidDel="00B67270">
                <w:rPr>
                  <w:rFonts w:ascii="David" w:hAnsi="David" w:hint="eastAsia"/>
                  <w:sz w:val="26"/>
                  <w:rtl/>
                </w:rPr>
                <w:delText>שלו</w:delText>
              </w:r>
              <w:r w:rsidRPr="002018F4" w:rsidDel="00B67270">
                <w:rPr>
                  <w:rFonts w:ascii="David" w:hAnsi="David"/>
                  <w:sz w:val="26"/>
                  <w:rtl/>
                </w:rPr>
                <w:delText xml:space="preserve"> </w:delText>
              </w:r>
              <w:r w:rsidRPr="002018F4" w:rsidDel="00B67270">
                <w:rPr>
                  <w:rFonts w:ascii="David" w:hAnsi="David" w:hint="eastAsia"/>
                  <w:sz w:val="26"/>
                  <w:rtl/>
                </w:rPr>
                <w:delText>כאמור</w:delText>
              </w:r>
              <w:r w:rsidRPr="002018F4" w:rsidDel="00B67270">
                <w:rPr>
                  <w:rFonts w:ascii="David" w:hAnsi="David"/>
                  <w:sz w:val="26"/>
                  <w:rtl/>
                </w:rPr>
                <w:delText xml:space="preserve"> </w:delText>
              </w:r>
              <w:r w:rsidRPr="002018F4" w:rsidDel="00B67270">
                <w:rPr>
                  <w:rFonts w:ascii="David" w:hAnsi="David" w:hint="eastAsia"/>
                  <w:sz w:val="26"/>
                  <w:rtl/>
                </w:rPr>
                <w:delText>באותו</w:delText>
              </w:r>
              <w:r w:rsidRPr="002018F4" w:rsidDel="00B67270">
                <w:rPr>
                  <w:rFonts w:ascii="David" w:hAnsi="David"/>
                  <w:sz w:val="26"/>
                  <w:rtl/>
                </w:rPr>
                <w:delText xml:space="preserve"> </w:delText>
              </w:r>
              <w:r w:rsidRPr="002018F4" w:rsidDel="00B67270">
                <w:rPr>
                  <w:rFonts w:ascii="David" w:hAnsi="David" w:hint="eastAsia"/>
                  <w:sz w:val="26"/>
                  <w:rtl/>
                </w:rPr>
                <w:delText>חוק</w:delText>
              </w:r>
            </w:del>
            <w:r w:rsidRPr="002018F4">
              <w:rPr>
                <w:rFonts w:ascii="David" w:hAnsi="David"/>
                <w:sz w:val="26"/>
                <w:rtl/>
              </w:rPr>
              <w:t>.</w:t>
            </w:r>
          </w:p>
        </w:tc>
      </w:tr>
      <w:tr w:rsidR="00CE074C" w:rsidRPr="00732151" w14:paraId="65EEB67D"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37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376" w:author="יעל גויסקי" w:date="2020-10-14T12:41:00Z">
            <w:trPr>
              <w:cantSplit/>
            </w:trPr>
          </w:trPrChange>
        </w:trPr>
        <w:tc>
          <w:tcPr>
            <w:tcW w:w="1869" w:type="dxa"/>
            <w:tcPrChange w:id="377" w:author="יעל גויסקי" w:date="2020-10-14T12:41:00Z">
              <w:tcPr>
                <w:tcW w:w="1869" w:type="dxa"/>
              </w:tcPr>
            </w:tcPrChange>
          </w:tcPr>
          <w:p w14:paraId="1E322EF3" w14:textId="77777777" w:rsidR="00CE074C" w:rsidRPr="00EB2DF3" w:rsidRDefault="00CE074C" w:rsidP="00CE074C">
            <w:pPr>
              <w:pStyle w:val="TableSideHeading"/>
              <w:outlineLvl w:val="9"/>
              <w:rPr>
                <w:rtl/>
              </w:rPr>
            </w:pPr>
          </w:p>
        </w:tc>
        <w:tc>
          <w:tcPr>
            <w:tcW w:w="624" w:type="dxa"/>
            <w:tcPrChange w:id="378" w:author="יעל גויסקי" w:date="2020-10-14T12:41:00Z">
              <w:tcPr>
                <w:tcW w:w="624" w:type="dxa"/>
              </w:tcPr>
            </w:tcPrChange>
          </w:tcPr>
          <w:p w14:paraId="063FEB5C" w14:textId="77777777" w:rsidR="00CE074C" w:rsidRPr="00EB2DF3" w:rsidRDefault="00CE074C" w:rsidP="00CE074C">
            <w:pPr>
              <w:pStyle w:val="TableText"/>
              <w:jc w:val="both"/>
              <w:rPr>
                <w:rtl/>
              </w:rPr>
            </w:pPr>
          </w:p>
        </w:tc>
        <w:tc>
          <w:tcPr>
            <w:tcW w:w="624" w:type="dxa"/>
            <w:tcPrChange w:id="379" w:author="יעל גויסקי" w:date="2020-10-14T12:41:00Z">
              <w:tcPr>
                <w:tcW w:w="624" w:type="dxa"/>
              </w:tcPr>
            </w:tcPrChange>
          </w:tcPr>
          <w:p w14:paraId="5D34DC0C" w14:textId="77777777" w:rsidR="00CE074C" w:rsidRDefault="00CE074C" w:rsidP="00CE074C">
            <w:pPr>
              <w:pStyle w:val="TableText"/>
              <w:jc w:val="both"/>
              <w:rPr>
                <w:rtl/>
              </w:rPr>
            </w:pPr>
          </w:p>
        </w:tc>
        <w:tc>
          <w:tcPr>
            <w:tcW w:w="624" w:type="dxa"/>
            <w:tcPrChange w:id="380" w:author="יעל גויסקי" w:date="2020-10-14T12:41:00Z">
              <w:tcPr>
                <w:tcW w:w="624" w:type="dxa"/>
              </w:tcPr>
            </w:tcPrChange>
          </w:tcPr>
          <w:p w14:paraId="4FEA97F8" w14:textId="77777777" w:rsidR="00CE074C" w:rsidRPr="00EB2DF3" w:rsidRDefault="00CE074C" w:rsidP="00CE074C">
            <w:pPr>
              <w:pStyle w:val="TableText"/>
              <w:jc w:val="both"/>
              <w:rPr>
                <w:rtl/>
              </w:rPr>
            </w:pPr>
          </w:p>
        </w:tc>
        <w:tc>
          <w:tcPr>
            <w:tcW w:w="624" w:type="dxa"/>
            <w:tcPrChange w:id="381" w:author="יעל גויסקי" w:date="2020-10-14T12:41:00Z">
              <w:tcPr>
                <w:tcW w:w="624" w:type="dxa"/>
              </w:tcPr>
            </w:tcPrChange>
          </w:tcPr>
          <w:p w14:paraId="75D4D63D" w14:textId="77777777" w:rsidR="00CE074C" w:rsidRPr="00CE074C" w:rsidRDefault="00CE074C" w:rsidP="00CE074C">
            <w:pPr>
              <w:pStyle w:val="TableText"/>
              <w:jc w:val="both"/>
              <w:rPr>
                <w:rtl/>
              </w:rPr>
            </w:pPr>
          </w:p>
        </w:tc>
        <w:tc>
          <w:tcPr>
            <w:tcW w:w="25" w:type="dxa"/>
            <w:tcPrChange w:id="382" w:author="יעל גויסקי" w:date="2020-10-14T12:41:00Z">
              <w:tcPr>
                <w:tcW w:w="624" w:type="dxa"/>
              </w:tcPr>
            </w:tcPrChange>
          </w:tcPr>
          <w:p w14:paraId="012BD781" w14:textId="77777777" w:rsidR="00CE074C" w:rsidRPr="00CE074C" w:rsidRDefault="00CE074C" w:rsidP="00CE074C">
            <w:pPr>
              <w:pStyle w:val="TableText"/>
              <w:jc w:val="both"/>
              <w:rPr>
                <w:rtl/>
              </w:rPr>
            </w:pPr>
          </w:p>
        </w:tc>
        <w:tc>
          <w:tcPr>
            <w:tcW w:w="5248" w:type="dxa"/>
            <w:gridSpan w:val="4"/>
            <w:tcPrChange w:id="383" w:author="יעל גויסקי" w:date="2020-10-14T12:41:00Z">
              <w:tcPr>
                <w:tcW w:w="4649" w:type="dxa"/>
                <w:gridSpan w:val="4"/>
              </w:tcPr>
            </w:tcPrChange>
          </w:tcPr>
          <w:p w14:paraId="2AB95E7B" w14:textId="77777777" w:rsidR="00CE074C" w:rsidRDefault="00CE074C" w:rsidP="00BF13B2">
            <w:pPr>
              <w:pStyle w:val="TableBlock"/>
              <w:numPr>
                <w:ilvl w:val="0"/>
                <w:numId w:val="12"/>
              </w:numPr>
              <w:tabs>
                <w:tab w:val="left" w:pos="624"/>
              </w:tabs>
              <w:rPr>
                <w:ins w:id="384" w:author="יעל גויסקי" w:date="2020-10-17T15:10:00Z"/>
                <w:sz w:val="26"/>
              </w:rPr>
            </w:pPr>
            <w:r w:rsidRPr="00037B49">
              <w:rPr>
                <w:rFonts w:ascii="David" w:hAnsi="David" w:hint="eastAsia"/>
                <w:sz w:val="26"/>
                <w:highlight w:val="yellow"/>
                <w:rtl/>
                <w:rPrChange w:id="385" w:author="יעל גויסקי" w:date="2020-10-17T15:07:00Z">
                  <w:rPr>
                    <w:rFonts w:ascii="David" w:hAnsi="David" w:hint="eastAsia"/>
                    <w:sz w:val="26"/>
                    <w:rtl/>
                  </w:rPr>
                </w:rPrChange>
              </w:rPr>
              <w:t>עובד</w:t>
            </w:r>
            <w:r w:rsidRPr="00037B49">
              <w:rPr>
                <w:rFonts w:ascii="David" w:hAnsi="David"/>
                <w:sz w:val="26"/>
                <w:highlight w:val="yellow"/>
                <w:rtl/>
                <w:rPrChange w:id="386" w:author="יעל גויסקי" w:date="2020-10-17T15:07:00Z">
                  <w:rPr>
                    <w:rFonts w:ascii="David" w:hAnsi="David"/>
                    <w:sz w:val="26"/>
                    <w:rtl/>
                  </w:rPr>
                </w:rPrChange>
              </w:rPr>
              <w:t xml:space="preserve"> השוהה בבידוד בשל שהייתו במדינה אחרת, </w:t>
            </w:r>
            <w:ins w:id="387" w:author="יעל גויסקי" w:date="2020-10-14T12:42:00Z">
              <w:r w:rsidR="00B67270" w:rsidRPr="00037B49">
                <w:rPr>
                  <w:rFonts w:ascii="David" w:hAnsi="David" w:hint="eastAsia"/>
                  <w:sz w:val="26"/>
                  <w:highlight w:val="yellow"/>
                  <w:rtl/>
                  <w:rPrChange w:id="388" w:author="יעל גויסקי" w:date="2020-10-17T15:07:00Z">
                    <w:rPr>
                      <w:rFonts w:ascii="David" w:hAnsi="David" w:hint="eastAsia"/>
                      <w:sz w:val="26"/>
                      <w:rtl/>
                    </w:rPr>
                  </w:rPrChange>
                </w:rPr>
                <w:t>ושהייתו</w:t>
              </w:r>
              <w:r w:rsidR="00B67270" w:rsidRPr="00037B49">
                <w:rPr>
                  <w:rFonts w:ascii="David" w:hAnsi="David"/>
                  <w:sz w:val="26"/>
                  <w:highlight w:val="yellow"/>
                  <w:rtl/>
                  <w:rPrChange w:id="389" w:author="יעל גויסקי" w:date="2020-10-17T15:07:00Z">
                    <w:rPr>
                      <w:rFonts w:ascii="David" w:hAnsi="David"/>
                      <w:sz w:val="26"/>
                      <w:rtl/>
                    </w:rPr>
                  </w:rPrChange>
                </w:rPr>
                <w:t xml:space="preserve"> במדינה אחרת הייתה </w:t>
              </w:r>
            </w:ins>
            <w:ins w:id="390" w:author="יעל גויסקי" w:date="2020-10-17T15:04:00Z">
              <w:r w:rsidR="00037B49" w:rsidRPr="00037B49">
                <w:rPr>
                  <w:rFonts w:ascii="David" w:hAnsi="David" w:hint="eastAsia"/>
                  <w:sz w:val="26"/>
                  <w:highlight w:val="yellow"/>
                  <w:rtl/>
                  <w:rPrChange w:id="391" w:author="יעל גויסקי" w:date="2020-10-17T15:07:00Z">
                    <w:rPr>
                      <w:rFonts w:ascii="David" w:hAnsi="David" w:hint="eastAsia"/>
                      <w:sz w:val="26"/>
                      <w:rtl/>
                    </w:rPr>
                  </w:rPrChange>
                </w:rPr>
                <w:t>רק</w:t>
              </w:r>
            </w:ins>
            <w:ins w:id="392" w:author="יעל גויסקי" w:date="2020-10-14T12:42:00Z">
              <w:r w:rsidR="00B67270" w:rsidRPr="00037B49">
                <w:rPr>
                  <w:rFonts w:ascii="David" w:hAnsi="David"/>
                  <w:sz w:val="26"/>
                  <w:highlight w:val="yellow"/>
                  <w:rtl/>
                  <w:rPrChange w:id="393" w:author="יעל גויסקי" w:date="2020-10-17T15:07:00Z">
                    <w:rPr>
                      <w:rFonts w:ascii="David" w:hAnsi="David"/>
                      <w:sz w:val="26"/>
                      <w:rtl/>
                    </w:rPr>
                  </w:rPrChange>
                </w:rPr>
                <w:t xml:space="preserve"> לצורך עבודה</w:t>
              </w:r>
            </w:ins>
            <w:ins w:id="394" w:author="יעל גויסקי" w:date="2020-10-17T15:04:00Z">
              <w:r w:rsidR="00037B49">
                <w:rPr>
                  <w:rFonts w:ascii="David" w:hAnsi="David" w:hint="cs"/>
                  <w:sz w:val="26"/>
                  <w:rtl/>
                </w:rPr>
                <w:t xml:space="preserve">. </w:t>
              </w:r>
            </w:ins>
            <w:del w:id="395" w:author="יעל גויסקי" w:date="2020-10-14T12:42:00Z">
              <w:r w:rsidRPr="00CE074C" w:rsidDel="00B67270">
                <w:rPr>
                  <w:rFonts w:ascii="David" w:hAnsi="David"/>
                  <w:sz w:val="26"/>
                  <w:rtl/>
                </w:rPr>
                <w:delText>א</w:delText>
              </w:r>
              <w:r w:rsidRPr="00CE074C" w:rsidDel="00B67270">
                <w:rPr>
                  <w:rFonts w:ascii="David" w:hAnsi="David" w:hint="cs"/>
                  <w:sz w:val="26"/>
                  <w:rtl/>
                </w:rPr>
                <w:delText>שר</w:delText>
              </w:r>
              <w:r w:rsidRPr="00CE074C" w:rsidDel="00B67270">
                <w:rPr>
                  <w:rFonts w:ascii="David" w:hAnsi="David"/>
                  <w:sz w:val="26"/>
                  <w:rtl/>
                </w:rPr>
                <w:delText xml:space="preserve"> </w:delText>
              </w:r>
              <w:r w:rsidRPr="00CE074C" w:rsidDel="00B67270">
                <w:rPr>
                  <w:rFonts w:ascii="David" w:hAnsi="David" w:hint="cs"/>
                  <w:sz w:val="26"/>
                  <w:rtl/>
                </w:rPr>
                <w:delText xml:space="preserve">אליה </w:delText>
              </w:r>
              <w:r w:rsidRPr="00CE074C" w:rsidDel="00B67270">
                <w:rPr>
                  <w:rFonts w:ascii="David" w:hAnsi="David"/>
                  <w:sz w:val="26"/>
                  <w:rtl/>
                </w:rPr>
                <w:delText>נסע בשליחות מטעם המעסיק</w:delText>
              </w:r>
              <w:r w:rsidRPr="00CE074C" w:rsidDel="00B67270">
                <w:rPr>
                  <w:rFonts w:ascii="David" w:hAnsi="David" w:hint="cs"/>
                  <w:sz w:val="26"/>
                  <w:rtl/>
                </w:rPr>
                <w:delText>, יהיה זכאי לדמי מחלה בשיעור 100% לכל יום, החל מהיום הראשון להיעדרותו כאמור.</w:delText>
              </w:r>
            </w:del>
          </w:p>
          <w:p w14:paraId="09F70E5D" w14:textId="3E6B7E65" w:rsidR="00B41483" w:rsidRPr="00CE074C" w:rsidRDefault="00B41483" w:rsidP="00BF13B2">
            <w:pPr>
              <w:pStyle w:val="TableBlock"/>
              <w:numPr>
                <w:ilvl w:val="0"/>
                <w:numId w:val="12"/>
              </w:numPr>
              <w:tabs>
                <w:tab w:val="left" w:pos="624"/>
              </w:tabs>
              <w:rPr>
                <w:sz w:val="26"/>
                <w:rtl/>
              </w:rPr>
            </w:pPr>
            <w:ins w:id="396" w:author="יעל גויסקי" w:date="2020-10-17T15:10:00Z">
              <w:r w:rsidRPr="00B41483">
                <w:rPr>
                  <w:rFonts w:hint="eastAsia"/>
                  <w:sz w:val="26"/>
                  <w:highlight w:val="yellow"/>
                  <w:rtl/>
                  <w:rPrChange w:id="397" w:author="יעל גויסקי" w:date="2020-10-17T15:11:00Z">
                    <w:rPr>
                      <w:rFonts w:hint="eastAsia"/>
                      <w:sz w:val="26"/>
                      <w:rtl/>
                    </w:rPr>
                  </w:rPrChange>
                </w:rPr>
                <w:t>עובד</w:t>
              </w:r>
              <w:r w:rsidRPr="00B41483">
                <w:rPr>
                  <w:sz w:val="26"/>
                  <w:highlight w:val="yellow"/>
                  <w:rtl/>
                  <w:rPrChange w:id="398" w:author="יעל גויסקי" w:date="2020-10-17T15:11:00Z">
                    <w:rPr>
                      <w:sz w:val="26"/>
                      <w:rtl/>
                    </w:rPr>
                  </w:rPrChange>
                </w:rPr>
                <w:t xml:space="preserve"> אשר הפר את ההנחיות ו/או הוראות המדינה בעניין הגבלת פעילות </w:t>
              </w:r>
            </w:ins>
            <w:ins w:id="399" w:author="יעל גויסקי" w:date="2020-10-17T15:11:00Z">
              <w:r w:rsidRPr="00B41483">
                <w:rPr>
                  <w:rFonts w:hint="eastAsia"/>
                  <w:sz w:val="26"/>
                  <w:highlight w:val="yellow"/>
                  <w:rtl/>
                  <w:rPrChange w:id="400" w:author="יעל גויסקי" w:date="2020-10-17T15:11:00Z">
                    <w:rPr>
                      <w:rFonts w:hint="eastAsia"/>
                      <w:sz w:val="26"/>
                      <w:rtl/>
                    </w:rPr>
                  </w:rPrChange>
                </w:rPr>
                <w:t>במרחב</w:t>
              </w:r>
              <w:r w:rsidRPr="00B41483">
                <w:rPr>
                  <w:sz w:val="26"/>
                  <w:highlight w:val="yellow"/>
                  <w:rtl/>
                  <w:rPrChange w:id="401" w:author="יעל גויסקי" w:date="2020-10-17T15:11:00Z">
                    <w:rPr>
                      <w:sz w:val="26"/>
                      <w:rtl/>
                    </w:rPr>
                  </w:rPrChange>
                </w:rPr>
                <w:t xml:space="preserve"> הציבורי ו/או </w:t>
              </w:r>
            </w:ins>
            <w:ins w:id="402" w:author="יעל גויסקי" w:date="2020-10-17T15:10:00Z">
              <w:r w:rsidRPr="00B41483">
                <w:rPr>
                  <w:rFonts w:hint="eastAsia"/>
                  <w:sz w:val="26"/>
                  <w:highlight w:val="yellow"/>
                  <w:rtl/>
                  <w:rPrChange w:id="403" w:author="יעל גויסקי" w:date="2020-10-17T15:11:00Z">
                    <w:rPr>
                      <w:rFonts w:hint="eastAsia"/>
                      <w:sz w:val="26"/>
                      <w:rtl/>
                    </w:rPr>
                  </w:rPrChange>
                </w:rPr>
                <w:t>הגבלת</w:t>
              </w:r>
              <w:r w:rsidRPr="00B41483">
                <w:rPr>
                  <w:sz w:val="26"/>
                  <w:highlight w:val="yellow"/>
                  <w:rtl/>
                  <w:rPrChange w:id="404" w:author="יעל גויסקי" w:date="2020-10-17T15:11:00Z">
                    <w:rPr>
                      <w:sz w:val="26"/>
                      <w:rtl/>
                    </w:rPr>
                  </w:rPrChange>
                </w:rPr>
                <w:t xml:space="preserve"> פעילות במקומות עבודה </w:t>
              </w:r>
            </w:ins>
            <w:ins w:id="405" w:author="יעל גויסקי" w:date="2020-10-17T15:11:00Z">
              <w:r w:rsidRPr="00B41483">
                <w:rPr>
                  <w:sz w:val="26"/>
                  <w:highlight w:val="yellow"/>
                  <w:rtl/>
                  <w:rPrChange w:id="406" w:author="יעל גויסקי" w:date="2020-10-17T15:11:00Z">
                    <w:rPr>
                      <w:sz w:val="26"/>
                      <w:rtl/>
                    </w:rPr>
                  </w:rPrChange>
                </w:rPr>
                <w:t xml:space="preserve">, </w:t>
              </w:r>
              <w:r w:rsidRPr="00B41483">
                <w:rPr>
                  <w:rFonts w:hint="eastAsia"/>
                  <w:sz w:val="26"/>
                  <w:highlight w:val="yellow"/>
                  <w:rtl/>
                  <w:rPrChange w:id="407" w:author="יעל גויסקי" w:date="2020-10-17T15:11:00Z">
                    <w:rPr>
                      <w:rFonts w:hint="eastAsia"/>
                      <w:sz w:val="26"/>
                      <w:rtl/>
                    </w:rPr>
                  </w:rPrChange>
                </w:rPr>
                <w:t>לא</w:t>
              </w:r>
              <w:r w:rsidRPr="00B41483">
                <w:rPr>
                  <w:sz w:val="26"/>
                  <w:highlight w:val="yellow"/>
                  <w:rtl/>
                  <w:rPrChange w:id="408" w:author="יעל גויסקי" w:date="2020-10-17T15:11:00Z">
                    <w:rPr>
                      <w:sz w:val="26"/>
                      <w:rtl/>
                    </w:rPr>
                  </w:rPrChange>
                </w:rPr>
                <w:t xml:space="preserve"> </w:t>
              </w:r>
              <w:r w:rsidRPr="00B41483">
                <w:rPr>
                  <w:rFonts w:hint="eastAsia"/>
                  <w:sz w:val="26"/>
                  <w:highlight w:val="yellow"/>
                  <w:rtl/>
                  <w:rPrChange w:id="409" w:author="יעל גויסקי" w:date="2020-10-17T15:11:00Z">
                    <w:rPr>
                      <w:rFonts w:hint="eastAsia"/>
                      <w:sz w:val="26"/>
                      <w:rtl/>
                    </w:rPr>
                  </w:rPrChange>
                </w:rPr>
                <w:t>יהיה</w:t>
              </w:r>
              <w:r w:rsidRPr="00B41483">
                <w:rPr>
                  <w:sz w:val="26"/>
                  <w:highlight w:val="yellow"/>
                  <w:rtl/>
                  <w:rPrChange w:id="410" w:author="יעל גויסקי" w:date="2020-10-17T15:11:00Z">
                    <w:rPr>
                      <w:sz w:val="26"/>
                      <w:rtl/>
                    </w:rPr>
                  </w:rPrChange>
                </w:rPr>
                <w:t xml:space="preserve"> </w:t>
              </w:r>
              <w:r w:rsidRPr="00B41483">
                <w:rPr>
                  <w:rFonts w:hint="eastAsia"/>
                  <w:sz w:val="26"/>
                  <w:highlight w:val="yellow"/>
                  <w:rtl/>
                  <w:rPrChange w:id="411" w:author="יעל גויסקי" w:date="2020-10-17T15:11:00Z">
                    <w:rPr>
                      <w:rFonts w:hint="eastAsia"/>
                      <w:sz w:val="26"/>
                      <w:rtl/>
                    </w:rPr>
                  </w:rPrChange>
                </w:rPr>
                <w:t>זכאי</w:t>
              </w:r>
              <w:r w:rsidRPr="00B41483">
                <w:rPr>
                  <w:sz w:val="26"/>
                  <w:highlight w:val="yellow"/>
                  <w:rtl/>
                  <w:rPrChange w:id="412" w:author="יעל גויסקי" w:date="2020-10-17T15:11:00Z">
                    <w:rPr>
                      <w:sz w:val="26"/>
                      <w:rtl/>
                    </w:rPr>
                  </w:rPrChange>
                </w:rPr>
                <w:t xml:space="preserve"> </w:t>
              </w:r>
              <w:r w:rsidRPr="00B41483">
                <w:rPr>
                  <w:rFonts w:hint="eastAsia"/>
                  <w:sz w:val="26"/>
                  <w:highlight w:val="yellow"/>
                  <w:rtl/>
                  <w:rPrChange w:id="413" w:author="יעל גויסקי" w:date="2020-10-17T15:11:00Z">
                    <w:rPr>
                      <w:rFonts w:hint="eastAsia"/>
                      <w:sz w:val="26"/>
                      <w:rtl/>
                    </w:rPr>
                  </w:rPrChange>
                </w:rPr>
                <w:t>לתשלום</w:t>
              </w:r>
              <w:r w:rsidRPr="00B41483">
                <w:rPr>
                  <w:sz w:val="26"/>
                  <w:highlight w:val="yellow"/>
                  <w:rtl/>
                  <w:rPrChange w:id="414" w:author="יעל גויסקי" w:date="2020-10-17T15:11:00Z">
                    <w:rPr>
                      <w:sz w:val="26"/>
                      <w:rtl/>
                    </w:rPr>
                  </w:rPrChange>
                </w:rPr>
                <w:t xml:space="preserve"> </w:t>
              </w:r>
              <w:r w:rsidRPr="00B41483">
                <w:rPr>
                  <w:rFonts w:hint="eastAsia"/>
                  <w:sz w:val="26"/>
                  <w:highlight w:val="yellow"/>
                  <w:rtl/>
                  <w:rPrChange w:id="415" w:author="יעל גויסקי" w:date="2020-10-17T15:11:00Z">
                    <w:rPr>
                      <w:rFonts w:hint="eastAsia"/>
                      <w:sz w:val="26"/>
                      <w:rtl/>
                    </w:rPr>
                  </w:rPrChange>
                </w:rPr>
                <w:t>בגין</w:t>
              </w:r>
              <w:r w:rsidRPr="00B41483">
                <w:rPr>
                  <w:sz w:val="26"/>
                  <w:highlight w:val="yellow"/>
                  <w:rtl/>
                  <w:rPrChange w:id="416" w:author="יעל גויסקי" w:date="2020-10-17T15:11:00Z">
                    <w:rPr>
                      <w:sz w:val="26"/>
                      <w:rtl/>
                    </w:rPr>
                  </w:rPrChange>
                </w:rPr>
                <w:t xml:space="preserve"> </w:t>
              </w:r>
              <w:r w:rsidRPr="00B41483">
                <w:rPr>
                  <w:rFonts w:hint="eastAsia"/>
                  <w:sz w:val="26"/>
                  <w:highlight w:val="yellow"/>
                  <w:rtl/>
                  <w:rPrChange w:id="417" w:author="יעל גויסקי" w:date="2020-10-17T15:11:00Z">
                    <w:rPr>
                      <w:rFonts w:hint="eastAsia"/>
                      <w:sz w:val="26"/>
                      <w:rtl/>
                    </w:rPr>
                  </w:rPrChange>
                </w:rPr>
                <w:t>ימי</w:t>
              </w:r>
              <w:r w:rsidRPr="00B41483">
                <w:rPr>
                  <w:sz w:val="26"/>
                  <w:highlight w:val="yellow"/>
                  <w:rtl/>
                  <w:rPrChange w:id="418" w:author="יעל גויסקי" w:date="2020-10-17T15:11:00Z">
                    <w:rPr>
                      <w:sz w:val="26"/>
                      <w:rtl/>
                    </w:rPr>
                  </w:rPrChange>
                </w:rPr>
                <w:t xml:space="preserve"> </w:t>
              </w:r>
              <w:r w:rsidRPr="00B41483">
                <w:rPr>
                  <w:rFonts w:hint="eastAsia"/>
                  <w:sz w:val="26"/>
                  <w:highlight w:val="yellow"/>
                  <w:rtl/>
                  <w:rPrChange w:id="419" w:author="יעל גויסקי" w:date="2020-10-17T15:11:00Z">
                    <w:rPr>
                      <w:rFonts w:hint="eastAsia"/>
                      <w:sz w:val="26"/>
                      <w:rtl/>
                    </w:rPr>
                  </w:rPrChange>
                </w:rPr>
                <w:t>הבידוד</w:t>
              </w:r>
              <w:r w:rsidRPr="00B41483">
                <w:rPr>
                  <w:sz w:val="26"/>
                  <w:highlight w:val="yellow"/>
                  <w:rtl/>
                  <w:rPrChange w:id="420" w:author="יעל גויסקי" w:date="2020-10-17T15:11:00Z">
                    <w:rPr>
                      <w:sz w:val="26"/>
                      <w:rtl/>
                    </w:rPr>
                  </w:rPrChange>
                </w:rPr>
                <w:t>.</w:t>
              </w:r>
              <w:r>
                <w:rPr>
                  <w:rFonts w:hint="cs"/>
                  <w:sz w:val="26"/>
                  <w:rtl/>
                </w:rPr>
                <w:t xml:space="preserve"> </w:t>
              </w:r>
            </w:ins>
          </w:p>
        </w:tc>
      </w:tr>
      <w:tr w:rsidR="00EB2DF3" w14:paraId="5D1A53F8"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421"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422" w:author="יעל גויסקי" w:date="2020-10-14T12:41:00Z">
            <w:trPr>
              <w:cantSplit/>
            </w:trPr>
          </w:trPrChange>
        </w:trPr>
        <w:tc>
          <w:tcPr>
            <w:tcW w:w="1869" w:type="dxa"/>
            <w:tcPrChange w:id="423" w:author="יעל גויסקי" w:date="2020-10-14T12:41:00Z">
              <w:tcPr>
                <w:tcW w:w="1869" w:type="dxa"/>
              </w:tcPr>
            </w:tcPrChange>
          </w:tcPr>
          <w:p w14:paraId="11DBC14D" w14:textId="77777777" w:rsidR="00EB2DF3" w:rsidRDefault="00EB2DF3">
            <w:pPr>
              <w:pStyle w:val="TableSideHeading"/>
              <w:keepLines w:val="0"/>
            </w:pPr>
          </w:p>
        </w:tc>
        <w:tc>
          <w:tcPr>
            <w:tcW w:w="624" w:type="dxa"/>
            <w:tcPrChange w:id="424" w:author="יעל גויסקי" w:date="2020-10-14T12:41:00Z">
              <w:tcPr>
                <w:tcW w:w="624" w:type="dxa"/>
              </w:tcPr>
            </w:tcPrChange>
          </w:tcPr>
          <w:p w14:paraId="369367B6" w14:textId="356F210E" w:rsidR="00EB2DF3" w:rsidRDefault="00037B49">
            <w:pPr>
              <w:pStyle w:val="TableText"/>
              <w:keepLines w:val="0"/>
            </w:pPr>
            <w:ins w:id="425" w:author="יעל גויסקי" w:date="2020-10-17T15:04:00Z">
              <w:r>
                <w:rPr>
                  <w:rFonts w:hint="cs"/>
                  <w:rtl/>
                </w:rPr>
                <w:t xml:space="preserve">תשלום ימי בידוד עסק קטן </w:t>
              </w:r>
            </w:ins>
          </w:p>
        </w:tc>
        <w:tc>
          <w:tcPr>
            <w:tcW w:w="1872" w:type="dxa"/>
            <w:gridSpan w:val="3"/>
            <w:tcPrChange w:id="426" w:author="יעל גויסקי" w:date="2020-10-14T12:41:00Z">
              <w:tcPr>
                <w:tcW w:w="1872" w:type="dxa"/>
                <w:gridSpan w:val="3"/>
              </w:tcPr>
            </w:tcPrChange>
          </w:tcPr>
          <w:p w14:paraId="4FFE888F" w14:textId="0353DC99" w:rsidR="00EB2DF3" w:rsidRDefault="00EB2DF3">
            <w:pPr>
              <w:pStyle w:val="TableInnerSideHeading"/>
            </w:pPr>
            <w:del w:id="427" w:author="יעל גויסקי" w:date="2020-10-17T15:04:00Z">
              <w:r w:rsidDel="00037B49">
                <w:rPr>
                  <w:rFonts w:ascii="David" w:hAnsi="David" w:hint="cs"/>
                  <w:sz w:val="24"/>
                  <w:szCs w:val="24"/>
                  <w:rtl/>
                </w:rPr>
                <w:delText>זכאות לימי בידוד בהיעדר ימי מחלה צבורים</w:delText>
              </w:r>
            </w:del>
          </w:p>
        </w:tc>
        <w:tc>
          <w:tcPr>
            <w:tcW w:w="25" w:type="dxa"/>
            <w:tcPrChange w:id="428" w:author="יעל גויסקי" w:date="2020-10-14T12:41:00Z">
              <w:tcPr>
                <w:tcW w:w="624" w:type="dxa"/>
              </w:tcPr>
            </w:tcPrChange>
          </w:tcPr>
          <w:p w14:paraId="72C9AED0" w14:textId="77777777" w:rsidR="00EB2DF3" w:rsidRDefault="00EB2DF3" w:rsidP="00CE074C">
            <w:pPr>
              <w:pStyle w:val="TableText"/>
            </w:pPr>
            <w:r>
              <w:rPr>
                <w:rFonts w:hint="cs"/>
                <w:rtl/>
              </w:rPr>
              <w:t>3</w:t>
            </w:r>
            <w:r w:rsidR="00CE074C">
              <w:rPr>
                <w:rFonts w:hint="cs"/>
                <w:rtl/>
              </w:rPr>
              <w:t>ד</w:t>
            </w:r>
            <w:r>
              <w:rPr>
                <w:rFonts w:hint="cs"/>
                <w:rtl/>
              </w:rPr>
              <w:t>.</w:t>
            </w:r>
          </w:p>
        </w:tc>
        <w:tc>
          <w:tcPr>
            <w:tcW w:w="5248" w:type="dxa"/>
            <w:gridSpan w:val="4"/>
            <w:tcPrChange w:id="429" w:author="יעל גויסקי" w:date="2020-10-14T12:41:00Z">
              <w:tcPr>
                <w:tcW w:w="4649" w:type="dxa"/>
                <w:gridSpan w:val="4"/>
              </w:tcPr>
            </w:tcPrChange>
          </w:tcPr>
          <w:p w14:paraId="277DB567" w14:textId="77777777" w:rsidR="00EB2DF3" w:rsidRDefault="00EB2DF3" w:rsidP="00BF13B2">
            <w:pPr>
              <w:pStyle w:val="TableBlock"/>
              <w:numPr>
                <w:ilvl w:val="0"/>
                <w:numId w:val="13"/>
              </w:numPr>
              <w:tabs>
                <w:tab w:val="left" w:pos="624"/>
              </w:tabs>
              <w:rPr>
                <w:ins w:id="430" w:author="יעל גויסקי" w:date="2020-10-14T12:47:00Z"/>
              </w:rPr>
            </w:pPr>
            <w:r w:rsidRPr="00037B49">
              <w:rPr>
                <w:rFonts w:ascii="David" w:hAnsi="David" w:hint="eastAsia"/>
                <w:sz w:val="26"/>
                <w:highlight w:val="yellow"/>
                <w:rtl/>
                <w:rPrChange w:id="431" w:author="יעל גויסקי" w:date="2020-10-17T15:07:00Z">
                  <w:rPr>
                    <w:rFonts w:ascii="David" w:hAnsi="David" w:hint="eastAsia"/>
                    <w:sz w:val="26"/>
                    <w:rtl/>
                  </w:rPr>
                </w:rPrChange>
              </w:rPr>
              <w:t>בעד</w:t>
            </w:r>
            <w:r w:rsidRPr="00037B49">
              <w:rPr>
                <w:rFonts w:ascii="David" w:hAnsi="David"/>
                <w:sz w:val="26"/>
                <w:highlight w:val="yellow"/>
                <w:rtl/>
                <w:rPrChange w:id="432" w:author="יעל גויסקי" w:date="2020-10-17T15:07:00Z">
                  <w:rPr>
                    <w:rFonts w:ascii="David" w:hAnsi="David"/>
                    <w:sz w:val="26"/>
                    <w:rtl/>
                  </w:rPr>
                </w:rPrChange>
              </w:rPr>
              <w:t xml:space="preserve"> </w:t>
            </w:r>
            <w:r w:rsidRPr="00037B49">
              <w:rPr>
                <w:rFonts w:ascii="David" w:hAnsi="David" w:hint="eastAsia"/>
                <w:sz w:val="26"/>
                <w:highlight w:val="yellow"/>
                <w:rtl/>
                <w:rPrChange w:id="433" w:author="יעל גויסקי" w:date="2020-10-17T15:07:00Z">
                  <w:rPr>
                    <w:rFonts w:ascii="David" w:hAnsi="David" w:hint="eastAsia"/>
                    <w:sz w:val="26"/>
                    <w:rtl/>
                  </w:rPr>
                </w:rPrChange>
              </w:rPr>
              <w:t>כל</w:t>
            </w:r>
            <w:r w:rsidRPr="00037B49">
              <w:rPr>
                <w:rFonts w:ascii="David" w:hAnsi="David"/>
                <w:sz w:val="26"/>
                <w:highlight w:val="yellow"/>
                <w:rtl/>
                <w:rPrChange w:id="434" w:author="יעל גויסקי" w:date="2020-10-17T15:07:00Z">
                  <w:rPr>
                    <w:rFonts w:ascii="David" w:hAnsi="David"/>
                    <w:sz w:val="26"/>
                    <w:rtl/>
                  </w:rPr>
                </w:rPrChange>
              </w:rPr>
              <w:t xml:space="preserve"> </w:t>
            </w:r>
            <w:r w:rsidRPr="00037B49">
              <w:rPr>
                <w:rFonts w:ascii="David" w:hAnsi="David" w:hint="eastAsia"/>
                <w:sz w:val="26"/>
                <w:highlight w:val="yellow"/>
                <w:rtl/>
                <w:rPrChange w:id="435" w:author="יעל גויסקי" w:date="2020-10-17T15:07:00Z">
                  <w:rPr>
                    <w:rFonts w:ascii="David" w:hAnsi="David" w:hint="eastAsia"/>
                    <w:sz w:val="26"/>
                    <w:rtl/>
                  </w:rPr>
                </w:rPrChange>
              </w:rPr>
              <w:t>יום</w:t>
            </w:r>
            <w:r w:rsidRPr="00037B49">
              <w:rPr>
                <w:rFonts w:ascii="David" w:hAnsi="David"/>
                <w:sz w:val="26"/>
                <w:highlight w:val="yellow"/>
                <w:rtl/>
                <w:rPrChange w:id="436" w:author="יעל גויסקי" w:date="2020-10-17T15:07:00Z">
                  <w:rPr>
                    <w:rFonts w:ascii="David" w:hAnsi="David"/>
                    <w:sz w:val="26"/>
                    <w:rtl/>
                  </w:rPr>
                </w:rPrChange>
              </w:rPr>
              <w:t xml:space="preserve"> </w:t>
            </w:r>
            <w:r w:rsidRPr="00037B49">
              <w:rPr>
                <w:rFonts w:ascii="David" w:hAnsi="David" w:hint="eastAsia"/>
                <w:sz w:val="26"/>
                <w:highlight w:val="yellow"/>
                <w:rtl/>
                <w:rPrChange w:id="437" w:author="יעל גויסקי" w:date="2020-10-17T15:07:00Z">
                  <w:rPr>
                    <w:rFonts w:ascii="David" w:hAnsi="David" w:hint="eastAsia"/>
                    <w:sz w:val="26"/>
                    <w:rtl/>
                  </w:rPr>
                </w:rPrChange>
              </w:rPr>
              <w:t>היעדרות</w:t>
            </w:r>
            <w:r w:rsidRPr="00037B49">
              <w:rPr>
                <w:rFonts w:ascii="David" w:hAnsi="David"/>
                <w:sz w:val="26"/>
                <w:highlight w:val="yellow"/>
                <w:rtl/>
                <w:rPrChange w:id="438" w:author="יעל גויסקי" w:date="2020-10-17T15:07:00Z">
                  <w:rPr>
                    <w:rFonts w:ascii="David" w:hAnsi="David"/>
                    <w:sz w:val="26"/>
                    <w:rtl/>
                  </w:rPr>
                </w:rPrChange>
              </w:rPr>
              <w:t xml:space="preserve"> </w:t>
            </w:r>
            <w:r w:rsidRPr="00037B49">
              <w:rPr>
                <w:rFonts w:ascii="David" w:hAnsi="David" w:hint="eastAsia"/>
                <w:sz w:val="26"/>
                <w:highlight w:val="yellow"/>
                <w:rtl/>
                <w:rPrChange w:id="439" w:author="יעל גויסקי" w:date="2020-10-17T15:07:00Z">
                  <w:rPr>
                    <w:rFonts w:ascii="David" w:hAnsi="David" w:hint="eastAsia"/>
                    <w:sz w:val="26"/>
                    <w:rtl/>
                  </w:rPr>
                </w:rPrChange>
              </w:rPr>
              <w:t>בתקופת</w:t>
            </w:r>
            <w:r w:rsidRPr="00037B49">
              <w:rPr>
                <w:rFonts w:ascii="David" w:hAnsi="David"/>
                <w:sz w:val="26"/>
                <w:highlight w:val="yellow"/>
                <w:rtl/>
                <w:rPrChange w:id="440" w:author="יעל גויסקי" w:date="2020-10-17T15:07:00Z">
                  <w:rPr>
                    <w:rFonts w:ascii="David" w:hAnsi="David"/>
                    <w:sz w:val="26"/>
                    <w:rtl/>
                  </w:rPr>
                </w:rPrChange>
              </w:rPr>
              <w:t xml:space="preserve"> </w:t>
            </w:r>
            <w:r w:rsidRPr="00037B49">
              <w:rPr>
                <w:rFonts w:ascii="David" w:hAnsi="David" w:hint="eastAsia"/>
                <w:sz w:val="26"/>
                <w:highlight w:val="yellow"/>
                <w:rtl/>
                <w:rPrChange w:id="441" w:author="יעל גויסקי" w:date="2020-10-17T15:07:00Z">
                  <w:rPr>
                    <w:rFonts w:ascii="David" w:hAnsi="David" w:hint="eastAsia"/>
                    <w:sz w:val="26"/>
                    <w:rtl/>
                  </w:rPr>
                </w:rPrChange>
              </w:rPr>
              <w:t>הבידוד</w:t>
            </w:r>
            <w:r w:rsidRPr="00037B49">
              <w:rPr>
                <w:rFonts w:ascii="David" w:hAnsi="David"/>
                <w:sz w:val="26"/>
                <w:highlight w:val="yellow"/>
                <w:rtl/>
                <w:rPrChange w:id="442" w:author="יעל גויסקי" w:date="2020-10-17T15:07:00Z">
                  <w:rPr>
                    <w:rFonts w:ascii="David" w:hAnsi="David"/>
                    <w:sz w:val="26"/>
                    <w:rtl/>
                  </w:rPr>
                </w:rPrChange>
              </w:rPr>
              <w:t xml:space="preserve"> </w:t>
            </w:r>
            <w:del w:id="443" w:author="יעל גויסקי" w:date="2020-10-14T12:43:00Z">
              <w:r w:rsidRPr="00037B49" w:rsidDel="00B67270">
                <w:rPr>
                  <w:rFonts w:ascii="David" w:hAnsi="David"/>
                  <w:sz w:val="26"/>
                  <w:highlight w:val="yellow"/>
                  <w:rtl/>
                  <w:rPrChange w:id="444" w:author="יעל גויסקי" w:date="2020-10-17T15:07:00Z">
                    <w:rPr>
                      <w:rFonts w:ascii="David" w:hAnsi="David"/>
                      <w:sz w:val="26"/>
                      <w:rtl/>
                    </w:rPr>
                  </w:rPrChange>
                </w:rPr>
                <w:delText xml:space="preserve">אשר </w:delText>
              </w:r>
              <w:r w:rsidRPr="00037B49" w:rsidDel="00B67270">
                <w:rPr>
                  <w:rFonts w:ascii="David" w:hAnsi="David" w:hint="eastAsia"/>
                  <w:sz w:val="26"/>
                  <w:highlight w:val="yellow"/>
                  <w:rtl/>
                  <w:rPrChange w:id="445" w:author="יעל גויסקי" w:date="2020-10-17T15:07:00Z">
                    <w:rPr>
                      <w:rFonts w:ascii="David" w:hAnsi="David" w:hint="eastAsia"/>
                      <w:sz w:val="26"/>
                      <w:rtl/>
                    </w:rPr>
                  </w:rPrChange>
                </w:rPr>
                <w:delText>לגביו</w:delText>
              </w:r>
              <w:r w:rsidRPr="00037B49" w:rsidDel="00B67270">
                <w:rPr>
                  <w:rFonts w:ascii="David" w:hAnsi="David"/>
                  <w:sz w:val="26"/>
                  <w:highlight w:val="yellow"/>
                  <w:rtl/>
                  <w:rPrChange w:id="446" w:author="יעל גויסקי" w:date="2020-10-17T15:07:00Z">
                    <w:rPr>
                      <w:rFonts w:ascii="David" w:hAnsi="David"/>
                      <w:sz w:val="26"/>
                      <w:rtl/>
                    </w:rPr>
                  </w:rPrChange>
                </w:rPr>
                <w:delText xml:space="preserve"> </w:delText>
              </w:r>
              <w:r w:rsidRPr="00037B49" w:rsidDel="00B67270">
                <w:rPr>
                  <w:rFonts w:ascii="David" w:hAnsi="David" w:hint="eastAsia"/>
                  <w:sz w:val="26"/>
                  <w:highlight w:val="yellow"/>
                  <w:rtl/>
                  <w:rPrChange w:id="447" w:author="יעל גויסקי" w:date="2020-10-17T15:07:00Z">
                    <w:rPr>
                      <w:rFonts w:ascii="David" w:hAnsi="David" w:hint="eastAsia"/>
                      <w:sz w:val="26"/>
                      <w:rtl/>
                    </w:rPr>
                  </w:rPrChange>
                </w:rPr>
                <w:delText>לא</w:delText>
              </w:r>
              <w:r w:rsidRPr="00037B49" w:rsidDel="00B67270">
                <w:rPr>
                  <w:rFonts w:ascii="David" w:hAnsi="David"/>
                  <w:sz w:val="26"/>
                  <w:highlight w:val="yellow"/>
                  <w:rtl/>
                  <w:rPrChange w:id="448" w:author="יעל גויסקי" w:date="2020-10-17T15:07:00Z">
                    <w:rPr>
                      <w:rFonts w:ascii="David" w:hAnsi="David"/>
                      <w:sz w:val="26"/>
                      <w:rtl/>
                    </w:rPr>
                  </w:rPrChange>
                </w:rPr>
                <w:delText xml:space="preserve"> </w:delText>
              </w:r>
              <w:r w:rsidRPr="00037B49" w:rsidDel="00B67270">
                <w:rPr>
                  <w:rFonts w:ascii="David" w:hAnsi="David" w:hint="eastAsia"/>
                  <w:sz w:val="26"/>
                  <w:highlight w:val="yellow"/>
                  <w:rtl/>
                  <w:rPrChange w:id="449" w:author="יעל גויסקי" w:date="2020-10-17T15:07:00Z">
                    <w:rPr>
                      <w:rFonts w:ascii="David" w:hAnsi="David" w:hint="eastAsia"/>
                      <w:sz w:val="26"/>
                      <w:rtl/>
                    </w:rPr>
                  </w:rPrChange>
                </w:rPr>
                <w:delText>עמדו</w:delText>
              </w:r>
              <w:r w:rsidRPr="00037B49" w:rsidDel="00B67270">
                <w:rPr>
                  <w:rFonts w:ascii="David" w:hAnsi="David"/>
                  <w:sz w:val="26"/>
                  <w:highlight w:val="yellow"/>
                  <w:rtl/>
                  <w:rPrChange w:id="450" w:author="יעל גויסקי" w:date="2020-10-17T15:07:00Z">
                    <w:rPr>
                      <w:rFonts w:ascii="David" w:hAnsi="David"/>
                      <w:sz w:val="26"/>
                      <w:rtl/>
                    </w:rPr>
                  </w:rPrChange>
                </w:rPr>
                <w:delText xml:space="preserve"> לזכות העובד </w:delText>
              </w:r>
              <w:r w:rsidRPr="00037B49" w:rsidDel="00B67270">
                <w:rPr>
                  <w:rFonts w:ascii="David" w:hAnsi="David" w:hint="eastAsia"/>
                  <w:sz w:val="26"/>
                  <w:highlight w:val="yellow"/>
                  <w:rtl/>
                  <w:rPrChange w:id="451" w:author="יעל גויסקי" w:date="2020-10-17T15:07:00Z">
                    <w:rPr>
                      <w:rFonts w:ascii="David" w:hAnsi="David" w:hint="eastAsia"/>
                      <w:sz w:val="26"/>
                      <w:rtl/>
                    </w:rPr>
                  </w:rPrChange>
                </w:rPr>
                <w:delText>ימי</w:delText>
              </w:r>
              <w:r w:rsidRPr="00037B49" w:rsidDel="00B67270">
                <w:rPr>
                  <w:rFonts w:ascii="David" w:hAnsi="David"/>
                  <w:sz w:val="26"/>
                  <w:highlight w:val="yellow"/>
                  <w:rtl/>
                  <w:rPrChange w:id="452" w:author="יעל גויסקי" w:date="2020-10-17T15:07:00Z">
                    <w:rPr>
                      <w:rFonts w:ascii="David" w:hAnsi="David"/>
                      <w:sz w:val="26"/>
                      <w:rtl/>
                    </w:rPr>
                  </w:rPrChange>
                </w:rPr>
                <w:delText xml:space="preserve"> </w:delText>
              </w:r>
              <w:r w:rsidRPr="00037B49" w:rsidDel="00B67270">
                <w:rPr>
                  <w:rFonts w:ascii="David" w:hAnsi="David" w:hint="eastAsia"/>
                  <w:sz w:val="26"/>
                  <w:highlight w:val="yellow"/>
                  <w:rtl/>
                  <w:rPrChange w:id="453" w:author="יעל גויסקי" w:date="2020-10-17T15:07:00Z">
                    <w:rPr>
                      <w:rFonts w:ascii="David" w:hAnsi="David" w:hint="eastAsia"/>
                      <w:sz w:val="26"/>
                      <w:rtl/>
                    </w:rPr>
                  </w:rPrChange>
                </w:rPr>
                <w:delText>מחלה</w:delText>
              </w:r>
              <w:r w:rsidRPr="00037B49" w:rsidDel="00B67270">
                <w:rPr>
                  <w:rFonts w:ascii="David" w:hAnsi="David"/>
                  <w:sz w:val="26"/>
                  <w:highlight w:val="yellow"/>
                  <w:rtl/>
                  <w:rPrChange w:id="454" w:author="יעל גויסקי" w:date="2020-10-17T15:07:00Z">
                    <w:rPr>
                      <w:rFonts w:ascii="David" w:hAnsi="David"/>
                      <w:sz w:val="26"/>
                      <w:rtl/>
                    </w:rPr>
                  </w:rPrChange>
                </w:rPr>
                <w:delText xml:space="preserve"> </w:delText>
              </w:r>
              <w:r w:rsidRPr="00037B49" w:rsidDel="00B67270">
                <w:rPr>
                  <w:rFonts w:ascii="David" w:hAnsi="David" w:hint="eastAsia"/>
                  <w:sz w:val="26"/>
                  <w:highlight w:val="yellow"/>
                  <w:rtl/>
                  <w:rPrChange w:id="455" w:author="יעל גויסקי" w:date="2020-10-17T15:07:00Z">
                    <w:rPr>
                      <w:rFonts w:ascii="David" w:hAnsi="David" w:hint="eastAsia"/>
                      <w:sz w:val="26"/>
                      <w:rtl/>
                    </w:rPr>
                  </w:rPrChange>
                </w:rPr>
                <w:delText>צבורים</w:delText>
              </w:r>
              <w:r w:rsidRPr="00037B49" w:rsidDel="00B67270">
                <w:rPr>
                  <w:rFonts w:ascii="David" w:hAnsi="David"/>
                  <w:sz w:val="26"/>
                  <w:highlight w:val="yellow"/>
                  <w:rtl/>
                  <w:rPrChange w:id="456" w:author="יעל גויסקי" w:date="2020-10-17T15:07:00Z">
                    <w:rPr>
                      <w:rFonts w:ascii="David" w:hAnsi="David"/>
                      <w:sz w:val="26"/>
                      <w:rtl/>
                    </w:rPr>
                  </w:rPrChange>
                </w:rPr>
                <w:delText xml:space="preserve">, </w:delText>
              </w:r>
            </w:del>
            <w:r w:rsidRPr="00037B49">
              <w:rPr>
                <w:rFonts w:ascii="David" w:hAnsi="David"/>
                <w:sz w:val="26"/>
                <w:highlight w:val="yellow"/>
                <w:rtl/>
                <w:rPrChange w:id="457" w:author="יעל גויסקי" w:date="2020-10-17T15:07:00Z">
                  <w:rPr>
                    <w:rFonts w:ascii="David" w:hAnsi="David"/>
                    <w:sz w:val="26"/>
                    <w:rtl/>
                  </w:rPr>
                </w:rPrChange>
              </w:rPr>
              <w:t xml:space="preserve">יהיה זכאי </w:t>
            </w:r>
            <w:r w:rsidRPr="00037B49">
              <w:rPr>
                <w:rFonts w:ascii="David" w:hAnsi="David" w:hint="eastAsia"/>
                <w:sz w:val="26"/>
                <w:highlight w:val="yellow"/>
                <w:rtl/>
                <w:rPrChange w:id="458" w:author="יעל גויסקי" w:date="2020-10-17T15:07:00Z">
                  <w:rPr>
                    <w:rFonts w:ascii="David" w:hAnsi="David" w:hint="eastAsia"/>
                    <w:sz w:val="26"/>
                    <w:rtl/>
                  </w:rPr>
                </w:rPrChange>
              </w:rPr>
              <w:t>העובד</w:t>
            </w:r>
            <w:r w:rsidRPr="00037B49">
              <w:rPr>
                <w:rFonts w:ascii="David" w:hAnsi="David"/>
                <w:sz w:val="26"/>
                <w:highlight w:val="yellow"/>
                <w:rtl/>
                <w:rPrChange w:id="459" w:author="יעל גויסקי" w:date="2020-10-17T15:07:00Z">
                  <w:rPr>
                    <w:rFonts w:ascii="David" w:hAnsi="David"/>
                    <w:sz w:val="26"/>
                    <w:rtl/>
                  </w:rPr>
                </w:rPrChange>
              </w:rPr>
              <w:t xml:space="preserve"> </w:t>
            </w:r>
            <w:r w:rsidRPr="00037B49">
              <w:rPr>
                <w:rFonts w:ascii="David" w:hAnsi="David" w:hint="eastAsia"/>
                <w:sz w:val="26"/>
                <w:highlight w:val="yellow"/>
                <w:rtl/>
                <w:rPrChange w:id="460" w:author="יעל גויסקי" w:date="2020-10-17T15:07:00Z">
                  <w:rPr>
                    <w:rFonts w:ascii="David" w:hAnsi="David" w:hint="eastAsia"/>
                    <w:sz w:val="26"/>
                    <w:rtl/>
                  </w:rPr>
                </w:rPrChange>
              </w:rPr>
              <w:t>לקבל</w:t>
            </w:r>
            <w:r w:rsidRPr="00037B49">
              <w:rPr>
                <w:rFonts w:ascii="David" w:hAnsi="David"/>
                <w:sz w:val="26"/>
                <w:highlight w:val="yellow"/>
                <w:rtl/>
                <w:rPrChange w:id="461" w:author="יעל גויסקי" w:date="2020-10-17T15:07:00Z">
                  <w:rPr>
                    <w:rFonts w:ascii="David" w:hAnsi="David"/>
                    <w:sz w:val="26"/>
                    <w:rtl/>
                  </w:rPr>
                </w:rPrChange>
              </w:rPr>
              <w:t xml:space="preserve"> </w:t>
            </w:r>
            <w:ins w:id="462" w:author="יעל גויסקי" w:date="2020-10-14T12:46:00Z">
              <w:r w:rsidR="00B67270" w:rsidRPr="00037B49">
                <w:rPr>
                  <w:rFonts w:ascii="David" w:hAnsi="David" w:hint="eastAsia"/>
                  <w:sz w:val="26"/>
                  <w:highlight w:val="yellow"/>
                  <w:rtl/>
                  <w:rPrChange w:id="463" w:author="יעל גויסקי" w:date="2020-10-17T15:07:00Z">
                    <w:rPr>
                      <w:rFonts w:ascii="David" w:hAnsi="David" w:hint="eastAsia"/>
                      <w:sz w:val="26"/>
                      <w:rtl/>
                    </w:rPr>
                  </w:rPrChange>
                </w:rPr>
                <w:t>מהביטוח</w:t>
              </w:r>
              <w:r w:rsidR="00B67270" w:rsidRPr="00037B49">
                <w:rPr>
                  <w:rFonts w:ascii="David" w:hAnsi="David"/>
                  <w:sz w:val="26"/>
                  <w:highlight w:val="yellow"/>
                  <w:rtl/>
                  <w:rPrChange w:id="464" w:author="יעל גויסקי" w:date="2020-10-17T15:07:00Z">
                    <w:rPr>
                      <w:rFonts w:ascii="David" w:hAnsi="David"/>
                      <w:sz w:val="26"/>
                      <w:rtl/>
                    </w:rPr>
                  </w:rPrChange>
                </w:rPr>
                <w:t xml:space="preserve"> לאומי </w:t>
              </w:r>
            </w:ins>
            <w:ins w:id="465" w:author="יעל גויסקי" w:date="2020-10-14T12:47:00Z">
              <w:r w:rsidR="00B67270" w:rsidRPr="00037B49">
                <w:rPr>
                  <w:rFonts w:ascii="David" w:hAnsi="David" w:hint="eastAsia"/>
                  <w:sz w:val="26"/>
                  <w:highlight w:val="yellow"/>
                  <w:rtl/>
                  <w:rPrChange w:id="466" w:author="יעל גויסקי" w:date="2020-10-17T15:07:00Z">
                    <w:rPr>
                      <w:rFonts w:ascii="David" w:hAnsi="David" w:hint="eastAsia"/>
                      <w:sz w:val="26"/>
                      <w:rtl/>
                    </w:rPr>
                  </w:rPrChange>
                </w:rPr>
                <w:t>או</w:t>
              </w:r>
              <w:r w:rsidR="00B67270" w:rsidRPr="00037B49">
                <w:rPr>
                  <w:rFonts w:ascii="David" w:hAnsi="David"/>
                  <w:sz w:val="26"/>
                  <w:highlight w:val="yellow"/>
                  <w:rtl/>
                  <w:rPrChange w:id="467" w:author="יעל גויסקי" w:date="2020-10-17T15:07:00Z">
                    <w:rPr>
                      <w:rFonts w:ascii="David" w:hAnsi="David"/>
                      <w:sz w:val="26"/>
                      <w:rtl/>
                    </w:rPr>
                  </w:rPrChange>
                </w:rPr>
                <w:t xml:space="preserve"> </w:t>
              </w:r>
              <w:r w:rsidR="00B67270" w:rsidRPr="00037B49">
                <w:rPr>
                  <w:rFonts w:ascii="David" w:hAnsi="David" w:hint="eastAsia"/>
                  <w:sz w:val="26"/>
                  <w:highlight w:val="yellow"/>
                  <w:rtl/>
                  <w:rPrChange w:id="468" w:author="יעל גויסקי" w:date="2020-10-17T15:07:00Z">
                    <w:rPr>
                      <w:rFonts w:ascii="David" w:hAnsi="David" w:hint="eastAsia"/>
                      <w:sz w:val="26"/>
                      <w:rtl/>
                    </w:rPr>
                  </w:rPrChange>
                </w:rPr>
                <w:t>ממעסיקו</w:t>
              </w:r>
              <w:r w:rsidR="00B67270">
                <w:rPr>
                  <w:rFonts w:ascii="David" w:hAnsi="David" w:hint="cs"/>
                  <w:sz w:val="26"/>
                  <w:rtl/>
                </w:rPr>
                <w:t xml:space="preserve"> </w:t>
              </w:r>
            </w:ins>
            <w:del w:id="469" w:author="יעל גויסקי" w:date="2020-10-14T12:43:00Z">
              <w:r w:rsidRPr="002018F4" w:rsidDel="00B67270">
                <w:rPr>
                  <w:rFonts w:ascii="David" w:hAnsi="David" w:hint="eastAsia"/>
                  <w:sz w:val="26"/>
                  <w:rtl/>
                </w:rPr>
                <w:delText>ממעסיקו</w:delText>
              </w:r>
              <w:r w:rsidRPr="002018F4" w:rsidDel="00B67270">
                <w:rPr>
                  <w:rFonts w:ascii="David" w:hAnsi="David"/>
                  <w:sz w:val="26"/>
                  <w:rtl/>
                </w:rPr>
                <w:delText xml:space="preserve"> </w:delText>
              </w:r>
              <w:r w:rsidRPr="002018F4" w:rsidDel="00B67270">
                <w:rPr>
                  <w:rFonts w:ascii="David" w:hAnsi="David" w:hint="eastAsia"/>
                  <w:sz w:val="26"/>
                  <w:rtl/>
                </w:rPr>
                <w:delText>דמי</w:delText>
              </w:r>
              <w:r w:rsidRPr="002018F4" w:rsidDel="00B67270">
                <w:rPr>
                  <w:rFonts w:ascii="David" w:hAnsi="David"/>
                  <w:sz w:val="26"/>
                  <w:rtl/>
                </w:rPr>
                <w:delText xml:space="preserve"> </w:delText>
              </w:r>
              <w:r w:rsidRPr="002018F4" w:rsidDel="00B67270">
                <w:rPr>
                  <w:rFonts w:ascii="David" w:hAnsi="David" w:hint="eastAsia"/>
                  <w:sz w:val="26"/>
                  <w:rtl/>
                </w:rPr>
                <w:delText>מחלה</w:delText>
              </w:r>
            </w:del>
            <w:del w:id="470" w:author="יעל גויסקי" w:date="2020-10-14T12:47:00Z">
              <w:r w:rsidRPr="002018F4" w:rsidDel="00B67270">
                <w:rPr>
                  <w:rFonts w:ascii="David" w:hAnsi="David"/>
                  <w:sz w:val="26"/>
                  <w:rtl/>
                </w:rPr>
                <w:delText xml:space="preserve"> </w:delText>
              </w:r>
            </w:del>
            <w:ins w:id="471" w:author="יעל גויסקי" w:date="2020-10-14T12:47:00Z">
              <w:r w:rsidR="00B67270" w:rsidRPr="00A115B7">
                <w:rPr>
                  <w:rFonts w:ascii="David" w:hAnsi="David" w:hint="cs"/>
                  <w:sz w:val="26"/>
                  <w:highlight w:val="yellow"/>
                  <w:rtl/>
                  <w:rPrChange w:id="472" w:author="יעל גויסקי" w:date="2020-10-27T17:29:00Z">
                    <w:rPr>
                      <w:rFonts w:ascii="David" w:hAnsi="David" w:hint="cs"/>
                      <w:sz w:val="26"/>
                      <w:rtl/>
                    </w:rPr>
                  </w:rPrChange>
                </w:rPr>
                <w:t xml:space="preserve">דמי בידוד </w:t>
              </w:r>
            </w:ins>
            <w:r w:rsidRPr="00A115B7">
              <w:rPr>
                <w:rFonts w:ascii="David" w:hAnsi="David" w:hint="eastAsia"/>
                <w:sz w:val="26"/>
                <w:highlight w:val="yellow"/>
                <w:rtl/>
                <w:rPrChange w:id="473" w:author="יעל גויסקי" w:date="2020-10-27T17:29:00Z">
                  <w:rPr>
                    <w:rFonts w:ascii="David" w:hAnsi="David" w:hint="eastAsia"/>
                    <w:sz w:val="26"/>
                    <w:rtl/>
                  </w:rPr>
                </w:rPrChange>
              </w:rPr>
              <w:t>לפי</w:t>
            </w:r>
            <w:r w:rsidRPr="00A115B7">
              <w:rPr>
                <w:rFonts w:ascii="David" w:hAnsi="David"/>
                <w:sz w:val="26"/>
                <w:highlight w:val="yellow"/>
                <w:rtl/>
                <w:rPrChange w:id="474" w:author="יעל גויסקי" w:date="2020-10-27T17:29:00Z">
                  <w:rPr>
                    <w:rFonts w:ascii="David" w:hAnsi="David"/>
                    <w:sz w:val="26"/>
                    <w:rtl/>
                  </w:rPr>
                </w:rPrChange>
              </w:rPr>
              <w:t xml:space="preserve"> </w:t>
            </w:r>
            <w:ins w:id="475" w:author="יעל גויסקי" w:date="2020-10-14T12:43:00Z">
              <w:r w:rsidR="00B67270" w:rsidRPr="00A115B7">
                <w:rPr>
                  <w:rFonts w:ascii="David" w:hAnsi="David" w:hint="cs"/>
                  <w:sz w:val="26"/>
                  <w:highlight w:val="yellow"/>
                  <w:rtl/>
                  <w:rPrChange w:id="476" w:author="יעל גויסקי" w:date="2020-10-27T17:29:00Z">
                    <w:rPr>
                      <w:rFonts w:ascii="David" w:hAnsi="David" w:hint="cs"/>
                      <w:sz w:val="26"/>
                      <w:rtl/>
                    </w:rPr>
                  </w:rPrChange>
                </w:rPr>
                <w:t>חוק זה</w:t>
              </w:r>
              <w:r w:rsidR="00B67270">
                <w:rPr>
                  <w:rFonts w:ascii="David" w:hAnsi="David" w:hint="cs"/>
                  <w:sz w:val="26"/>
                  <w:rtl/>
                </w:rPr>
                <w:t xml:space="preserve"> </w:t>
              </w:r>
            </w:ins>
            <w:del w:id="477" w:author="יעל גויסקי" w:date="2020-10-14T12:43:00Z">
              <w:r w:rsidRPr="002018F4" w:rsidDel="00B67270">
                <w:rPr>
                  <w:rFonts w:ascii="David" w:hAnsi="David" w:hint="eastAsia"/>
                  <w:sz w:val="26"/>
                  <w:rtl/>
                </w:rPr>
                <w:delText>הוראות</w:delText>
              </w:r>
              <w:r w:rsidRPr="002018F4" w:rsidDel="00B67270">
                <w:rPr>
                  <w:rFonts w:ascii="David" w:hAnsi="David"/>
                  <w:sz w:val="26"/>
                  <w:rtl/>
                </w:rPr>
                <w:delText xml:space="preserve"> </w:delText>
              </w:r>
              <w:r w:rsidRPr="002018F4" w:rsidDel="00B67270">
                <w:rPr>
                  <w:rFonts w:ascii="David" w:hAnsi="David" w:hint="eastAsia"/>
                  <w:sz w:val="26"/>
                  <w:rtl/>
                </w:rPr>
                <w:delText>סעיף</w:delText>
              </w:r>
              <w:r w:rsidRPr="002018F4" w:rsidDel="00B67270">
                <w:rPr>
                  <w:rFonts w:ascii="David" w:hAnsi="David"/>
                  <w:sz w:val="26"/>
                  <w:rtl/>
                </w:rPr>
                <w:delText xml:space="preserve"> 2 </w:delText>
              </w:r>
              <w:r w:rsidRPr="002018F4" w:rsidDel="00B67270">
                <w:rPr>
                  <w:rFonts w:ascii="David" w:hAnsi="David" w:hint="eastAsia"/>
                  <w:sz w:val="26"/>
                  <w:rtl/>
                </w:rPr>
                <w:delText>לחוק</w:delText>
              </w:r>
              <w:r w:rsidRPr="002018F4" w:rsidDel="00B67270">
                <w:rPr>
                  <w:rFonts w:ascii="David" w:hAnsi="David"/>
                  <w:sz w:val="26"/>
                  <w:rtl/>
                </w:rPr>
                <w:delText xml:space="preserve"> </w:delText>
              </w:r>
              <w:r w:rsidRPr="002018F4" w:rsidDel="00B67270">
                <w:rPr>
                  <w:rFonts w:ascii="David" w:hAnsi="David" w:hint="eastAsia"/>
                  <w:sz w:val="26"/>
                  <w:rtl/>
                </w:rPr>
                <w:delText>דמי</w:delText>
              </w:r>
              <w:r w:rsidRPr="002018F4" w:rsidDel="00B67270">
                <w:rPr>
                  <w:rFonts w:ascii="David" w:hAnsi="David"/>
                  <w:sz w:val="26"/>
                  <w:rtl/>
                </w:rPr>
                <w:delText xml:space="preserve"> </w:delText>
              </w:r>
              <w:r w:rsidRPr="002018F4" w:rsidDel="00B67270">
                <w:rPr>
                  <w:rFonts w:ascii="David" w:hAnsi="David" w:hint="eastAsia"/>
                  <w:sz w:val="26"/>
                  <w:rtl/>
                </w:rPr>
                <w:delText>מחלה</w:delText>
              </w:r>
              <w:r w:rsidRPr="002018F4" w:rsidDel="00B67270">
                <w:rPr>
                  <w:rFonts w:ascii="David" w:hAnsi="David"/>
                  <w:sz w:val="26"/>
                  <w:rtl/>
                </w:rPr>
                <w:delText xml:space="preserve">, </w:delText>
              </w:r>
              <w:r w:rsidRPr="002018F4" w:rsidDel="00B67270">
                <w:rPr>
                  <w:rFonts w:ascii="David" w:hAnsi="David" w:hint="eastAsia"/>
                  <w:sz w:val="26"/>
                  <w:rtl/>
                </w:rPr>
                <w:delText>מבלי</w:delText>
              </w:r>
              <w:r w:rsidRPr="002018F4" w:rsidDel="00B67270">
                <w:rPr>
                  <w:rFonts w:ascii="David" w:hAnsi="David"/>
                  <w:sz w:val="26"/>
                  <w:rtl/>
                </w:rPr>
                <w:delText xml:space="preserve"> </w:delText>
              </w:r>
              <w:r w:rsidRPr="002018F4" w:rsidDel="00B67270">
                <w:rPr>
                  <w:rFonts w:ascii="David" w:hAnsi="David" w:hint="eastAsia"/>
                  <w:sz w:val="26"/>
                  <w:rtl/>
                </w:rPr>
                <w:delText>שיירשמו</w:delText>
              </w:r>
              <w:r w:rsidRPr="002018F4" w:rsidDel="00B67270">
                <w:rPr>
                  <w:rFonts w:ascii="David" w:hAnsi="David"/>
                  <w:sz w:val="26"/>
                  <w:rtl/>
                </w:rPr>
                <w:delText xml:space="preserve"> לחובתו ימי מחלה</w:delText>
              </w:r>
            </w:del>
            <w:ins w:id="478" w:author="יעל גויסקי" w:date="2020-10-14T12:43:00Z">
              <w:r w:rsidR="00B67270">
                <w:rPr>
                  <w:rFonts w:ascii="David" w:hAnsi="David" w:hint="cs"/>
                  <w:sz w:val="26"/>
                  <w:rtl/>
                </w:rPr>
                <w:t xml:space="preserve"> </w:t>
              </w:r>
            </w:ins>
            <w:r w:rsidRPr="002018F4">
              <w:rPr>
                <w:rFonts w:ascii="David" w:hAnsi="David"/>
                <w:sz w:val="26"/>
                <w:rtl/>
              </w:rPr>
              <w:t>.</w:t>
            </w:r>
          </w:p>
          <w:p w14:paraId="6ABA2F2A" w14:textId="77777777" w:rsidR="00B67270" w:rsidRDefault="00905157" w:rsidP="00BF13B2">
            <w:pPr>
              <w:pStyle w:val="TableBlock"/>
              <w:numPr>
                <w:ilvl w:val="0"/>
                <w:numId w:val="13"/>
              </w:numPr>
              <w:tabs>
                <w:tab w:val="left" w:pos="624"/>
              </w:tabs>
              <w:rPr>
                <w:ins w:id="479" w:author="יעל גויסקי" w:date="2020-10-17T15:04:00Z"/>
              </w:rPr>
            </w:pPr>
            <w:ins w:id="480" w:author="יעל גויסקי" w:date="2020-10-14T17:04:00Z">
              <w:r w:rsidRPr="00905157">
                <w:rPr>
                  <w:rFonts w:hint="eastAsia"/>
                  <w:highlight w:val="yellow"/>
                  <w:rtl/>
                  <w:rPrChange w:id="481" w:author="יעל גויסקי" w:date="2020-10-14T17:05:00Z">
                    <w:rPr>
                      <w:rFonts w:hint="eastAsia"/>
                      <w:rtl/>
                    </w:rPr>
                  </w:rPrChange>
                </w:rPr>
                <w:t>ימי</w:t>
              </w:r>
              <w:r w:rsidRPr="00905157">
                <w:rPr>
                  <w:highlight w:val="yellow"/>
                  <w:rtl/>
                  <w:rPrChange w:id="482" w:author="יעל גויסקי" w:date="2020-10-14T17:05:00Z">
                    <w:rPr>
                      <w:rtl/>
                    </w:rPr>
                  </w:rPrChange>
                </w:rPr>
                <w:t xml:space="preserve"> הבידוד לעובד בעסק קטן כהגדרתו בחוק חובת המכרזים ישולם ישירות על ידי הביטוח לאומי.  </w:t>
              </w:r>
            </w:ins>
            <w:ins w:id="483" w:author="יעל גויסקי" w:date="2020-10-14T12:47:00Z">
              <w:r w:rsidR="00B67270" w:rsidRPr="00905157">
                <w:rPr>
                  <w:rFonts w:hint="eastAsia"/>
                  <w:highlight w:val="yellow"/>
                  <w:rtl/>
                  <w:rPrChange w:id="484" w:author="יעל גויסקי" w:date="2020-10-14T17:05:00Z">
                    <w:rPr>
                      <w:rFonts w:hint="eastAsia"/>
                      <w:rtl/>
                    </w:rPr>
                  </w:rPrChange>
                </w:rPr>
                <w:t>השר</w:t>
              </w:r>
              <w:r w:rsidR="00B67270" w:rsidRPr="00905157">
                <w:rPr>
                  <w:highlight w:val="yellow"/>
                  <w:rtl/>
                  <w:rPrChange w:id="485" w:author="יעל גויסקי" w:date="2020-10-14T17:05:00Z">
                    <w:rPr>
                      <w:rtl/>
                    </w:rPr>
                  </w:rPrChange>
                </w:rPr>
                <w:t xml:space="preserve"> </w:t>
              </w:r>
              <w:r w:rsidR="00B67270" w:rsidRPr="00905157">
                <w:rPr>
                  <w:rFonts w:hint="eastAsia"/>
                  <w:highlight w:val="yellow"/>
                  <w:rtl/>
                  <w:rPrChange w:id="486" w:author="יעל גויסקי" w:date="2020-10-14T17:05:00Z">
                    <w:rPr>
                      <w:rFonts w:hint="eastAsia"/>
                      <w:rtl/>
                    </w:rPr>
                  </w:rPrChange>
                </w:rPr>
                <w:t>יקבע</w:t>
              </w:r>
              <w:r w:rsidR="00B67270" w:rsidRPr="00905157">
                <w:rPr>
                  <w:highlight w:val="yellow"/>
                  <w:rtl/>
                  <w:rPrChange w:id="487" w:author="יעל גויסקי" w:date="2020-10-14T17:05:00Z">
                    <w:rPr>
                      <w:rtl/>
                    </w:rPr>
                  </w:rPrChange>
                </w:rPr>
                <w:t xml:space="preserve"> </w:t>
              </w:r>
              <w:r w:rsidR="00B67270" w:rsidRPr="00905157">
                <w:rPr>
                  <w:rFonts w:hint="eastAsia"/>
                  <w:highlight w:val="yellow"/>
                  <w:rtl/>
                  <w:rPrChange w:id="488" w:author="יעל גויסקי" w:date="2020-10-14T17:05:00Z">
                    <w:rPr>
                      <w:rFonts w:hint="eastAsia"/>
                      <w:rtl/>
                    </w:rPr>
                  </w:rPrChange>
                </w:rPr>
                <w:t>בתקנות</w:t>
              </w:r>
              <w:r w:rsidR="00B67270" w:rsidRPr="00905157">
                <w:rPr>
                  <w:highlight w:val="yellow"/>
                  <w:rtl/>
                  <w:rPrChange w:id="489" w:author="יעל גויסקי" w:date="2020-10-14T17:05:00Z">
                    <w:rPr>
                      <w:rtl/>
                    </w:rPr>
                  </w:rPrChange>
                </w:rPr>
                <w:t xml:space="preserve"> </w:t>
              </w:r>
              <w:r w:rsidR="00B67270" w:rsidRPr="00905157">
                <w:rPr>
                  <w:rFonts w:hint="eastAsia"/>
                  <w:highlight w:val="yellow"/>
                  <w:rtl/>
                  <w:rPrChange w:id="490" w:author="יעל גויסקי" w:date="2020-10-14T17:05:00Z">
                    <w:rPr>
                      <w:rFonts w:hint="eastAsia"/>
                      <w:rtl/>
                    </w:rPr>
                  </w:rPrChange>
                </w:rPr>
                <w:t>את</w:t>
              </w:r>
              <w:r w:rsidR="00B67270" w:rsidRPr="00905157">
                <w:rPr>
                  <w:highlight w:val="yellow"/>
                  <w:rtl/>
                  <w:rPrChange w:id="491" w:author="יעל גויסקי" w:date="2020-10-14T17:05:00Z">
                    <w:rPr>
                      <w:rtl/>
                    </w:rPr>
                  </w:rPrChange>
                </w:rPr>
                <w:t xml:space="preserve"> </w:t>
              </w:r>
              <w:r w:rsidR="00B67270" w:rsidRPr="00905157">
                <w:rPr>
                  <w:rFonts w:hint="eastAsia"/>
                  <w:highlight w:val="yellow"/>
                  <w:rtl/>
                  <w:rPrChange w:id="492" w:author="יעל גויסקי" w:date="2020-10-14T17:05:00Z">
                    <w:rPr>
                      <w:rFonts w:hint="eastAsia"/>
                      <w:rtl/>
                    </w:rPr>
                  </w:rPrChange>
                </w:rPr>
                <w:t>אופן</w:t>
              </w:r>
              <w:r w:rsidR="00B67270" w:rsidRPr="00905157">
                <w:rPr>
                  <w:highlight w:val="yellow"/>
                  <w:rtl/>
                  <w:rPrChange w:id="493" w:author="יעל גויסקי" w:date="2020-10-14T17:05:00Z">
                    <w:rPr>
                      <w:rtl/>
                    </w:rPr>
                  </w:rPrChange>
                </w:rPr>
                <w:t xml:space="preserve"> </w:t>
              </w:r>
              <w:r w:rsidR="00B67270" w:rsidRPr="00905157">
                <w:rPr>
                  <w:rFonts w:hint="eastAsia"/>
                  <w:highlight w:val="yellow"/>
                  <w:rtl/>
                  <w:rPrChange w:id="494" w:author="יעל גויסקי" w:date="2020-10-14T17:05:00Z">
                    <w:rPr>
                      <w:rFonts w:hint="eastAsia"/>
                      <w:rtl/>
                    </w:rPr>
                  </w:rPrChange>
                </w:rPr>
                <w:t>התשלום</w:t>
              </w:r>
              <w:r w:rsidR="00B67270" w:rsidRPr="00905157">
                <w:rPr>
                  <w:highlight w:val="yellow"/>
                  <w:rtl/>
                  <w:rPrChange w:id="495" w:author="יעל גויסקי" w:date="2020-10-14T17:05:00Z">
                    <w:rPr>
                      <w:rtl/>
                    </w:rPr>
                  </w:rPrChange>
                </w:rPr>
                <w:t xml:space="preserve"> </w:t>
              </w:r>
              <w:r w:rsidR="00B67270" w:rsidRPr="00905157">
                <w:rPr>
                  <w:rFonts w:hint="eastAsia"/>
                  <w:highlight w:val="yellow"/>
                  <w:rtl/>
                  <w:rPrChange w:id="496" w:author="יעל גויסקי" w:date="2020-10-14T17:05:00Z">
                    <w:rPr>
                      <w:rFonts w:hint="eastAsia"/>
                      <w:rtl/>
                    </w:rPr>
                  </w:rPrChange>
                </w:rPr>
                <w:t>ישירות</w:t>
              </w:r>
              <w:r w:rsidR="00B67270" w:rsidRPr="00905157">
                <w:rPr>
                  <w:highlight w:val="yellow"/>
                  <w:rtl/>
                  <w:rPrChange w:id="497" w:author="יעל גויסקי" w:date="2020-10-14T17:05:00Z">
                    <w:rPr>
                      <w:rtl/>
                    </w:rPr>
                  </w:rPrChange>
                </w:rPr>
                <w:t xml:space="preserve"> </w:t>
              </w:r>
              <w:r w:rsidR="00B67270" w:rsidRPr="00905157">
                <w:rPr>
                  <w:rFonts w:hint="eastAsia"/>
                  <w:highlight w:val="yellow"/>
                  <w:rtl/>
                  <w:rPrChange w:id="498" w:author="יעל גויסקי" w:date="2020-10-14T17:05:00Z">
                    <w:rPr>
                      <w:rFonts w:hint="eastAsia"/>
                      <w:rtl/>
                    </w:rPr>
                  </w:rPrChange>
                </w:rPr>
                <w:t>על</w:t>
              </w:r>
              <w:r w:rsidR="00B67270" w:rsidRPr="00905157">
                <w:rPr>
                  <w:highlight w:val="yellow"/>
                  <w:rtl/>
                  <w:rPrChange w:id="499" w:author="יעל גויסקי" w:date="2020-10-14T17:05:00Z">
                    <w:rPr>
                      <w:rtl/>
                    </w:rPr>
                  </w:rPrChange>
                </w:rPr>
                <w:t xml:space="preserve"> </w:t>
              </w:r>
              <w:r w:rsidR="00B67270" w:rsidRPr="00905157">
                <w:rPr>
                  <w:rFonts w:hint="eastAsia"/>
                  <w:highlight w:val="yellow"/>
                  <w:rtl/>
                  <w:rPrChange w:id="500" w:author="יעל גויסקי" w:date="2020-10-14T17:05:00Z">
                    <w:rPr>
                      <w:rFonts w:hint="eastAsia"/>
                      <w:rtl/>
                    </w:rPr>
                  </w:rPrChange>
                </w:rPr>
                <w:t>ידי</w:t>
              </w:r>
              <w:r w:rsidR="00B67270" w:rsidRPr="00905157">
                <w:rPr>
                  <w:highlight w:val="yellow"/>
                  <w:rtl/>
                  <w:rPrChange w:id="501" w:author="יעל גויסקי" w:date="2020-10-14T17:05:00Z">
                    <w:rPr>
                      <w:rtl/>
                    </w:rPr>
                  </w:rPrChange>
                </w:rPr>
                <w:t xml:space="preserve"> </w:t>
              </w:r>
              <w:r w:rsidR="00B67270" w:rsidRPr="00905157">
                <w:rPr>
                  <w:rFonts w:hint="eastAsia"/>
                  <w:highlight w:val="yellow"/>
                  <w:rtl/>
                  <w:rPrChange w:id="502" w:author="יעל גויסקי" w:date="2020-10-14T17:05:00Z">
                    <w:rPr>
                      <w:rFonts w:hint="eastAsia"/>
                      <w:rtl/>
                    </w:rPr>
                  </w:rPrChange>
                </w:rPr>
                <w:t>הביטוח</w:t>
              </w:r>
              <w:r w:rsidR="00B67270" w:rsidRPr="00905157">
                <w:rPr>
                  <w:highlight w:val="yellow"/>
                  <w:rtl/>
                  <w:rPrChange w:id="503" w:author="יעל גויסקי" w:date="2020-10-14T17:05:00Z">
                    <w:rPr>
                      <w:rtl/>
                    </w:rPr>
                  </w:rPrChange>
                </w:rPr>
                <w:t xml:space="preserve"> </w:t>
              </w:r>
              <w:r w:rsidR="00B67270" w:rsidRPr="00905157">
                <w:rPr>
                  <w:rFonts w:hint="eastAsia"/>
                  <w:highlight w:val="yellow"/>
                  <w:rtl/>
                  <w:rPrChange w:id="504" w:author="יעל גויסקי" w:date="2020-10-14T17:05:00Z">
                    <w:rPr>
                      <w:rFonts w:hint="eastAsia"/>
                      <w:rtl/>
                    </w:rPr>
                  </w:rPrChange>
                </w:rPr>
                <w:t>לאומי</w:t>
              </w:r>
              <w:r w:rsidR="00B67270" w:rsidRPr="00905157">
                <w:rPr>
                  <w:highlight w:val="yellow"/>
                  <w:rtl/>
                  <w:rPrChange w:id="505" w:author="יעל גויסקי" w:date="2020-10-14T17:05:00Z">
                    <w:rPr>
                      <w:rtl/>
                    </w:rPr>
                  </w:rPrChange>
                </w:rPr>
                <w:t>.</w:t>
              </w:r>
              <w:r w:rsidR="00B67270">
                <w:rPr>
                  <w:rFonts w:hint="cs"/>
                  <w:rtl/>
                </w:rPr>
                <w:t xml:space="preserve"> </w:t>
              </w:r>
            </w:ins>
          </w:p>
          <w:p w14:paraId="3E444BBC" w14:textId="206B5D00" w:rsidR="00037B49" w:rsidRDefault="00037B49" w:rsidP="00BF13B2">
            <w:pPr>
              <w:pStyle w:val="TableBlock"/>
              <w:numPr>
                <w:ilvl w:val="0"/>
                <w:numId w:val="13"/>
              </w:numPr>
              <w:tabs>
                <w:tab w:val="left" w:pos="624"/>
              </w:tabs>
            </w:pPr>
            <w:ins w:id="506" w:author="יעל גויסקי" w:date="2020-10-17T15:04:00Z">
              <w:r w:rsidRPr="00037B49">
                <w:rPr>
                  <w:rFonts w:hint="eastAsia"/>
                  <w:highlight w:val="yellow"/>
                  <w:rtl/>
                  <w:rPrChange w:id="507" w:author="יעל גויסקי" w:date="2020-10-17T15:06:00Z">
                    <w:rPr>
                      <w:rFonts w:hint="eastAsia"/>
                      <w:rtl/>
                    </w:rPr>
                  </w:rPrChange>
                </w:rPr>
                <w:t>זכאות</w:t>
              </w:r>
              <w:r w:rsidRPr="00037B49">
                <w:rPr>
                  <w:highlight w:val="yellow"/>
                  <w:rtl/>
                  <w:rPrChange w:id="508" w:author="יעל גויסקי" w:date="2020-10-17T15:06:00Z">
                    <w:rPr>
                      <w:rtl/>
                    </w:rPr>
                  </w:rPrChange>
                </w:rPr>
                <w:t xml:space="preserve"> </w:t>
              </w:r>
              <w:r w:rsidRPr="00037B49">
                <w:rPr>
                  <w:rFonts w:hint="eastAsia"/>
                  <w:highlight w:val="yellow"/>
                  <w:rtl/>
                  <w:rPrChange w:id="509" w:author="יעל גויסקי" w:date="2020-10-17T15:06:00Z">
                    <w:rPr>
                      <w:rFonts w:hint="eastAsia"/>
                      <w:rtl/>
                    </w:rPr>
                  </w:rPrChange>
                </w:rPr>
                <w:t>ל</w:t>
              </w:r>
            </w:ins>
            <w:ins w:id="510" w:author="יעל גויסקי" w:date="2020-10-17T15:05:00Z">
              <w:r w:rsidRPr="00037B49">
                <w:rPr>
                  <w:rFonts w:hint="eastAsia"/>
                  <w:highlight w:val="yellow"/>
                  <w:rtl/>
                  <w:rPrChange w:id="511" w:author="יעל גויסקי" w:date="2020-10-17T15:06:00Z">
                    <w:rPr>
                      <w:rFonts w:hint="eastAsia"/>
                      <w:rtl/>
                    </w:rPr>
                  </w:rPrChange>
                </w:rPr>
                <w:t>דמי</w:t>
              </w:r>
              <w:r w:rsidRPr="00037B49">
                <w:rPr>
                  <w:highlight w:val="yellow"/>
                  <w:rtl/>
                  <w:rPrChange w:id="512" w:author="יעל גויסקי" w:date="2020-10-17T15:06:00Z">
                    <w:rPr>
                      <w:rtl/>
                    </w:rPr>
                  </w:rPrChange>
                </w:rPr>
                <w:t xml:space="preserve"> </w:t>
              </w:r>
              <w:r w:rsidRPr="00037B49">
                <w:rPr>
                  <w:rFonts w:hint="eastAsia"/>
                  <w:highlight w:val="yellow"/>
                  <w:rtl/>
                  <w:rPrChange w:id="513" w:author="יעל גויסקי" w:date="2020-10-17T15:06:00Z">
                    <w:rPr>
                      <w:rFonts w:hint="eastAsia"/>
                      <w:rtl/>
                    </w:rPr>
                  </w:rPrChange>
                </w:rPr>
                <w:t>הבידוד</w:t>
              </w:r>
              <w:r w:rsidRPr="00037B49">
                <w:rPr>
                  <w:highlight w:val="yellow"/>
                  <w:rtl/>
                  <w:rPrChange w:id="514" w:author="יעל גויסקי" w:date="2020-10-17T15:06:00Z">
                    <w:rPr>
                      <w:rtl/>
                    </w:rPr>
                  </w:rPrChange>
                </w:rPr>
                <w:t xml:space="preserve"> </w:t>
              </w:r>
              <w:r w:rsidRPr="00037B49">
                <w:rPr>
                  <w:rFonts w:hint="eastAsia"/>
                  <w:highlight w:val="yellow"/>
                  <w:rtl/>
                  <w:rPrChange w:id="515" w:author="יעל גויסקי" w:date="2020-10-17T15:06:00Z">
                    <w:rPr>
                      <w:rFonts w:hint="eastAsia"/>
                      <w:rtl/>
                    </w:rPr>
                  </w:rPrChange>
                </w:rPr>
                <w:t>הינה</w:t>
              </w:r>
              <w:r w:rsidRPr="00037B49">
                <w:rPr>
                  <w:highlight w:val="yellow"/>
                  <w:rtl/>
                  <w:rPrChange w:id="516" w:author="יעל גויסקי" w:date="2020-10-17T15:06:00Z">
                    <w:rPr>
                      <w:rtl/>
                    </w:rPr>
                  </w:rPrChange>
                </w:rPr>
                <w:t xml:space="preserve"> </w:t>
              </w:r>
              <w:r w:rsidRPr="00037B49">
                <w:rPr>
                  <w:rFonts w:hint="eastAsia"/>
                  <w:highlight w:val="yellow"/>
                  <w:rtl/>
                  <w:rPrChange w:id="517" w:author="יעל גויסקי" w:date="2020-10-17T15:06:00Z">
                    <w:rPr>
                      <w:rFonts w:hint="eastAsia"/>
                      <w:rtl/>
                    </w:rPr>
                  </w:rPrChange>
                </w:rPr>
                <w:t>הצהרת</w:t>
              </w:r>
              <w:r w:rsidRPr="00037B49">
                <w:rPr>
                  <w:highlight w:val="yellow"/>
                  <w:rtl/>
                  <w:rPrChange w:id="518" w:author="יעל גויסקי" w:date="2020-10-17T15:06:00Z">
                    <w:rPr>
                      <w:rtl/>
                    </w:rPr>
                  </w:rPrChange>
                </w:rPr>
                <w:t xml:space="preserve"> </w:t>
              </w:r>
              <w:r w:rsidRPr="00037B49">
                <w:rPr>
                  <w:rFonts w:hint="eastAsia"/>
                  <w:highlight w:val="yellow"/>
                  <w:rtl/>
                  <w:rPrChange w:id="519" w:author="יעל גויסקי" w:date="2020-10-17T15:06:00Z">
                    <w:rPr>
                      <w:rFonts w:hint="eastAsia"/>
                      <w:rtl/>
                    </w:rPr>
                  </w:rPrChange>
                </w:rPr>
                <w:t>העובד</w:t>
              </w:r>
              <w:r w:rsidRPr="00037B49">
                <w:rPr>
                  <w:highlight w:val="yellow"/>
                  <w:rtl/>
                  <w:rPrChange w:id="520" w:author="יעל גויסקי" w:date="2020-10-17T15:06:00Z">
                    <w:rPr>
                      <w:rtl/>
                    </w:rPr>
                  </w:rPrChange>
                </w:rPr>
                <w:t xml:space="preserve"> </w:t>
              </w:r>
              <w:r w:rsidRPr="00037B49">
                <w:rPr>
                  <w:rFonts w:hint="eastAsia"/>
                  <w:highlight w:val="yellow"/>
                  <w:rtl/>
                  <w:rPrChange w:id="521" w:author="יעל גויסקי" w:date="2020-10-17T15:06:00Z">
                    <w:rPr>
                      <w:rFonts w:hint="eastAsia"/>
                      <w:rtl/>
                    </w:rPr>
                  </w:rPrChange>
                </w:rPr>
                <w:t>בהתאם</w:t>
              </w:r>
              <w:r w:rsidRPr="00037B49">
                <w:rPr>
                  <w:highlight w:val="yellow"/>
                  <w:rtl/>
                  <w:rPrChange w:id="522" w:author="יעל גויסקי" w:date="2020-10-17T15:06:00Z">
                    <w:rPr>
                      <w:rtl/>
                    </w:rPr>
                  </w:rPrChange>
                </w:rPr>
                <w:t xml:space="preserve"> </w:t>
              </w:r>
              <w:r w:rsidRPr="00037B49">
                <w:rPr>
                  <w:rFonts w:hint="eastAsia"/>
                  <w:highlight w:val="yellow"/>
                  <w:rtl/>
                  <w:rPrChange w:id="523" w:author="יעל גויסקי" w:date="2020-10-17T15:06:00Z">
                    <w:rPr>
                      <w:rFonts w:hint="eastAsia"/>
                      <w:rtl/>
                    </w:rPr>
                  </w:rPrChange>
                </w:rPr>
                <w:t>לאמור</w:t>
              </w:r>
              <w:r w:rsidRPr="00037B49">
                <w:rPr>
                  <w:highlight w:val="yellow"/>
                  <w:rtl/>
                  <w:rPrChange w:id="524" w:author="יעל גויסקי" w:date="2020-10-17T15:06:00Z">
                    <w:rPr>
                      <w:rtl/>
                    </w:rPr>
                  </w:rPrChange>
                </w:rPr>
                <w:t xml:space="preserve"> </w:t>
              </w:r>
              <w:r w:rsidRPr="00037B49">
                <w:rPr>
                  <w:rFonts w:hint="eastAsia"/>
                  <w:highlight w:val="yellow"/>
                  <w:rtl/>
                  <w:rPrChange w:id="525" w:author="יעל גויסקי" w:date="2020-10-17T15:06:00Z">
                    <w:rPr>
                      <w:rFonts w:hint="eastAsia"/>
                      <w:rtl/>
                    </w:rPr>
                  </w:rPrChange>
                </w:rPr>
                <w:t>בחוק</w:t>
              </w:r>
              <w:r w:rsidRPr="00037B49">
                <w:rPr>
                  <w:highlight w:val="yellow"/>
                  <w:rtl/>
                  <w:rPrChange w:id="526" w:author="יעל גויסקי" w:date="2020-10-17T15:06:00Z">
                    <w:rPr>
                      <w:rtl/>
                    </w:rPr>
                  </w:rPrChange>
                </w:rPr>
                <w:t xml:space="preserve"> </w:t>
              </w:r>
              <w:r w:rsidRPr="00037B49">
                <w:rPr>
                  <w:rFonts w:hint="eastAsia"/>
                  <w:highlight w:val="yellow"/>
                  <w:rtl/>
                  <w:rPrChange w:id="527" w:author="יעל גויסקי" w:date="2020-10-17T15:06:00Z">
                    <w:rPr>
                      <w:rFonts w:hint="eastAsia"/>
                      <w:rtl/>
                    </w:rPr>
                  </w:rPrChange>
                </w:rPr>
                <w:t>זה</w:t>
              </w:r>
              <w:r w:rsidRPr="00037B49">
                <w:rPr>
                  <w:highlight w:val="yellow"/>
                  <w:rtl/>
                  <w:rPrChange w:id="528" w:author="יעל גויסקי" w:date="2020-10-17T15:06:00Z">
                    <w:rPr>
                      <w:rtl/>
                    </w:rPr>
                  </w:rPrChange>
                </w:rPr>
                <w:t xml:space="preserve"> </w:t>
              </w:r>
              <w:r w:rsidRPr="00037B49">
                <w:rPr>
                  <w:rFonts w:hint="eastAsia"/>
                  <w:highlight w:val="yellow"/>
                  <w:rtl/>
                  <w:rPrChange w:id="529" w:author="יעל גויסקי" w:date="2020-10-17T15:06:00Z">
                    <w:rPr>
                      <w:rFonts w:hint="eastAsia"/>
                      <w:rtl/>
                    </w:rPr>
                  </w:rPrChange>
                </w:rPr>
                <w:t>והמצאת</w:t>
              </w:r>
              <w:r w:rsidRPr="00037B49">
                <w:rPr>
                  <w:highlight w:val="yellow"/>
                  <w:rtl/>
                  <w:rPrChange w:id="530" w:author="יעל גויסקי" w:date="2020-10-17T15:06:00Z">
                    <w:rPr>
                      <w:rtl/>
                    </w:rPr>
                  </w:rPrChange>
                </w:rPr>
                <w:t xml:space="preserve"> </w:t>
              </w:r>
              <w:r w:rsidRPr="00037B49">
                <w:rPr>
                  <w:rFonts w:hint="eastAsia"/>
                  <w:highlight w:val="yellow"/>
                  <w:rtl/>
                  <w:rPrChange w:id="531" w:author="יעל גויסקי" w:date="2020-10-17T15:06:00Z">
                    <w:rPr>
                      <w:rFonts w:hint="eastAsia"/>
                      <w:rtl/>
                    </w:rPr>
                  </w:rPrChange>
                </w:rPr>
                <w:t>העתק</w:t>
              </w:r>
              <w:r w:rsidRPr="00037B49">
                <w:rPr>
                  <w:highlight w:val="yellow"/>
                  <w:rtl/>
                  <w:rPrChange w:id="532" w:author="יעל גויסקי" w:date="2020-10-17T15:06:00Z">
                    <w:rPr>
                      <w:rtl/>
                    </w:rPr>
                  </w:rPrChange>
                </w:rPr>
                <w:t xml:space="preserve"> </w:t>
              </w:r>
              <w:r w:rsidRPr="00037B49">
                <w:rPr>
                  <w:rFonts w:hint="eastAsia"/>
                  <w:highlight w:val="yellow"/>
                  <w:rtl/>
                  <w:rPrChange w:id="533" w:author="יעל גויסקי" w:date="2020-10-17T15:06:00Z">
                    <w:rPr>
                      <w:rFonts w:hint="eastAsia"/>
                      <w:rtl/>
                    </w:rPr>
                  </w:rPrChange>
                </w:rPr>
                <w:t>מההצהר</w:t>
              </w:r>
            </w:ins>
            <w:ins w:id="534" w:author="יעל גויסקי" w:date="2020-10-17T15:06:00Z">
              <w:r w:rsidRPr="00037B49">
                <w:rPr>
                  <w:rFonts w:hint="eastAsia"/>
                  <w:highlight w:val="yellow"/>
                  <w:rtl/>
                  <w:rPrChange w:id="535" w:author="יעל גויסקי" w:date="2020-10-17T15:06:00Z">
                    <w:rPr>
                      <w:rFonts w:hint="eastAsia"/>
                      <w:rtl/>
                    </w:rPr>
                  </w:rPrChange>
                </w:rPr>
                <w:t>ה</w:t>
              </w:r>
              <w:r w:rsidRPr="00037B49">
                <w:rPr>
                  <w:highlight w:val="yellow"/>
                  <w:rtl/>
                  <w:rPrChange w:id="536" w:author="יעל גויסקי" w:date="2020-10-17T15:06:00Z">
                    <w:rPr>
                      <w:rtl/>
                    </w:rPr>
                  </w:rPrChange>
                </w:rPr>
                <w:t xml:space="preserve"> </w:t>
              </w:r>
              <w:r w:rsidRPr="00037B49">
                <w:rPr>
                  <w:rFonts w:hint="eastAsia"/>
                  <w:highlight w:val="yellow"/>
                  <w:rtl/>
                  <w:rPrChange w:id="537" w:author="יעל גויסקי" w:date="2020-10-17T15:06:00Z">
                    <w:rPr>
                      <w:rFonts w:hint="eastAsia"/>
                      <w:rtl/>
                    </w:rPr>
                  </w:rPrChange>
                </w:rPr>
                <w:t>למעסיק</w:t>
              </w:r>
            </w:ins>
          </w:p>
        </w:tc>
      </w:tr>
      <w:tr w:rsidR="00CE074C" w:rsidRPr="00732151" w14:paraId="43EA8368"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3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539" w:author="יעל גויסקי" w:date="2020-10-14T12:41:00Z">
            <w:trPr>
              <w:cantSplit/>
            </w:trPr>
          </w:trPrChange>
        </w:trPr>
        <w:tc>
          <w:tcPr>
            <w:tcW w:w="1869" w:type="dxa"/>
            <w:tcPrChange w:id="540" w:author="יעל גויסקי" w:date="2020-10-14T12:41:00Z">
              <w:tcPr>
                <w:tcW w:w="1869" w:type="dxa"/>
              </w:tcPr>
            </w:tcPrChange>
          </w:tcPr>
          <w:p w14:paraId="561447C7" w14:textId="77777777" w:rsidR="00CE074C" w:rsidRPr="00EB2DF3" w:rsidRDefault="00CE074C" w:rsidP="00CE074C">
            <w:pPr>
              <w:pStyle w:val="TableSideHeading"/>
              <w:outlineLvl w:val="9"/>
              <w:rPr>
                <w:rtl/>
              </w:rPr>
            </w:pPr>
          </w:p>
        </w:tc>
        <w:tc>
          <w:tcPr>
            <w:tcW w:w="624" w:type="dxa"/>
            <w:tcPrChange w:id="541" w:author="יעל גויסקי" w:date="2020-10-14T12:41:00Z">
              <w:tcPr>
                <w:tcW w:w="624" w:type="dxa"/>
              </w:tcPr>
            </w:tcPrChange>
          </w:tcPr>
          <w:p w14:paraId="631292B4" w14:textId="77777777" w:rsidR="00CE074C" w:rsidRDefault="00CE074C" w:rsidP="00CE074C">
            <w:pPr>
              <w:pStyle w:val="TableText"/>
              <w:jc w:val="both"/>
              <w:rPr>
                <w:rtl/>
              </w:rPr>
            </w:pPr>
          </w:p>
        </w:tc>
        <w:tc>
          <w:tcPr>
            <w:tcW w:w="624" w:type="dxa"/>
            <w:tcPrChange w:id="542" w:author="יעל גויסקי" w:date="2020-10-14T12:41:00Z">
              <w:tcPr>
                <w:tcW w:w="624" w:type="dxa"/>
              </w:tcPr>
            </w:tcPrChange>
          </w:tcPr>
          <w:p w14:paraId="5A92F56E" w14:textId="77777777" w:rsidR="00CE074C" w:rsidRPr="00B72F5F" w:rsidRDefault="00CE074C" w:rsidP="00CE074C">
            <w:pPr>
              <w:pStyle w:val="TableText"/>
              <w:jc w:val="both"/>
              <w:rPr>
                <w:rFonts w:ascii="David" w:hAnsi="David"/>
                <w:sz w:val="26"/>
                <w:rtl/>
              </w:rPr>
            </w:pPr>
          </w:p>
        </w:tc>
        <w:tc>
          <w:tcPr>
            <w:tcW w:w="624" w:type="dxa"/>
            <w:tcPrChange w:id="543" w:author="יעל גויסקי" w:date="2020-10-14T12:41:00Z">
              <w:tcPr>
                <w:tcW w:w="624" w:type="dxa"/>
              </w:tcPr>
            </w:tcPrChange>
          </w:tcPr>
          <w:p w14:paraId="52DE6855" w14:textId="77777777" w:rsidR="00CE074C" w:rsidRPr="00EB2DF3" w:rsidRDefault="00CE074C" w:rsidP="00CE074C">
            <w:pPr>
              <w:pStyle w:val="TableText"/>
              <w:jc w:val="both"/>
              <w:rPr>
                <w:rtl/>
              </w:rPr>
            </w:pPr>
          </w:p>
        </w:tc>
        <w:tc>
          <w:tcPr>
            <w:tcW w:w="624" w:type="dxa"/>
            <w:tcPrChange w:id="544" w:author="יעל גויסקי" w:date="2020-10-14T12:41:00Z">
              <w:tcPr>
                <w:tcW w:w="624" w:type="dxa"/>
              </w:tcPr>
            </w:tcPrChange>
          </w:tcPr>
          <w:p w14:paraId="395569E2" w14:textId="77777777" w:rsidR="00CE074C" w:rsidRPr="00CE074C" w:rsidRDefault="00CE074C" w:rsidP="00CE074C">
            <w:pPr>
              <w:pStyle w:val="TableText"/>
              <w:jc w:val="both"/>
              <w:rPr>
                <w:rtl/>
              </w:rPr>
            </w:pPr>
          </w:p>
        </w:tc>
        <w:tc>
          <w:tcPr>
            <w:tcW w:w="25" w:type="dxa"/>
            <w:tcPrChange w:id="545" w:author="יעל גויסקי" w:date="2020-10-14T12:41:00Z">
              <w:tcPr>
                <w:tcW w:w="624" w:type="dxa"/>
              </w:tcPr>
            </w:tcPrChange>
          </w:tcPr>
          <w:p w14:paraId="1CCBD740" w14:textId="77777777" w:rsidR="00CE074C" w:rsidRPr="00CE074C" w:rsidRDefault="00CE074C" w:rsidP="00CE074C">
            <w:pPr>
              <w:pStyle w:val="TableText"/>
              <w:jc w:val="both"/>
              <w:rPr>
                <w:rtl/>
              </w:rPr>
            </w:pPr>
          </w:p>
        </w:tc>
        <w:tc>
          <w:tcPr>
            <w:tcW w:w="5248" w:type="dxa"/>
            <w:gridSpan w:val="4"/>
            <w:tcPrChange w:id="546" w:author="יעל גויסקי" w:date="2020-10-14T12:41:00Z">
              <w:tcPr>
                <w:tcW w:w="4649" w:type="dxa"/>
                <w:gridSpan w:val="4"/>
              </w:tcPr>
            </w:tcPrChange>
          </w:tcPr>
          <w:p w14:paraId="530D650D" w14:textId="55F11386" w:rsidR="00CE074C" w:rsidRPr="002018F4" w:rsidRDefault="00CE074C" w:rsidP="00BF13B2">
            <w:pPr>
              <w:pStyle w:val="TableBlock"/>
              <w:numPr>
                <w:ilvl w:val="0"/>
                <w:numId w:val="13"/>
              </w:numPr>
              <w:tabs>
                <w:tab w:val="left" w:pos="624"/>
              </w:tabs>
              <w:rPr>
                <w:rFonts w:ascii="David" w:hAnsi="David"/>
                <w:sz w:val="26"/>
                <w:rtl/>
              </w:rPr>
            </w:pPr>
            <w:del w:id="547" w:author="יעל גויסקי" w:date="2020-10-14T12:43:00Z">
              <w:r w:rsidRPr="002018F4" w:rsidDel="00B67270">
                <w:rPr>
                  <w:rFonts w:ascii="David" w:hAnsi="David" w:hint="eastAsia"/>
                  <w:sz w:val="26"/>
                  <w:rtl/>
                </w:rPr>
                <w:delText>בגין</w:delText>
              </w:r>
              <w:r w:rsidRPr="002018F4" w:rsidDel="00B67270">
                <w:rPr>
                  <w:rFonts w:ascii="David" w:hAnsi="David"/>
                  <w:sz w:val="26"/>
                  <w:rtl/>
                </w:rPr>
                <w:delText xml:space="preserve"> </w:delText>
              </w:r>
              <w:r w:rsidRPr="002018F4" w:rsidDel="00B67270">
                <w:rPr>
                  <w:rFonts w:ascii="David" w:hAnsi="David" w:hint="eastAsia"/>
                  <w:sz w:val="26"/>
                  <w:rtl/>
                </w:rPr>
                <w:delText>כל</w:delText>
              </w:r>
              <w:r w:rsidRPr="002018F4" w:rsidDel="00B67270">
                <w:rPr>
                  <w:rFonts w:ascii="David" w:hAnsi="David"/>
                  <w:sz w:val="26"/>
                  <w:rtl/>
                </w:rPr>
                <w:delText xml:space="preserve"> </w:delText>
              </w:r>
              <w:r w:rsidRPr="002018F4" w:rsidDel="00B67270">
                <w:rPr>
                  <w:rFonts w:ascii="David" w:hAnsi="David" w:hint="eastAsia"/>
                  <w:sz w:val="26"/>
                  <w:rtl/>
                </w:rPr>
                <w:delText>יום</w:delText>
              </w:r>
              <w:r w:rsidRPr="002018F4" w:rsidDel="00B67270">
                <w:rPr>
                  <w:rFonts w:ascii="David" w:hAnsi="David"/>
                  <w:sz w:val="26"/>
                  <w:rtl/>
                </w:rPr>
                <w:delText xml:space="preserve"> </w:delText>
              </w:r>
              <w:r w:rsidRPr="002018F4" w:rsidDel="00B67270">
                <w:rPr>
                  <w:rFonts w:ascii="David" w:hAnsi="David" w:hint="eastAsia"/>
                  <w:sz w:val="26"/>
                  <w:rtl/>
                </w:rPr>
                <w:delText>היעדרות</w:delText>
              </w:r>
              <w:r w:rsidRPr="002018F4" w:rsidDel="00B67270">
                <w:rPr>
                  <w:rFonts w:ascii="David" w:hAnsi="David"/>
                  <w:sz w:val="26"/>
                  <w:rtl/>
                </w:rPr>
                <w:delText xml:space="preserve"> שאינו על חשבון ימי המחלה הצבורים, אשר חל ביום ה</w:delText>
              </w:r>
              <w:r w:rsidRPr="002018F4" w:rsidDel="00B67270">
                <w:rPr>
                  <w:rFonts w:ascii="David" w:hAnsi="David" w:hint="eastAsia"/>
                  <w:sz w:val="26"/>
                  <w:rtl/>
                </w:rPr>
                <w:delText>רביעי</w:delText>
              </w:r>
              <w:r w:rsidRPr="002018F4" w:rsidDel="00B67270">
                <w:rPr>
                  <w:rFonts w:ascii="David" w:hAnsi="David"/>
                  <w:sz w:val="26"/>
                  <w:rtl/>
                </w:rPr>
                <w:delText xml:space="preserve"> של ת</w:delText>
              </w:r>
              <w:r w:rsidRPr="002018F4" w:rsidDel="00B67270">
                <w:rPr>
                  <w:rFonts w:ascii="David" w:hAnsi="David" w:hint="eastAsia"/>
                  <w:sz w:val="26"/>
                  <w:rtl/>
                </w:rPr>
                <w:delText>קופת</w:delText>
              </w:r>
              <w:r w:rsidRPr="002018F4" w:rsidDel="00B67270">
                <w:rPr>
                  <w:rFonts w:ascii="David" w:hAnsi="David"/>
                  <w:sz w:val="26"/>
                  <w:rtl/>
                </w:rPr>
                <w:delText xml:space="preserve"> הבידוד </w:delText>
              </w:r>
              <w:r w:rsidRPr="002018F4" w:rsidDel="00B67270">
                <w:rPr>
                  <w:rFonts w:ascii="David" w:hAnsi="David" w:hint="eastAsia"/>
                  <w:sz w:val="26"/>
                  <w:rtl/>
                </w:rPr>
                <w:delText>או</w:delText>
              </w:r>
              <w:r w:rsidRPr="002018F4" w:rsidDel="00B67270">
                <w:rPr>
                  <w:rFonts w:ascii="David" w:hAnsi="David"/>
                  <w:sz w:val="26"/>
                  <w:rtl/>
                </w:rPr>
                <w:delText xml:space="preserve"> </w:delText>
              </w:r>
              <w:r w:rsidRPr="002018F4" w:rsidDel="00B67270">
                <w:rPr>
                  <w:rFonts w:ascii="David" w:hAnsi="David" w:hint="eastAsia"/>
                  <w:sz w:val="26"/>
                  <w:rtl/>
                </w:rPr>
                <w:delText>לאחר</w:delText>
              </w:r>
              <w:r w:rsidRPr="002018F4" w:rsidDel="00B67270">
                <w:rPr>
                  <w:rFonts w:ascii="David" w:hAnsi="David"/>
                  <w:sz w:val="26"/>
                  <w:rtl/>
                </w:rPr>
                <w:delText xml:space="preserve"> </w:delText>
              </w:r>
              <w:r w:rsidRPr="002018F4" w:rsidDel="00B67270">
                <w:rPr>
                  <w:rFonts w:ascii="David" w:hAnsi="David" w:hint="eastAsia"/>
                  <w:sz w:val="26"/>
                  <w:rtl/>
                </w:rPr>
                <w:delText>מכן</w:delText>
              </w:r>
              <w:r w:rsidRPr="002018F4" w:rsidDel="00B67270">
                <w:rPr>
                  <w:rFonts w:ascii="David" w:hAnsi="David"/>
                  <w:sz w:val="26"/>
                  <w:rtl/>
                </w:rPr>
                <w:delText xml:space="preserve">, </w:delText>
              </w:r>
              <w:r w:rsidRPr="002018F4" w:rsidDel="00B67270">
                <w:rPr>
                  <w:rFonts w:ascii="David" w:hAnsi="David" w:hint="eastAsia"/>
                  <w:sz w:val="26"/>
                  <w:rtl/>
                </w:rPr>
                <w:delText>יהיה</w:delText>
              </w:r>
              <w:r w:rsidRPr="002018F4" w:rsidDel="00B67270">
                <w:rPr>
                  <w:rFonts w:ascii="David" w:hAnsi="David"/>
                  <w:sz w:val="26"/>
                  <w:rtl/>
                </w:rPr>
                <w:delText xml:space="preserve"> זכאי </w:delText>
              </w:r>
              <w:r w:rsidRPr="002018F4" w:rsidDel="00B67270">
                <w:rPr>
                  <w:rFonts w:ascii="David" w:hAnsi="David" w:hint="eastAsia"/>
                  <w:sz w:val="26"/>
                  <w:rtl/>
                </w:rPr>
                <w:delText>העובד</w:delText>
              </w:r>
              <w:r w:rsidRPr="002018F4" w:rsidDel="00B67270">
                <w:rPr>
                  <w:rFonts w:ascii="David" w:hAnsi="David"/>
                  <w:sz w:val="26"/>
                  <w:rtl/>
                </w:rPr>
                <w:delText xml:space="preserve"> לתשלום בגובה של 70% מהתשלום לו היה זכאי אילו עמדו לזכותו ימי מחלה צבורים</w:delText>
              </w:r>
              <w:r w:rsidDel="00B67270">
                <w:rPr>
                  <w:rFonts w:ascii="David" w:hAnsi="David" w:hint="cs"/>
                  <w:sz w:val="26"/>
                  <w:rtl/>
                </w:rPr>
                <w:delText>.</w:delText>
              </w:r>
            </w:del>
          </w:p>
        </w:tc>
      </w:tr>
      <w:tr w:rsidR="00EB2DF3" w14:paraId="4FE0D75B"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4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549" w:author="יעל גויסקי" w:date="2020-10-14T12:41:00Z">
            <w:trPr>
              <w:cantSplit/>
            </w:trPr>
          </w:trPrChange>
        </w:trPr>
        <w:tc>
          <w:tcPr>
            <w:tcW w:w="1869" w:type="dxa"/>
            <w:tcPrChange w:id="550" w:author="יעל גויסקי" w:date="2020-10-14T12:41:00Z">
              <w:tcPr>
                <w:tcW w:w="1869" w:type="dxa"/>
              </w:tcPr>
            </w:tcPrChange>
          </w:tcPr>
          <w:p w14:paraId="16C004E6" w14:textId="77777777" w:rsidR="00EB2DF3" w:rsidRDefault="00EB2DF3">
            <w:pPr>
              <w:pStyle w:val="TableSideHeading"/>
              <w:keepLines w:val="0"/>
            </w:pPr>
          </w:p>
        </w:tc>
        <w:tc>
          <w:tcPr>
            <w:tcW w:w="624" w:type="dxa"/>
            <w:tcPrChange w:id="551" w:author="יעל גויסקי" w:date="2020-10-14T12:41:00Z">
              <w:tcPr>
                <w:tcW w:w="624" w:type="dxa"/>
              </w:tcPr>
            </w:tcPrChange>
          </w:tcPr>
          <w:p w14:paraId="5F88B668" w14:textId="77777777" w:rsidR="00EB2DF3" w:rsidRDefault="00EB2DF3">
            <w:pPr>
              <w:pStyle w:val="TableText"/>
              <w:keepLines w:val="0"/>
            </w:pPr>
          </w:p>
        </w:tc>
        <w:tc>
          <w:tcPr>
            <w:tcW w:w="1872" w:type="dxa"/>
            <w:gridSpan w:val="3"/>
            <w:tcPrChange w:id="552" w:author="יעל גויסקי" w:date="2020-10-14T12:41:00Z">
              <w:tcPr>
                <w:tcW w:w="1872" w:type="dxa"/>
                <w:gridSpan w:val="3"/>
              </w:tcPr>
            </w:tcPrChange>
          </w:tcPr>
          <w:p w14:paraId="1ACA9F3B" w14:textId="51DB93DA" w:rsidR="00EB2DF3" w:rsidRDefault="00EB2DF3">
            <w:pPr>
              <w:pStyle w:val="TableInnerSideHeading"/>
            </w:pPr>
            <w:del w:id="553" w:author="יעל גויסקי" w:date="2020-10-17T15:06:00Z">
              <w:r w:rsidDel="00037B49">
                <w:rPr>
                  <w:rFonts w:ascii="David" w:hAnsi="David" w:hint="cs"/>
                  <w:sz w:val="24"/>
                  <w:szCs w:val="24"/>
                  <w:rtl/>
                </w:rPr>
                <w:delText>דין היעדרות</w:delText>
              </w:r>
            </w:del>
          </w:p>
        </w:tc>
        <w:tc>
          <w:tcPr>
            <w:tcW w:w="25" w:type="dxa"/>
            <w:tcPrChange w:id="554" w:author="יעל גויסקי" w:date="2020-10-14T12:41:00Z">
              <w:tcPr>
                <w:tcW w:w="624" w:type="dxa"/>
              </w:tcPr>
            </w:tcPrChange>
          </w:tcPr>
          <w:p w14:paraId="6A4B600A" w14:textId="77777777" w:rsidR="00EB2DF3" w:rsidRDefault="00EB2DF3" w:rsidP="00CE074C">
            <w:pPr>
              <w:pStyle w:val="TableText"/>
            </w:pPr>
            <w:r>
              <w:rPr>
                <w:rFonts w:hint="cs"/>
                <w:rtl/>
              </w:rPr>
              <w:t>3</w:t>
            </w:r>
            <w:r w:rsidR="00CE074C">
              <w:rPr>
                <w:rFonts w:hint="cs"/>
                <w:rtl/>
              </w:rPr>
              <w:t>ה.</w:t>
            </w:r>
          </w:p>
        </w:tc>
        <w:tc>
          <w:tcPr>
            <w:tcW w:w="5248" w:type="dxa"/>
            <w:gridSpan w:val="4"/>
            <w:tcPrChange w:id="555" w:author="יעל גויסקי" w:date="2020-10-14T12:41:00Z">
              <w:tcPr>
                <w:tcW w:w="4649" w:type="dxa"/>
                <w:gridSpan w:val="4"/>
              </w:tcPr>
            </w:tcPrChange>
          </w:tcPr>
          <w:p w14:paraId="68B05604" w14:textId="3A82442F" w:rsidR="00EB2DF3" w:rsidRDefault="00EB2DF3" w:rsidP="0049345C">
            <w:pPr>
              <w:pStyle w:val="TableBlock"/>
            </w:pPr>
            <w:del w:id="556" w:author="יעל גויסקי" w:date="2020-10-14T12:43:00Z">
              <w:r w:rsidRPr="00EB2DF3" w:rsidDel="00B67270">
                <w:rPr>
                  <w:rFonts w:hint="eastAsia"/>
                  <w:rtl/>
                </w:rPr>
                <w:delText>בכפוף</w:delText>
              </w:r>
              <w:r w:rsidRPr="00EB2DF3" w:rsidDel="00B67270">
                <w:rPr>
                  <w:rtl/>
                </w:rPr>
                <w:delText xml:space="preserve"> להוראות </w:delText>
              </w:r>
              <w:r w:rsidRPr="00EB2DF3" w:rsidDel="00B67270">
                <w:rPr>
                  <w:rFonts w:hint="eastAsia"/>
                  <w:rtl/>
                </w:rPr>
                <w:delText>סעיפים</w:delText>
              </w:r>
              <w:r w:rsidRPr="00EB2DF3" w:rsidDel="00B67270">
                <w:rPr>
                  <w:rFonts w:hint="cs"/>
                  <w:rtl/>
                </w:rPr>
                <w:delText xml:space="preserve"> 3א עד 3ד</w:delText>
              </w:r>
              <w:r w:rsidR="00263A87" w:rsidDel="00B67270">
                <w:rPr>
                  <w:rFonts w:hint="cs"/>
                  <w:rtl/>
                </w:rPr>
                <w:delText xml:space="preserve"> </w:delText>
              </w:r>
              <w:r w:rsidRPr="00EB2DF3" w:rsidDel="00B67270">
                <w:rPr>
                  <w:rFonts w:hint="eastAsia"/>
                  <w:rtl/>
                </w:rPr>
                <w:delText>ל</w:delText>
              </w:r>
              <w:r w:rsidRPr="00EB2DF3" w:rsidDel="00B67270">
                <w:rPr>
                  <w:rtl/>
                </w:rPr>
                <w:delText xml:space="preserve">חוק זה, </w:delText>
              </w:r>
              <w:r w:rsidRPr="00EB2DF3" w:rsidDel="00B67270">
                <w:rPr>
                  <w:rFonts w:hint="eastAsia"/>
                  <w:rtl/>
                </w:rPr>
                <w:delText>דין</w:delText>
              </w:r>
              <w:r w:rsidRPr="00EB2DF3" w:rsidDel="00B67270">
                <w:rPr>
                  <w:rtl/>
                </w:rPr>
                <w:delText xml:space="preserve"> </w:delText>
              </w:r>
              <w:r w:rsidRPr="00EB2DF3" w:rsidDel="00B67270">
                <w:rPr>
                  <w:rFonts w:hint="eastAsia"/>
                  <w:rtl/>
                </w:rPr>
                <w:delText>היעדרות</w:delText>
              </w:r>
              <w:r w:rsidRPr="00EB2DF3" w:rsidDel="00B67270">
                <w:rPr>
                  <w:rtl/>
                </w:rPr>
                <w:delText xml:space="preserve"> </w:delText>
              </w:r>
              <w:r w:rsidRPr="00EB2DF3" w:rsidDel="00B67270">
                <w:rPr>
                  <w:rFonts w:hint="eastAsia"/>
                  <w:rtl/>
                </w:rPr>
                <w:delText>בתקופת</w:delText>
              </w:r>
              <w:r w:rsidRPr="00EB2DF3" w:rsidDel="00B67270">
                <w:rPr>
                  <w:rtl/>
                </w:rPr>
                <w:delText xml:space="preserve"> </w:delText>
              </w:r>
              <w:r w:rsidRPr="00EB2DF3" w:rsidDel="00B67270">
                <w:rPr>
                  <w:rFonts w:hint="eastAsia"/>
                  <w:rtl/>
                </w:rPr>
                <w:delText>הבידוד</w:delText>
              </w:r>
              <w:r w:rsidRPr="00EB2DF3" w:rsidDel="00B67270">
                <w:rPr>
                  <w:rtl/>
                </w:rPr>
                <w:delText xml:space="preserve"> </w:delText>
              </w:r>
              <w:r w:rsidRPr="00EB2DF3" w:rsidDel="00B67270">
                <w:rPr>
                  <w:rFonts w:hint="eastAsia"/>
                  <w:rtl/>
                </w:rPr>
                <w:delText>כדין</w:delText>
              </w:r>
              <w:r w:rsidRPr="00EB2DF3" w:rsidDel="00B67270">
                <w:rPr>
                  <w:rtl/>
                </w:rPr>
                <w:delText xml:space="preserve"> </w:delText>
              </w:r>
              <w:r w:rsidRPr="00EB2DF3" w:rsidDel="00B67270">
                <w:rPr>
                  <w:rFonts w:hint="eastAsia"/>
                  <w:rtl/>
                </w:rPr>
                <w:delText>היעדרות</w:delText>
              </w:r>
              <w:r w:rsidRPr="00EB2DF3" w:rsidDel="00B67270">
                <w:rPr>
                  <w:rtl/>
                </w:rPr>
                <w:delText xml:space="preserve"> </w:delText>
              </w:r>
              <w:r w:rsidRPr="00EB2DF3" w:rsidDel="00B67270">
                <w:rPr>
                  <w:rFonts w:hint="eastAsia"/>
                  <w:rtl/>
                </w:rPr>
                <w:delText>בתקופת</w:delText>
              </w:r>
              <w:r w:rsidRPr="00EB2DF3" w:rsidDel="00B67270">
                <w:rPr>
                  <w:rtl/>
                </w:rPr>
                <w:delText xml:space="preserve"> </w:delText>
              </w:r>
              <w:r w:rsidRPr="00EB2DF3" w:rsidDel="00B67270">
                <w:rPr>
                  <w:rFonts w:hint="eastAsia"/>
                  <w:rtl/>
                </w:rPr>
                <w:delText>מחלה</w:delText>
              </w:r>
              <w:r w:rsidRPr="00EB2DF3" w:rsidDel="00B67270">
                <w:rPr>
                  <w:rtl/>
                </w:rPr>
                <w:delText xml:space="preserve">, </w:delText>
              </w:r>
              <w:r w:rsidRPr="00EB2DF3" w:rsidDel="00B67270">
                <w:rPr>
                  <w:rFonts w:hint="eastAsia"/>
                  <w:rtl/>
                </w:rPr>
                <w:delText>ודין</w:delText>
              </w:r>
              <w:r w:rsidRPr="00EB2DF3" w:rsidDel="00B67270">
                <w:rPr>
                  <w:rtl/>
                </w:rPr>
                <w:delText xml:space="preserve"> </w:delText>
              </w:r>
              <w:r w:rsidRPr="00EB2DF3" w:rsidDel="00B67270">
                <w:rPr>
                  <w:rFonts w:hint="eastAsia"/>
                  <w:rtl/>
                </w:rPr>
                <w:delText>דמי</w:delText>
              </w:r>
              <w:r w:rsidRPr="00EB2DF3" w:rsidDel="00B67270">
                <w:rPr>
                  <w:rtl/>
                </w:rPr>
                <w:delText xml:space="preserve"> </w:delText>
              </w:r>
              <w:r w:rsidRPr="00EB2DF3" w:rsidDel="00B67270">
                <w:rPr>
                  <w:rFonts w:hint="eastAsia"/>
                  <w:rtl/>
                </w:rPr>
                <w:delText>בידוד</w:delText>
              </w:r>
              <w:r w:rsidRPr="00EB2DF3" w:rsidDel="00B67270">
                <w:rPr>
                  <w:rtl/>
                </w:rPr>
                <w:delText xml:space="preserve"> </w:delText>
              </w:r>
              <w:r w:rsidRPr="00EB2DF3" w:rsidDel="00B67270">
                <w:rPr>
                  <w:rFonts w:hint="eastAsia"/>
                  <w:rtl/>
                </w:rPr>
                <w:delText>כדין</w:delText>
              </w:r>
              <w:r w:rsidRPr="00EB2DF3" w:rsidDel="00B67270">
                <w:rPr>
                  <w:rtl/>
                </w:rPr>
                <w:delText xml:space="preserve"> </w:delText>
              </w:r>
              <w:r w:rsidRPr="00EB2DF3" w:rsidDel="00B67270">
                <w:rPr>
                  <w:rFonts w:hint="eastAsia"/>
                  <w:rtl/>
                </w:rPr>
                <w:delText>דמי</w:delText>
              </w:r>
              <w:r w:rsidRPr="00EB2DF3" w:rsidDel="00B67270">
                <w:rPr>
                  <w:rtl/>
                </w:rPr>
                <w:delText xml:space="preserve"> </w:delText>
              </w:r>
              <w:r w:rsidRPr="00EB2DF3" w:rsidDel="00B67270">
                <w:rPr>
                  <w:rFonts w:hint="eastAsia"/>
                  <w:rtl/>
                </w:rPr>
                <w:delText>מחלה</w:delText>
              </w:r>
              <w:r w:rsidRPr="00EB2DF3" w:rsidDel="00B67270">
                <w:rPr>
                  <w:rtl/>
                </w:rPr>
                <w:delText>.</w:delText>
              </w:r>
            </w:del>
          </w:p>
        </w:tc>
      </w:tr>
      <w:tr w:rsidR="00EB2DF3" w14:paraId="2CB45F89"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5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558" w:author="יעל גויסקי" w:date="2020-10-14T12:41:00Z">
            <w:trPr>
              <w:cantSplit/>
            </w:trPr>
          </w:trPrChange>
        </w:trPr>
        <w:tc>
          <w:tcPr>
            <w:tcW w:w="1869" w:type="dxa"/>
            <w:tcPrChange w:id="559" w:author="יעל גויסקי" w:date="2020-10-14T12:41:00Z">
              <w:tcPr>
                <w:tcW w:w="1869" w:type="dxa"/>
              </w:tcPr>
            </w:tcPrChange>
          </w:tcPr>
          <w:p w14:paraId="7FB29A38" w14:textId="77777777" w:rsidR="00EB2DF3" w:rsidRDefault="00EB2DF3">
            <w:pPr>
              <w:pStyle w:val="TableSideHeading"/>
              <w:keepLines w:val="0"/>
            </w:pPr>
          </w:p>
        </w:tc>
        <w:tc>
          <w:tcPr>
            <w:tcW w:w="624" w:type="dxa"/>
            <w:tcPrChange w:id="560" w:author="יעל גויסקי" w:date="2020-10-14T12:41:00Z">
              <w:tcPr>
                <w:tcW w:w="624" w:type="dxa"/>
              </w:tcPr>
            </w:tcPrChange>
          </w:tcPr>
          <w:p w14:paraId="01D34039" w14:textId="77777777" w:rsidR="00EB2DF3" w:rsidRDefault="00EB2DF3">
            <w:pPr>
              <w:pStyle w:val="TableText"/>
              <w:keepLines w:val="0"/>
            </w:pPr>
          </w:p>
        </w:tc>
        <w:tc>
          <w:tcPr>
            <w:tcW w:w="1872" w:type="dxa"/>
            <w:gridSpan w:val="3"/>
            <w:tcPrChange w:id="561" w:author="יעל גויסקי" w:date="2020-10-14T12:41:00Z">
              <w:tcPr>
                <w:tcW w:w="1872" w:type="dxa"/>
                <w:gridSpan w:val="3"/>
              </w:tcPr>
            </w:tcPrChange>
          </w:tcPr>
          <w:p w14:paraId="20537126" w14:textId="77777777" w:rsidR="00EB2DF3" w:rsidRDefault="00EB2DF3">
            <w:pPr>
              <w:pStyle w:val="TableInnerSideHeading"/>
            </w:pPr>
            <w:r>
              <w:rPr>
                <w:rFonts w:ascii="David" w:hAnsi="David" w:hint="cs"/>
                <w:sz w:val="24"/>
                <w:szCs w:val="24"/>
                <w:rtl/>
              </w:rPr>
              <w:t>דין עבודה בבידוד</w:t>
            </w:r>
          </w:p>
        </w:tc>
        <w:tc>
          <w:tcPr>
            <w:tcW w:w="25" w:type="dxa"/>
            <w:tcPrChange w:id="562" w:author="יעל גויסקי" w:date="2020-10-14T12:41:00Z">
              <w:tcPr>
                <w:tcW w:w="624" w:type="dxa"/>
              </w:tcPr>
            </w:tcPrChange>
          </w:tcPr>
          <w:p w14:paraId="3C287940" w14:textId="77777777" w:rsidR="00EB2DF3" w:rsidRDefault="00CE074C">
            <w:pPr>
              <w:pStyle w:val="TableText"/>
            </w:pPr>
            <w:r>
              <w:rPr>
                <w:rFonts w:hint="cs"/>
                <w:rtl/>
              </w:rPr>
              <w:t>3ו.</w:t>
            </w:r>
          </w:p>
        </w:tc>
        <w:tc>
          <w:tcPr>
            <w:tcW w:w="5248" w:type="dxa"/>
            <w:gridSpan w:val="4"/>
            <w:tcPrChange w:id="563" w:author="יעל גויסקי" w:date="2020-10-14T12:41:00Z">
              <w:tcPr>
                <w:tcW w:w="4649" w:type="dxa"/>
                <w:gridSpan w:val="4"/>
              </w:tcPr>
            </w:tcPrChange>
          </w:tcPr>
          <w:p w14:paraId="4CE6688D" w14:textId="77777777" w:rsidR="00EB2DF3" w:rsidRDefault="00263A87" w:rsidP="0049345C">
            <w:pPr>
              <w:pStyle w:val="TableBlock"/>
              <w:rPr>
                <w:ins w:id="564" w:author="יעל גויסקי" w:date="2020-10-17T15:06:00Z"/>
                <w:rtl/>
              </w:rPr>
            </w:pPr>
            <w:r w:rsidRPr="00EB2DF3">
              <w:rPr>
                <w:rtl/>
              </w:rPr>
              <w:t xml:space="preserve">עובד </w:t>
            </w:r>
            <w:r w:rsidRPr="00EB2DF3">
              <w:rPr>
                <w:rFonts w:hint="eastAsia"/>
                <w:rtl/>
              </w:rPr>
              <w:t>שבתקופת</w:t>
            </w:r>
            <w:r w:rsidRPr="00EB2DF3">
              <w:rPr>
                <w:rtl/>
              </w:rPr>
              <w:t xml:space="preserve"> </w:t>
            </w:r>
            <w:r w:rsidRPr="00EB2DF3">
              <w:rPr>
                <w:rFonts w:hint="eastAsia"/>
                <w:rtl/>
              </w:rPr>
              <w:t>היותו</w:t>
            </w:r>
            <w:r w:rsidRPr="00EB2DF3">
              <w:rPr>
                <w:rtl/>
              </w:rPr>
              <w:t xml:space="preserve"> </w:t>
            </w:r>
            <w:r w:rsidRPr="00EB2DF3">
              <w:rPr>
                <w:rFonts w:hint="eastAsia"/>
                <w:rtl/>
              </w:rPr>
              <w:t>עובד</w:t>
            </w:r>
            <w:r w:rsidRPr="00EB2DF3">
              <w:rPr>
                <w:rtl/>
              </w:rPr>
              <w:t xml:space="preserve"> </w:t>
            </w:r>
            <w:r w:rsidRPr="00EB2DF3">
              <w:rPr>
                <w:rFonts w:hint="eastAsia"/>
                <w:rtl/>
              </w:rPr>
              <w:t>השוהה</w:t>
            </w:r>
            <w:r w:rsidRPr="00EB2DF3">
              <w:rPr>
                <w:rtl/>
              </w:rPr>
              <w:t xml:space="preserve"> </w:t>
            </w:r>
            <w:r w:rsidRPr="00EB2DF3">
              <w:rPr>
                <w:rFonts w:hint="eastAsia"/>
                <w:rtl/>
              </w:rPr>
              <w:t>בבידוד</w:t>
            </w:r>
            <w:r w:rsidRPr="00EB2DF3">
              <w:rPr>
                <w:rtl/>
              </w:rPr>
              <w:t xml:space="preserve"> עבד למעשה </w:t>
            </w:r>
            <w:r w:rsidRPr="00EB2DF3">
              <w:rPr>
                <w:rFonts w:hint="eastAsia"/>
                <w:rtl/>
              </w:rPr>
              <w:t>אצל</w:t>
            </w:r>
            <w:r w:rsidRPr="00EB2DF3">
              <w:rPr>
                <w:rtl/>
              </w:rPr>
              <w:t xml:space="preserve"> מעסיקו בשכר</w:t>
            </w:r>
            <w:r w:rsidRPr="00EB2DF3">
              <w:rPr>
                <w:rFonts w:hint="cs"/>
                <w:rtl/>
              </w:rPr>
              <w:t xml:space="preserve">, </w:t>
            </w:r>
            <w:r w:rsidRPr="00EB2DF3">
              <w:rPr>
                <w:rtl/>
              </w:rPr>
              <w:t xml:space="preserve">לא יהיה זכאי לדמי </w:t>
            </w:r>
            <w:r w:rsidRPr="00EB2DF3">
              <w:rPr>
                <w:rFonts w:hint="eastAsia"/>
                <w:rtl/>
              </w:rPr>
              <w:t>בידוד</w:t>
            </w:r>
            <w:r w:rsidRPr="00EB2DF3">
              <w:rPr>
                <w:rtl/>
              </w:rPr>
              <w:t xml:space="preserve"> </w:t>
            </w:r>
            <w:del w:id="565" w:author="יעל גויסקי" w:date="2020-10-14T12:44:00Z">
              <w:r w:rsidRPr="00EB2DF3" w:rsidDel="00B67270">
                <w:rPr>
                  <w:rFonts w:hint="eastAsia"/>
                  <w:rtl/>
                </w:rPr>
                <w:delText>מאותו</w:delText>
              </w:r>
              <w:r w:rsidRPr="00EB2DF3" w:rsidDel="00B67270">
                <w:rPr>
                  <w:rtl/>
                </w:rPr>
                <w:delText xml:space="preserve"> </w:delText>
              </w:r>
              <w:r w:rsidRPr="00EB2DF3" w:rsidDel="00B67270">
                <w:rPr>
                  <w:rFonts w:hint="eastAsia"/>
                  <w:rtl/>
                </w:rPr>
                <w:delText>מעסיק</w:delText>
              </w:r>
              <w:r w:rsidRPr="00EB2DF3" w:rsidDel="00B67270">
                <w:rPr>
                  <w:rtl/>
                </w:rPr>
                <w:delText xml:space="preserve"> </w:delText>
              </w:r>
            </w:del>
            <w:r w:rsidRPr="00EB2DF3">
              <w:rPr>
                <w:rFonts w:hint="eastAsia"/>
                <w:rtl/>
              </w:rPr>
              <w:t>בעד</w:t>
            </w:r>
            <w:r w:rsidRPr="00EB2DF3">
              <w:rPr>
                <w:rtl/>
              </w:rPr>
              <w:t xml:space="preserve"> </w:t>
            </w:r>
            <w:r w:rsidRPr="00EB2DF3">
              <w:rPr>
                <w:rFonts w:hint="eastAsia"/>
                <w:rtl/>
              </w:rPr>
              <w:t>פרק</w:t>
            </w:r>
            <w:r w:rsidRPr="00EB2DF3">
              <w:rPr>
                <w:rtl/>
              </w:rPr>
              <w:t xml:space="preserve"> </w:t>
            </w:r>
            <w:r w:rsidRPr="00EB2DF3">
              <w:rPr>
                <w:rFonts w:hint="eastAsia"/>
                <w:rtl/>
              </w:rPr>
              <w:t>הזמן</w:t>
            </w:r>
            <w:r w:rsidRPr="00EB2DF3">
              <w:rPr>
                <w:rtl/>
              </w:rPr>
              <w:t xml:space="preserve"> </w:t>
            </w:r>
            <w:r w:rsidRPr="00EB2DF3">
              <w:rPr>
                <w:rFonts w:hint="eastAsia"/>
                <w:rtl/>
              </w:rPr>
              <w:t>בו</w:t>
            </w:r>
            <w:r w:rsidRPr="00EB2DF3">
              <w:rPr>
                <w:rtl/>
              </w:rPr>
              <w:t xml:space="preserve"> </w:t>
            </w:r>
            <w:r w:rsidRPr="00EB2DF3">
              <w:rPr>
                <w:rFonts w:hint="eastAsia"/>
                <w:rtl/>
              </w:rPr>
              <w:t>עבד</w:t>
            </w:r>
            <w:r>
              <w:rPr>
                <w:rFonts w:hint="cs"/>
                <w:rtl/>
              </w:rPr>
              <w:t>.</w:t>
            </w:r>
          </w:p>
          <w:p w14:paraId="77C070CD" w14:textId="68C9B059" w:rsidR="00037B49" w:rsidRDefault="00037B49" w:rsidP="0049345C">
            <w:pPr>
              <w:pStyle w:val="TableBlock"/>
            </w:pPr>
            <w:ins w:id="566" w:author="יעל גויסקי" w:date="2020-10-17T15:06:00Z">
              <w:r w:rsidRPr="00037B49">
                <w:rPr>
                  <w:rFonts w:hint="eastAsia"/>
                  <w:highlight w:val="yellow"/>
                  <w:rtl/>
                  <w:rPrChange w:id="567" w:author="יעל גויסקי" w:date="2020-10-17T15:07:00Z">
                    <w:rPr>
                      <w:rFonts w:hint="eastAsia"/>
                      <w:rtl/>
                    </w:rPr>
                  </w:rPrChange>
                </w:rPr>
                <w:t>עובד</w:t>
              </w:r>
              <w:r w:rsidRPr="00037B49">
                <w:rPr>
                  <w:highlight w:val="yellow"/>
                  <w:rtl/>
                  <w:rPrChange w:id="568" w:author="יעל גויסקי" w:date="2020-10-17T15:07:00Z">
                    <w:rPr>
                      <w:rtl/>
                    </w:rPr>
                  </w:rPrChange>
                </w:rPr>
                <w:t xml:space="preserve"> השוהה בבידוד שעבד באופן חלקי בשכר, יהיה זכאי לדמי בידוד עבור השעות בהן </w:t>
              </w:r>
            </w:ins>
            <w:ins w:id="569" w:author="יעל גויסקי" w:date="2020-10-17T15:07:00Z">
              <w:r w:rsidRPr="00037B49">
                <w:rPr>
                  <w:rFonts w:hint="eastAsia"/>
                  <w:highlight w:val="yellow"/>
                  <w:rtl/>
                  <w:rPrChange w:id="570" w:author="יעל גויסקי" w:date="2020-10-17T15:07:00Z">
                    <w:rPr>
                      <w:rFonts w:hint="eastAsia"/>
                      <w:rtl/>
                    </w:rPr>
                  </w:rPrChange>
                </w:rPr>
                <w:t>לא</w:t>
              </w:r>
              <w:r w:rsidRPr="00037B49">
                <w:rPr>
                  <w:highlight w:val="yellow"/>
                  <w:rtl/>
                  <w:rPrChange w:id="571" w:author="יעל גויסקי" w:date="2020-10-17T15:07:00Z">
                    <w:rPr>
                      <w:rtl/>
                    </w:rPr>
                  </w:rPrChange>
                </w:rPr>
                <w:t xml:space="preserve"> </w:t>
              </w:r>
              <w:r w:rsidRPr="00037B49">
                <w:rPr>
                  <w:rFonts w:hint="eastAsia"/>
                  <w:highlight w:val="yellow"/>
                  <w:rtl/>
                  <w:rPrChange w:id="572" w:author="יעל גויסקי" w:date="2020-10-17T15:07:00Z">
                    <w:rPr>
                      <w:rFonts w:hint="eastAsia"/>
                      <w:rtl/>
                    </w:rPr>
                  </w:rPrChange>
                </w:rPr>
                <w:t>עבד</w:t>
              </w:r>
              <w:r w:rsidRPr="00037B49">
                <w:rPr>
                  <w:highlight w:val="yellow"/>
                  <w:rtl/>
                  <w:rPrChange w:id="573" w:author="יעל גויסקי" w:date="2020-10-17T15:07:00Z">
                    <w:rPr>
                      <w:rtl/>
                    </w:rPr>
                  </w:rPrChange>
                </w:rPr>
                <w:t xml:space="preserve"> </w:t>
              </w:r>
              <w:r w:rsidRPr="00037B49">
                <w:rPr>
                  <w:rFonts w:hint="eastAsia"/>
                  <w:highlight w:val="yellow"/>
                  <w:rtl/>
                  <w:rPrChange w:id="574" w:author="יעל גויסקי" w:date="2020-10-17T15:07:00Z">
                    <w:rPr>
                      <w:rFonts w:hint="eastAsia"/>
                      <w:rtl/>
                    </w:rPr>
                  </w:rPrChange>
                </w:rPr>
                <w:t>בלבד</w:t>
              </w:r>
              <w:r>
                <w:rPr>
                  <w:rFonts w:hint="cs"/>
                  <w:rtl/>
                </w:rPr>
                <w:t xml:space="preserve">. </w:t>
              </w:r>
            </w:ins>
          </w:p>
        </w:tc>
      </w:tr>
      <w:tr w:rsidR="00EB2DF3" w14:paraId="7CE18133"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7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576" w:author="יעל גויסקי" w:date="2020-10-14T12:41:00Z">
            <w:trPr>
              <w:cantSplit/>
            </w:trPr>
          </w:trPrChange>
        </w:trPr>
        <w:tc>
          <w:tcPr>
            <w:tcW w:w="1869" w:type="dxa"/>
            <w:tcPrChange w:id="577" w:author="יעל גויסקי" w:date="2020-10-14T12:41:00Z">
              <w:tcPr>
                <w:tcW w:w="1869" w:type="dxa"/>
              </w:tcPr>
            </w:tcPrChange>
          </w:tcPr>
          <w:p w14:paraId="1EC1D660" w14:textId="77777777" w:rsidR="00EB2DF3" w:rsidRDefault="00EB2DF3">
            <w:pPr>
              <w:pStyle w:val="TableSideHeading"/>
              <w:keepLines w:val="0"/>
            </w:pPr>
          </w:p>
        </w:tc>
        <w:tc>
          <w:tcPr>
            <w:tcW w:w="624" w:type="dxa"/>
            <w:tcPrChange w:id="578" w:author="יעל גויסקי" w:date="2020-10-14T12:41:00Z">
              <w:tcPr>
                <w:tcW w:w="624" w:type="dxa"/>
              </w:tcPr>
            </w:tcPrChange>
          </w:tcPr>
          <w:p w14:paraId="0D49DEEB" w14:textId="77777777" w:rsidR="00EB2DF3" w:rsidRDefault="00EB2DF3">
            <w:pPr>
              <w:pStyle w:val="TableText"/>
              <w:keepLines w:val="0"/>
            </w:pPr>
          </w:p>
        </w:tc>
        <w:tc>
          <w:tcPr>
            <w:tcW w:w="1872" w:type="dxa"/>
            <w:gridSpan w:val="3"/>
            <w:tcPrChange w:id="579" w:author="יעל גויסקי" w:date="2020-10-14T12:41:00Z">
              <w:tcPr>
                <w:tcW w:w="1872" w:type="dxa"/>
                <w:gridSpan w:val="3"/>
              </w:tcPr>
            </w:tcPrChange>
          </w:tcPr>
          <w:p w14:paraId="65F9A021" w14:textId="77777777" w:rsidR="00EB2DF3" w:rsidRDefault="00EB2DF3">
            <w:pPr>
              <w:pStyle w:val="TableInnerSideHeading"/>
            </w:pPr>
            <w:r>
              <w:rPr>
                <w:rFonts w:ascii="David" w:hAnsi="David" w:hint="cs"/>
                <w:sz w:val="24"/>
                <w:szCs w:val="24"/>
                <w:rtl/>
              </w:rPr>
              <w:t>רציפות תקופות</w:t>
            </w:r>
          </w:p>
        </w:tc>
        <w:tc>
          <w:tcPr>
            <w:tcW w:w="25" w:type="dxa"/>
            <w:tcPrChange w:id="580" w:author="יעל גויסקי" w:date="2020-10-14T12:41:00Z">
              <w:tcPr>
                <w:tcW w:w="624" w:type="dxa"/>
              </w:tcPr>
            </w:tcPrChange>
          </w:tcPr>
          <w:p w14:paraId="34810C1F" w14:textId="77777777" w:rsidR="00EB2DF3" w:rsidRDefault="00EB2DF3" w:rsidP="00CE074C">
            <w:pPr>
              <w:pStyle w:val="TableText"/>
            </w:pPr>
            <w:r>
              <w:rPr>
                <w:rFonts w:hint="cs"/>
                <w:rtl/>
              </w:rPr>
              <w:t>3</w:t>
            </w:r>
            <w:r w:rsidR="00CE074C">
              <w:rPr>
                <w:rFonts w:hint="cs"/>
                <w:rtl/>
              </w:rPr>
              <w:t>ז</w:t>
            </w:r>
            <w:r>
              <w:rPr>
                <w:rFonts w:hint="cs"/>
                <w:rtl/>
              </w:rPr>
              <w:t>.</w:t>
            </w:r>
          </w:p>
        </w:tc>
        <w:tc>
          <w:tcPr>
            <w:tcW w:w="5248" w:type="dxa"/>
            <w:gridSpan w:val="4"/>
            <w:tcPrChange w:id="581" w:author="יעל גויסקי" w:date="2020-10-14T12:41:00Z">
              <w:tcPr>
                <w:tcW w:w="4649" w:type="dxa"/>
                <w:gridSpan w:val="4"/>
              </w:tcPr>
            </w:tcPrChange>
          </w:tcPr>
          <w:p w14:paraId="55BADDF2" w14:textId="2AE1A454" w:rsidR="00EB2DF3" w:rsidRDefault="00EB2DF3" w:rsidP="0049345C">
            <w:pPr>
              <w:pStyle w:val="TableBlock"/>
            </w:pPr>
            <w:del w:id="582" w:author="יעל גויסקי" w:date="2020-10-14T12:44:00Z">
              <w:r w:rsidRPr="00EB2DF3" w:rsidDel="00B67270">
                <w:rPr>
                  <w:rFonts w:hint="cs"/>
                  <w:rtl/>
                </w:rPr>
                <w:delText>עובד שתקופת הבידוד שלו הסתיימה בשל היותו חולה כהגדרתו בצו בריאות העם, תיחשב תקופת מחלתו ברצף עם תקופת הבידוד, ובלבד שעל תקופת הבידוד יחולו הוראות חוק זה</w:delText>
              </w:r>
            </w:del>
            <w:r w:rsidRPr="00EB2DF3">
              <w:rPr>
                <w:rFonts w:hint="cs"/>
                <w:rtl/>
              </w:rPr>
              <w:t>.</w:t>
            </w:r>
          </w:p>
        </w:tc>
      </w:tr>
      <w:tr w:rsidR="00EB2DF3" w14:paraId="7121FF30"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83"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584" w:author="יעל גויסקי" w:date="2020-10-14T12:41:00Z">
            <w:trPr>
              <w:cantSplit/>
            </w:trPr>
          </w:trPrChange>
        </w:trPr>
        <w:tc>
          <w:tcPr>
            <w:tcW w:w="1869" w:type="dxa"/>
            <w:tcPrChange w:id="585" w:author="יעל גויסקי" w:date="2020-10-14T12:41:00Z">
              <w:tcPr>
                <w:tcW w:w="1869" w:type="dxa"/>
              </w:tcPr>
            </w:tcPrChange>
          </w:tcPr>
          <w:p w14:paraId="72267E21" w14:textId="77777777" w:rsidR="00EB2DF3" w:rsidRDefault="00EB2DF3">
            <w:pPr>
              <w:pStyle w:val="TableSideHeading"/>
              <w:keepLines w:val="0"/>
            </w:pPr>
          </w:p>
        </w:tc>
        <w:tc>
          <w:tcPr>
            <w:tcW w:w="624" w:type="dxa"/>
            <w:tcPrChange w:id="586" w:author="יעל גויסקי" w:date="2020-10-14T12:41:00Z">
              <w:tcPr>
                <w:tcW w:w="624" w:type="dxa"/>
              </w:tcPr>
            </w:tcPrChange>
          </w:tcPr>
          <w:p w14:paraId="49C1BAE3" w14:textId="77777777" w:rsidR="00EB2DF3" w:rsidRDefault="00EB2DF3">
            <w:pPr>
              <w:pStyle w:val="TableText"/>
              <w:keepLines w:val="0"/>
            </w:pPr>
          </w:p>
        </w:tc>
        <w:tc>
          <w:tcPr>
            <w:tcW w:w="1872" w:type="dxa"/>
            <w:gridSpan w:val="3"/>
            <w:tcPrChange w:id="587" w:author="יעל גויסקי" w:date="2020-10-14T12:41:00Z">
              <w:tcPr>
                <w:tcW w:w="1872" w:type="dxa"/>
                <w:gridSpan w:val="3"/>
              </w:tcPr>
            </w:tcPrChange>
          </w:tcPr>
          <w:p w14:paraId="282B7CE5" w14:textId="77777777" w:rsidR="00EB2DF3" w:rsidRDefault="00EB2DF3">
            <w:pPr>
              <w:pStyle w:val="TableInnerSideHeading"/>
            </w:pPr>
            <w:r>
              <w:rPr>
                <w:rFonts w:ascii="David" w:hAnsi="David" w:hint="cs"/>
                <w:sz w:val="24"/>
                <w:szCs w:val="24"/>
                <w:rtl/>
              </w:rPr>
              <w:t>שמירת זכויות</w:t>
            </w:r>
          </w:p>
        </w:tc>
        <w:tc>
          <w:tcPr>
            <w:tcW w:w="25" w:type="dxa"/>
            <w:tcPrChange w:id="588" w:author="יעל גויסקי" w:date="2020-10-14T12:41:00Z">
              <w:tcPr>
                <w:tcW w:w="624" w:type="dxa"/>
              </w:tcPr>
            </w:tcPrChange>
          </w:tcPr>
          <w:p w14:paraId="27631C48" w14:textId="77777777" w:rsidR="00EB2DF3" w:rsidRDefault="00EB2DF3" w:rsidP="00CE074C">
            <w:pPr>
              <w:pStyle w:val="TableText"/>
            </w:pPr>
            <w:r>
              <w:rPr>
                <w:rFonts w:hint="cs"/>
                <w:rtl/>
              </w:rPr>
              <w:t>3</w:t>
            </w:r>
            <w:r w:rsidR="00CE074C">
              <w:rPr>
                <w:rFonts w:hint="cs"/>
                <w:rtl/>
              </w:rPr>
              <w:t>ח</w:t>
            </w:r>
            <w:r>
              <w:rPr>
                <w:rFonts w:hint="cs"/>
                <w:rtl/>
              </w:rPr>
              <w:t>.</w:t>
            </w:r>
          </w:p>
        </w:tc>
        <w:tc>
          <w:tcPr>
            <w:tcW w:w="5248" w:type="dxa"/>
            <w:gridSpan w:val="4"/>
            <w:tcPrChange w:id="589" w:author="יעל גויסקי" w:date="2020-10-14T12:41:00Z">
              <w:tcPr>
                <w:tcW w:w="4649" w:type="dxa"/>
                <w:gridSpan w:val="4"/>
              </w:tcPr>
            </w:tcPrChange>
          </w:tcPr>
          <w:p w14:paraId="2040CDC0" w14:textId="037F4378" w:rsidR="00EB2DF3" w:rsidRDefault="00EB2DF3" w:rsidP="0049345C">
            <w:pPr>
              <w:pStyle w:val="TableBlock"/>
            </w:pPr>
            <w:del w:id="590" w:author="יעל גויסקי" w:date="2020-10-14T12:44:00Z">
              <w:r w:rsidRPr="002018F4" w:rsidDel="00B67270">
                <w:rPr>
                  <w:rFonts w:ascii="David" w:hAnsi="David" w:hint="eastAsia"/>
                  <w:sz w:val="26"/>
                  <w:rtl/>
                </w:rPr>
                <w:delText>בכפוף</w:delText>
              </w:r>
              <w:r w:rsidRPr="002018F4" w:rsidDel="00B67270">
                <w:rPr>
                  <w:rFonts w:ascii="David" w:hAnsi="David"/>
                  <w:sz w:val="26"/>
                  <w:rtl/>
                </w:rPr>
                <w:delText xml:space="preserve"> לסעיף </w:delText>
              </w:r>
              <w:r w:rsidDel="00B67270">
                <w:rPr>
                  <w:rFonts w:ascii="David" w:hAnsi="David" w:hint="cs"/>
                  <w:sz w:val="26"/>
                  <w:rtl/>
                </w:rPr>
                <w:delText>3(ב)</w:delText>
              </w:r>
              <w:r w:rsidRPr="002018F4" w:rsidDel="00B67270">
                <w:rPr>
                  <w:rFonts w:ascii="David" w:hAnsi="David"/>
                  <w:sz w:val="26"/>
                  <w:rtl/>
                </w:rPr>
                <w:delText xml:space="preserve"> </w:delText>
              </w:r>
              <w:r w:rsidDel="00B67270">
                <w:rPr>
                  <w:rFonts w:ascii="David" w:hAnsi="David" w:hint="cs"/>
                  <w:sz w:val="26"/>
                  <w:rtl/>
                </w:rPr>
                <w:delText>לפרק</w:delText>
              </w:r>
              <w:r w:rsidRPr="002018F4" w:rsidDel="00B67270">
                <w:rPr>
                  <w:rFonts w:ascii="David" w:hAnsi="David"/>
                  <w:sz w:val="26"/>
                  <w:rtl/>
                </w:rPr>
                <w:delText xml:space="preserve"> זה, </w:delText>
              </w:r>
              <w:r w:rsidDel="00B67270">
                <w:rPr>
                  <w:rFonts w:ascii="David" w:hAnsi="David" w:hint="cs"/>
                  <w:sz w:val="26"/>
                  <w:rtl/>
                </w:rPr>
                <w:delText xml:space="preserve">פרק </w:delText>
              </w:r>
              <w:r w:rsidRPr="002018F4" w:rsidDel="00B67270">
                <w:rPr>
                  <w:rFonts w:ascii="David" w:hAnsi="David" w:hint="eastAsia"/>
                  <w:sz w:val="26"/>
                  <w:rtl/>
                </w:rPr>
                <w:delText>זה</w:delText>
              </w:r>
              <w:r w:rsidRPr="002018F4" w:rsidDel="00B67270">
                <w:rPr>
                  <w:rFonts w:ascii="David" w:hAnsi="David"/>
                  <w:sz w:val="26"/>
                  <w:rtl/>
                </w:rPr>
                <w:delText xml:space="preserve"> </w:delText>
              </w:r>
              <w:r w:rsidRPr="002018F4" w:rsidDel="00B67270">
                <w:rPr>
                  <w:rFonts w:ascii="David" w:hAnsi="David" w:hint="eastAsia"/>
                  <w:sz w:val="26"/>
                  <w:rtl/>
                </w:rPr>
                <w:delText>בא</w:delText>
              </w:r>
              <w:r w:rsidRPr="002018F4" w:rsidDel="00B67270">
                <w:rPr>
                  <w:rFonts w:ascii="David" w:hAnsi="David"/>
                  <w:sz w:val="26"/>
                  <w:rtl/>
                </w:rPr>
                <w:delText xml:space="preserve"> </w:delText>
              </w:r>
              <w:r w:rsidRPr="002018F4" w:rsidDel="00B67270">
                <w:rPr>
                  <w:rFonts w:ascii="David" w:hAnsi="David" w:hint="eastAsia"/>
                  <w:sz w:val="26"/>
                  <w:rtl/>
                </w:rPr>
                <w:delText>להוסיף</w:delText>
              </w:r>
              <w:r w:rsidRPr="002018F4" w:rsidDel="00B67270">
                <w:rPr>
                  <w:rFonts w:ascii="David" w:hAnsi="David"/>
                  <w:sz w:val="26"/>
                  <w:rtl/>
                </w:rPr>
                <w:delText xml:space="preserve"> </w:delText>
              </w:r>
              <w:r w:rsidRPr="002018F4" w:rsidDel="00B67270">
                <w:rPr>
                  <w:rFonts w:ascii="David" w:hAnsi="David" w:hint="eastAsia"/>
                  <w:sz w:val="26"/>
                  <w:rtl/>
                </w:rPr>
                <w:delText>על</w:delText>
              </w:r>
              <w:r w:rsidRPr="002018F4" w:rsidDel="00B67270">
                <w:rPr>
                  <w:rFonts w:ascii="David" w:hAnsi="David"/>
                  <w:sz w:val="26"/>
                  <w:rtl/>
                </w:rPr>
                <w:delText xml:space="preserve"> </w:delText>
              </w:r>
              <w:r w:rsidRPr="002018F4" w:rsidDel="00B67270">
                <w:rPr>
                  <w:rFonts w:ascii="David" w:hAnsi="David" w:hint="eastAsia"/>
                  <w:sz w:val="26"/>
                  <w:rtl/>
                </w:rPr>
                <w:delText>זכותו</w:delText>
              </w:r>
              <w:r w:rsidRPr="002018F4" w:rsidDel="00B67270">
                <w:rPr>
                  <w:rFonts w:ascii="David" w:hAnsi="David"/>
                  <w:sz w:val="26"/>
                  <w:rtl/>
                </w:rPr>
                <w:delText xml:space="preserve"> </w:delText>
              </w:r>
              <w:r w:rsidRPr="002018F4" w:rsidDel="00B67270">
                <w:rPr>
                  <w:rFonts w:ascii="David" w:hAnsi="David" w:hint="eastAsia"/>
                  <w:sz w:val="26"/>
                  <w:rtl/>
                </w:rPr>
                <w:delText>של</w:delText>
              </w:r>
              <w:r w:rsidRPr="002018F4" w:rsidDel="00B67270">
                <w:rPr>
                  <w:rFonts w:ascii="David" w:hAnsi="David"/>
                  <w:sz w:val="26"/>
                  <w:rtl/>
                </w:rPr>
                <w:delText xml:space="preserve"> </w:delText>
              </w:r>
              <w:r w:rsidRPr="002018F4" w:rsidDel="00B67270">
                <w:rPr>
                  <w:rFonts w:ascii="David" w:hAnsi="David" w:hint="eastAsia"/>
                  <w:sz w:val="26"/>
                  <w:rtl/>
                </w:rPr>
                <w:delText>עובד</w:delText>
              </w:r>
              <w:r w:rsidRPr="002018F4" w:rsidDel="00B67270">
                <w:rPr>
                  <w:rFonts w:ascii="David" w:hAnsi="David"/>
                  <w:sz w:val="26"/>
                  <w:rtl/>
                </w:rPr>
                <w:delText xml:space="preserve"> </w:delText>
              </w:r>
              <w:r w:rsidRPr="002018F4" w:rsidDel="00B67270">
                <w:rPr>
                  <w:rFonts w:ascii="David" w:hAnsi="David" w:hint="eastAsia"/>
                  <w:sz w:val="26"/>
                  <w:rtl/>
                </w:rPr>
                <w:delText>מכוח</w:delText>
              </w:r>
              <w:r w:rsidRPr="002018F4" w:rsidDel="00B67270">
                <w:rPr>
                  <w:rFonts w:ascii="David" w:hAnsi="David"/>
                  <w:sz w:val="26"/>
                  <w:rtl/>
                </w:rPr>
                <w:delText xml:space="preserve"> </w:delText>
              </w:r>
              <w:r w:rsidRPr="002018F4" w:rsidDel="00B67270">
                <w:rPr>
                  <w:rFonts w:ascii="David" w:hAnsi="David" w:hint="eastAsia"/>
                  <w:sz w:val="26"/>
                  <w:rtl/>
                </w:rPr>
                <w:delText>דין</w:delText>
              </w:r>
              <w:r w:rsidRPr="002018F4" w:rsidDel="00B67270">
                <w:rPr>
                  <w:rFonts w:ascii="David" w:hAnsi="David"/>
                  <w:sz w:val="26"/>
                  <w:rtl/>
                </w:rPr>
                <w:delText xml:space="preserve"> </w:delText>
              </w:r>
              <w:r w:rsidRPr="002018F4" w:rsidDel="00B67270">
                <w:rPr>
                  <w:rFonts w:ascii="David" w:hAnsi="David" w:hint="eastAsia"/>
                  <w:sz w:val="26"/>
                  <w:rtl/>
                </w:rPr>
                <w:delText>או</w:delText>
              </w:r>
              <w:r w:rsidRPr="002018F4" w:rsidDel="00B67270">
                <w:rPr>
                  <w:rFonts w:ascii="David" w:hAnsi="David"/>
                  <w:sz w:val="26"/>
                  <w:rtl/>
                </w:rPr>
                <w:delText xml:space="preserve"> </w:delText>
              </w:r>
              <w:r w:rsidRPr="002018F4" w:rsidDel="00B67270">
                <w:rPr>
                  <w:rFonts w:ascii="David" w:hAnsi="David" w:hint="eastAsia"/>
                  <w:sz w:val="26"/>
                  <w:rtl/>
                </w:rPr>
                <w:delText>הסכם</w:delText>
              </w:r>
              <w:r w:rsidRPr="002018F4" w:rsidDel="00B67270">
                <w:rPr>
                  <w:rFonts w:ascii="David" w:hAnsi="David"/>
                  <w:sz w:val="26"/>
                  <w:rtl/>
                </w:rPr>
                <w:delText xml:space="preserve"> </w:delText>
              </w:r>
              <w:r w:rsidRPr="002018F4" w:rsidDel="00B67270">
                <w:rPr>
                  <w:rFonts w:ascii="David" w:hAnsi="David" w:hint="eastAsia"/>
                  <w:sz w:val="26"/>
                  <w:rtl/>
                </w:rPr>
                <w:delText>ולא</w:delText>
              </w:r>
              <w:r w:rsidRPr="002018F4" w:rsidDel="00B67270">
                <w:rPr>
                  <w:rFonts w:ascii="David" w:hAnsi="David"/>
                  <w:sz w:val="26"/>
                  <w:rtl/>
                </w:rPr>
                <w:delText xml:space="preserve"> </w:delText>
              </w:r>
              <w:r w:rsidRPr="002018F4" w:rsidDel="00B67270">
                <w:rPr>
                  <w:rFonts w:ascii="David" w:hAnsi="David" w:hint="eastAsia"/>
                  <w:sz w:val="26"/>
                  <w:rtl/>
                </w:rPr>
                <w:delText>לגרוע</w:delText>
              </w:r>
              <w:r w:rsidRPr="002018F4" w:rsidDel="00B67270">
                <w:rPr>
                  <w:rFonts w:ascii="David" w:hAnsi="David"/>
                  <w:sz w:val="26"/>
                  <w:rtl/>
                </w:rPr>
                <w:delText xml:space="preserve"> </w:delText>
              </w:r>
              <w:r w:rsidRPr="002018F4" w:rsidDel="00B67270">
                <w:rPr>
                  <w:rFonts w:ascii="David" w:hAnsi="David" w:hint="eastAsia"/>
                  <w:sz w:val="26"/>
                  <w:rtl/>
                </w:rPr>
                <w:delText>ממנה</w:delText>
              </w:r>
            </w:del>
            <w:r w:rsidRPr="002018F4">
              <w:rPr>
                <w:rFonts w:ascii="David" w:hAnsi="David"/>
                <w:sz w:val="26"/>
                <w:rtl/>
              </w:rPr>
              <w:t>.</w:t>
            </w:r>
          </w:p>
        </w:tc>
      </w:tr>
      <w:tr w:rsidR="0014366D" w14:paraId="10BB820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91"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592" w:author="יעל גויסקי" w:date="2020-10-14T12:41:00Z">
            <w:trPr>
              <w:cantSplit/>
            </w:trPr>
          </w:trPrChange>
        </w:trPr>
        <w:tc>
          <w:tcPr>
            <w:tcW w:w="1869" w:type="dxa"/>
            <w:tcPrChange w:id="593" w:author="יעל גויסקי" w:date="2020-10-14T12:41:00Z">
              <w:tcPr>
                <w:tcW w:w="1869" w:type="dxa"/>
              </w:tcPr>
            </w:tcPrChange>
          </w:tcPr>
          <w:p w14:paraId="4047B65E" w14:textId="77777777" w:rsidR="0014366D" w:rsidRDefault="0014366D" w:rsidP="0014366D">
            <w:pPr>
              <w:pStyle w:val="TableSideHeading"/>
              <w:keepLines w:val="0"/>
            </w:pPr>
          </w:p>
        </w:tc>
        <w:tc>
          <w:tcPr>
            <w:tcW w:w="624" w:type="dxa"/>
            <w:tcPrChange w:id="594" w:author="יעל גויסקי" w:date="2020-10-14T12:41:00Z">
              <w:tcPr>
                <w:tcW w:w="624" w:type="dxa"/>
              </w:tcPr>
            </w:tcPrChange>
          </w:tcPr>
          <w:p w14:paraId="1A2C1D93" w14:textId="77777777" w:rsidR="0014366D" w:rsidRDefault="0014366D" w:rsidP="0014366D">
            <w:pPr>
              <w:pStyle w:val="TableText"/>
              <w:keepLines w:val="0"/>
            </w:pPr>
          </w:p>
        </w:tc>
        <w:tc>
          <w:tcPr>
            <w:tcW w:w="1872" w:type="dxa"/>
            <w:gridSpan w:val="3"/>
            <w:tcPrChange w:id="595" w:author="יעל גויסקי" w:date="2020-10-14T12:41:00Z">
              <w:tcPr>
                <w:tcW w:w="1872" w:type="dxa"/>
                <w:gridSpan w:val="3"/>
              </w:tcPr>
            </w:tcPrChange>
          </w:tcPr>
          <w:p w14:paraId="297759AF" w14:textId="77777777" w:rsidR="0014366D" w:rsidRDefault="0014366D" w:rsidP="0014366D">
            <w:pPr>
              <w:pStyle w:val="TableInnerSideHeading"/>
            </w:pPr>
            <w:r>
              <w:rPr>
                <w:rFonts w:ascii="David" w:hAnsi="David" w:hint="cs"/>
                <w:sz w:val="24"/>
                <w:szCs w:val="24"/>
                <w:rtl/>
              </w:rPr>
              <w:t>הסדר מיטיב</w:t>
            </w:r>
          </w:p>
        </w:tc>
        <w:tc>
          <w:tcPr>
            <w:tcW w:w="25" w:type="dxa"/>
            <w:tcPrChange w:id="596" w:author="יעל גויסקי" w:date="2020-10-14T12:41:00Z">
              <w:tcPr>
                <w:tcW w:w="624" w:type="dxa"/>
              </w:tcPr>
            </w:tcPrChange>
          </w:tcPr>
          <w:p w14:paraId="62B85AC6" w14:textId="77777777" w:rsidR="0014366D" w:rsidRDefault="00CE074C" w:rsidP="0014366D">
            <w:pPr>
              <w:pStyle w:val="TableText"/>
            </w:pPr>
            <w:r>
              <w:rPr>
                <w:rFonts w:hint="cs"/>
                <w:rtl/>
              </w:rPr>
              <w:t>3ט</w:t>
            </w:r>
            <w:r w:rsidR="0014366D">
              <w:rPr>
                <w:rFonts w:hint="cs"/>
                <w:rtl/>
              </w:rPr>
              <w:t>.</w:t>
            </w:r>
          </w:p>
        </w:tc>
        <w:tc>
          <w:tcPr>
            <w:tcW w:w="5248" w:type="dxa"/>
            <w:gridSpan w:val="4"/>
            <w:tcPrChange w:id="597" w:author="יעל גויסקי" w:date="2020-10-14T12:41:00Z">
              <w:tcPr>
                <w:tcW w:w="4649" w:type="dxa"/>
                <w:gridSpan w:val="4"/>
              </w:tcPr>
            </w:tcPrChange>
          </w:tcPr>
          <w:p w14:paraId="557F53B7" w14:textId="444C16EE" w:rsidR="0014366D" w:rsidRPr="00856FB0" w:rsidRDefault="0014366D" w:rsidP="0049345C">
            <w:pPr>
              <w:pStyle w:val="TableBlock"/>
              <w:rPr>
                <w:rFonts w:ascii="David" w:hAnsi="David"/>
                <w:sz w:val="26"/>
                <w:rtl/>
              </w:rPr>
            </w:pPr>
            <w:del w:id="598" w:author="יעל גויסקי" w:date="2020-10-14T12:44:00Z">
              <w:r w:rsidRPr="00856FB0" w:rsidDel="00B67270">
                <w:rPr>
                  <w:rFonts w:ascii="David" w:hAnsi="David"/>
                  <w:sz w:val="26"/>
                  <w:rtl/>
                </w:rPr>
                <w:delText>עובד אשר זכאי לתשלום בגין אותם ימי בידוד הן מכוח חוק זה והן מכוח הסכם קיבוצי לעניין ימי בידוד או הסדר קיבוצי לעניין ימי בידוד החל לגביו אצל מעסיקו, יחול לגביו ההסדר המטיב מביניהם</w:delText>
              </w:r>
            </w:del>
            <w:r w:rsidRPr="00856FB0">
              <w:rPr>
                <w:rFonts w:ascii="David" w:hAnsi="David"/>
                <w:sz w:val="26"/>
                <w:rtl/>
              </w:rPr>
              <w:t xml:space="preserve">. </w:t>
            </w:r>
          </w:p>
        </w:tc>
      </w:tr>
      <w:tr w:rsidR="0014366D" w14:paraId="6CEC7FE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59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600" w:author="יעל גויסקי" w:date="2020-10-14T12:41:00Z">
            <w:trPr>
              <w:cantSplit/>
            </w:trPr>
          </w:trPrChange>
        </w:trPr>
        <w:tc>
          <w:tcPr>
            <w:tcW w:w="1869" w:type="dxa"/>
            <w:tcPrChange w:id="601" w:author="יעל גויסקי" w:date="2020-10-14T12:41:00Z">
              <w:tcPr>
                <w:tcW w:w="1869" w:type="dxa"/>
              </w:tcPr>
            </w:tcPrChange>
          </w:tcPr>
          <w:p w14:paraId="047710C5" w14:textId="77777777" w:rsidR="0014366D" w:rsidRDefault="0014366D">
            <w:pPr>
              <w:pStyle w:val="TableSideHeading"/>
              <w:keepLines w:val="0"/>
            </w:pPr>
          </w:p>
        </w:tc>
        <w:tc>
          <w:tcPr>
            <w:tcW w:w="624" w:type="dxa"/>
            <w:tcPrChange w:id="602" w:author="יעל גויסקי" w:date="2020-10-14T12:41:00Z">
              <w:tcPr>
                <w:tcW w:w="624" w:type="dxa"/>
              </w:tcPr>
            </w:tcPrChange>
          </w:tcPr>
          <w:p w14:paraId="66CB1614" w14:textId="77777777" w:rsidR="0014366D" w:rsidRDefault="0014366D">
            <w:pPr>
              <w:pStyle w:val="TableText"/>
              <w:keepLines w:val="0"/>
            </w:pPr>
          </w:p>
        </w:tc>
        <w:tc>
          <w:tcPr>
            <w:tcW w:w="1872" w:type="dxa"/>
            <w:gridSpan w:val="3"/>
            <w:tcPrChange w:id="603" w:author="יעל גויסקי" w:date="2020-10-14T12:41:00Z">
              <w:tcPr>
                <w:tcW w:w="1872" w:type="dxa"/>
                <w:gridSpan w:val="3"/>
              </w:tcPr>
            </w:tcPrChange>
          </w:tcPr>
          <w:p w14:paraId="181AE62B" w14:textId="405CD2EB" w:rsidR="0014366D" w:rsidRDefault="0014366D">
            <w:pPr>
              <w:pStyle w:val="TableInnerSideHeading"/>
            </w:pPr>
            <w:bookmarkStart w:id="604" w:name="_Toc53430407"/>
            <w:bookmarkStart w:id="605" w:name="_Toc53430447"/>
            <w:bookmarkStart w:id="606" w:name="_Toc53478252"/>
            <w:bookmarkStart w:id="607" w:name="_Toc53478288"/>
            <w:r w:rsidRPr="00EB2DF3">
              <w:rPr>
                <w:rFonts w:hint="cs"/>
                <w:rtl/>
              </w:rPr>
              <w:t>שיפוי</w:t>
            </w:r>
            <w:bookmarkEnd w:id="604"/>
            <w:bookmarkEnd w:id="605"/>
            <w:bookmarkEnd w:id="606"/>
            <w:bookmarkEnd w:id="607"/>
            <w:ins w:id="608" w:author="יעל גויסקי" w:date="2020-10-17T15:07:00Z">
              <w:r w:rsidR="00037B49">
                <w:rPr>
                  <w:rFonts w:hint="cs"/>
                  <w:rtl/>
                </w:rPr>
                <w:t xml:space="preserve"> </w:t>
              </w:r>
              <w:r w:rsidR="00037B49">
                <w:rPr>
                  <w:rtl/>
                </w:rPr>
                <w:t>–</w:t>
              </w:r>
              <w:r w:rsidR="00037B49">
                <w:rPr>
                  <w:rFonts w:hint="cs"/>
                  <w:rtl/>
                </w:rPr>
                <w:t xml:space="preserve"> </w:t>
              </w:r>
              <w:r w:rsidR="00037B49" w:rsidRPr="00037B49">
                <w:rPr>
                  <w:rFonts w:hint="eastAsia"/>
                  <w:highlight w:val="yellow"/>
                  <w:rtl/>
                  <w:rPrChange w:id="609" w:author="יעל גויסקי" w:date="2020-10-17T15:07:00Z">
                    <w:rPr>
                      <w:rFonts w:hint="eastAsia"/>
                      <w:rtl/>
                    </w:rPr>
                  </w:rPrChange>
                </w:rPr>
                <w:t>תשלום</w:t>
              </w:r>
              <w:r w:rsidR="00037B49" w:rsidRPr="00037B49">
                <w:rPr>
                  <w:highlight w:val="yellow"/>
                  <w:rtl/>
                  <w:rPrChange w:id="610" w:author="יעל גויסקי" w:date="2020-10-17T15:07:00Z">
                    <w:rPr>
                      <w:rtl/>
                    </w:rPr>
                  </w:rPrChange>
                </w:rPr>
                <w:t xml:space="preserve"> </w:t>
              </w:r>
              <w:r w:rsidR="00037B49" w:rsidRPr="00037B49">
                <w:rPr>
                  <w:rFonts w:hint="eastAsia"/>
                  <w:highlight w:val="yellow"/>
                  <w:rtl/>
                  <w:rPrChange w:id="611" w:author="יעל גויסקי" w:date="2020-10-17T15:07:00Z">
                    <w:rPr>
                      <w:rFonts w:hint="eastAsia"/>
                      <w:rtl/>
                    </w:rPr>
                  </w:rPrChange>
                </w:rPr>
                <w:t>ימי</w:t>
              </w:r>
              <w:r w:rsidR="00037B49" w:rsidRPr="00037B49">
                <w:rPr>
                  <w:highlight w:val="yellow"/>
                  <w:rtl/>
                  <w:rPrChange w:id="612" w:author="יעל גויסקי" w:date="2020-10-17T15:07:00Z">
                    <w:rPr>
                      <w:rtl/>
                    </w:rPr>
                  </w:rPrChange>
                </w:rPr>
                <w:t xml:space="preserve"> </w:t>
              </w:r>
              <w:r w:rsidR="00037B49" w:rsidRPr="00037B49">
                <w:rPr>
                  <w:rFonts w:hint="eastAsia"/>
                  <w:highlight w:val="yellow"/>
                  <w:rtl/>
                  <w:rPrChange w:id="613" w:author="יעל גויסקי" w:date="2020-10-17T15:07:00Z">
                    <w:rPr>
                      <w:rFonts w:hint="eastAsia"/>
                      <w:rtl/>
                    </w:rPr>
                  </w:rPrChange>
                </w:rPr>
                <w:t>בידוד</w:t>
              </w:r>
              <w:r w:rsidR="00037B49" w:rsidRPr="00037B49">
                <w:rPr>
                  <w:highlight w:val="yellow"/>
                  <w:rtl/>
                  <w:rPrChange w:id="614" w:author="יעל גויסקי" w:date="2020-10-17T15:07:00Z">
                    <w:rPr>
                      <w:rtl/>
                    </w:rPr>
                  </w:rPrChange>
                </w:rPr>
                <w:t xml:space="preserve"> </w:t>
              </w:r>
              <w:r w:rsidR="00037B49" w:rsidRPr="00037B49">
                <w:rPr>
                  <w:rFonts w:hint="eastAsia"/>
                  <w:highlight w:val="yellow"/>
                  <w:rtl/>
                  <w:rPrChange w:id="615" w:author="יעל גויסקי" w:date="2020-10-17T15:07:00Z">
                    <w:rPr>
                      <w:rFonts w:hint="eastAsia"/>
                      <w:rtl/>
                    </w:rPr>
                  </w:rPrChange>
                </w:rPr>
                <w:t>על</w:t>
              </w:r>
              <w:r w:rsidR="00037B49" w:rsidRPr="00037B49">
                <w:rPr>
                  <w:highlight w:val="yellow"/>
                  <w:rtl/>
                  <w:rPrChange w:id="616" w:author="יעל גויסקי" w:date="2020-10-17T15:07:00Z">
                    <w:rPr>
                      <w:rtl/>
                    </w:rPr>
                  </w:rPrChange>
                </w:rPr>
                <w:t xml:space="preserve"> </w:t>
              </w:r>
              <w:r w:rsidR="00037B49" w:rsidRPr="00037B49">
                <w:rPr>
                  <w:rFonts w:hint="eastAsia"/>
                  <w:highlight w:val="yellow"/>
                  <w:rtl/>
                  <w:rPrChange w:id="617" w:author="יעל גויסקי" w:date="2020-10-17T15:07:00Z">
                    <w:rPr>
                      <w:rFonts w:hint="eastAsia"/>
                      <w:rtl/>
                    </w:rPr>
                  </w:rPrChange>
                </w:rPr>
                <w:t>ידי</w:t>
              </w:r>
              <w:r w:rsidR="00037B49" w:rsidRPr="00037B49">
                <w:rPr>
                  <w:highlight w:val="yellow"/>
                  <w:rtl/>
                  <w:rPrChange w:id="618" w:author="יעל גויסקי" w:date="2020-10-17T15:07:00Z">
                    <w:rPr>
                      <w:rtl/>
                    </w:rPr>
                  </w:rPrChange>
                </w:rPr>
                <w:t xml:space="preserve"> </w:t>
              </w:r>
              <w:r w:rsidR="00037B49" w:rsidRPr="00037B49">
                <w:rPr>
                  <w:rFonts w:hint="eastAsia"/>
                  <w:highlight w:val="yellow"/>
                  <w:rtl/>
                  <w:rPrChange w:id="619" w:author="יעל גויסקי" w:date="2020-10-17T15:07:00Z">
                    <w:rPr>
                      <w:rFonts w:hint="eastAsia"/>
                      <w:rtl/>
                    </w:rPr>
                  </w:rPrChange>
                </w:rPr>
                <w:t>עסק</w:t>
              </w:r>
              <w:r w:rsidR="00037B49" w:rsidRPr="00037B49">
                <w:rPr>
                  <w:highlight w:val="yellow"/>
                  <w:rtl/>
                  <w:rPrChange w:id="620" w:author="יעל גויסקי" w:date="2020-10-17T15:07:00Z">
                    <w:rPr>
                      <w:rtl/>
                    </w:rPr>
                  </w:rPrChange>
                </w:rPr>
                <w:t xml:space="preserve"> </w:t>
              </w:r>
              <w:r w:rsidR="00037B49" w:rsidRPr="00037B49">
                <w:rPr>
                  <w:rFonts w:hint="eastAsia"/>
                  <w:highlight w:val="yellow"/>
                  <w:rtl/>
                  <w:rPrChange w:id="621" w:author="יעל גויסקי" w:date="2020-10-17T15:07:00Z">
                    <w:rPr>
                      <w:rFonts w:hint="eastAsia"/>
                      <w:rtl/>
                    </w:rPr>
                  </w:rPrChange>
                </w:rPr>
                <w:t>גדול</w:t>
              </w:r>
              <w:r w:rsidR="00037B49">
                <w:rPr>
                  <w:rFonts w:hint="cs"/>
                  <w:rtl/>
                </w:rPr>
                <w:t xml:space="preserve"> </w:t>
              </w:r>
            </w:ins>
          </w:p>
        </w:tc>
        <w:tc>
          <w:tcPr>
            <w:tcW w:w="25" w:type="dxa"/>
            <w:tcPrChange w:id="622" w:author="יעל גויסקי" w:date="2020-10-14T12:41:00Z">
              <w:tcPr>
                <w:tcW w:w="624" w:type="dxa"/>
              </w:tcPr>
            </w:tcPrChange>
          </w:tcPr>
          <w:p w14:paraId="5AFCBE7C" w14:textId="77777777" w:rsidR="0014366D" w:rsidRDefault="00CE074C">
            <w:pPr>
              <w:pStyle w:val="TableText"/>
            </w:pPr>
            <w:r>
              <w:rPr>
                <w:rFonts w:hint="cs"/>
                <w:rtl/>
              </w:rPr>
              <w:t>3י.</w:t>
            </w:r>
          </w:p>
        </w:tc>
        <w:tc>
          <w:tcPr>
            <w:tcW w:w="5248" w:type="dxa"/>
            <w:gridSpan w:val="4"/>
            <w:tcPrChange w:id="623" w:author="יעל גויסקי" w:date="2020-10-14T12:41:00Z">
              <w:tcPr>
                <w:tcW w:w="4649" w:type="dxa"/>
                <w:gridSpan w:val="4"/>
              </w:tcPr>
            </w:tcPrChange>
          </w:tcPr>
          <w:p w14:paraId="2D248419" w14:textId="45CAA257" w:rsidR="0014366D" w:rsidRDefault="0014366D" w:rsidP="00BF13B2">
            <w:pPr>
              <w:pStyle w:val="TableBlock"/>
              <w:numPr>
                <w:ilvl w:val="0"/>
                <w:numId w:val="7"/>
              </w:numPr>
              <w:tabs>
                <w:tab w:val="left" w:pos="624"/>
              </w:tabs>
            </w:pPr>
            <w:r w:rsidRPr="00856FB0">
              <w:rPr>
                <w:rFonts w:ascii="David" w:hAnsi="David"/>
                <w:sz w:val="26"/>
                <w:rtl/>
              </w:rPr>
              <w:t>שילם מעסיק בגין זכאות עובד לדמי בידוד לפי סעיפים</w:t>
            </w:r>
            <w:r>
              <w:rPr>
                <w:rFonts w:ascii="David" w:hAnsi="David" w:hint="cs"/>
                <w:sz w:val="26"/>
                <w:rtl/>
              </w:rPr>
              <w:t xml:space="preserve"> 3ב, 3ב(ב) או 3ג</w:t>
            </w:r>
            <w:r w:rsidRPr="00856FB0">
              <w:rPr>
                <w:rFonts w:ascii="David" w:hAnsi="David"/>
                <w:sz w:val="26"/>
                <w:rtl/>
              </w:rPr>
              <w:t xml:space="preserve">, יעביר המוסד למעסיק תשלום בסך </w:t>
            </w:r>
            <w:del w:id="624" w:author="יעל גויסקי" w:date="2020-10-14T12:44:00Z">
              <w:r w:rsidRPr="00856FB0" w:rsidDel="00B67270">
                <w:rPr>
                  <w:rFonts w:ascii="David" w:hAnsi="David"/>
                  <w:sz w:val="26"/>
                  <w:rtl/>
                </w:rPr>
                <w:delText>5</w:delText>
              </w:r>
              <w:r w:rsidRPr="00037B49" w:rsidDel="00B67270">
                <w:rPr>
                  <w:rFonts w:ascii="David" w:hAnsi="David"/>
                  <w:sz w:val="26"/>
                  <w:highlight w:val="yellow"/>
                  <w:rtl/>
                  <w:rPrChange w:id="625" w:author="יעל גויסקי" w:date="2020-10-17T15:07:00Z">
                    <w:rPr>
                      <w:rFonts w:ascii="David" w:hAnsi="David"/>
                      <w:sz w:val="26"/>
                      <w:rtl/>
                    </w:rPr>
                  </w:rPrChange>
                </w:rPr>
                <w:delText>0</w:delText>
              </w:r>
            </w:del>
            <w:ins w:id="626" w:author="יעל גויסקי" w:date="2020-10-14T12:44:00Z">
              <w:r w:rsidR="00B67270" w:rsidRPr="00037B49">
                <w:rPr>
                  <w:rFonts w:ascii="David" w:hAnsi="David"/>
                  <w:sz w:val="26"/>
                  <w:highlight w:val="yellow"/>
                  <w:rtl/>
                  <w:rPrChange w:id="627" w:author="יעל גויסקי" w:date="2020-10-17T15:07:00Z">
                    <w:rPr>
                      <w:rFonts w:ascii="David" w:hAnsi="David"/>
                      <w:sz w:val="26"/>
                      <w:rtl/>
                    </w:rPr>
                  </w:rPrChange>
                </w:rPr>
                <w:t>100</w:t>
              </w:r>
            </w:ins>
            <w:r w:rsidRPr="00856FB0">
              <w:rPr>
                <w:rFonts w:ascii="David" w:hAnsi="David"/>
                <w:sz w:val="26"/>
                <w:rtl/>
              </w:rPr>
              <w:t>% מהעלות הנובעת מהזכאות לפי סעיף 2 לחוק דמי מחלה.</w:t>
            </w:r>
          </w:p>
        </w:tc>
      </w:tr>
      <w:tr w:rsidR="0014366D" w:rsidRPr="00856FB0" w14:paraId="089E5407"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62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629" w:author="יעל גויסקי" w:date="2020-10-14T12:41:00Z">
            <w:trPr>
              <w:cantSplit/>
            </w:trPr>
          </w:trPrChange>
        </w:trPr>
        <w:tc>
          <w:tcPr>
            <w:tcW w:w="1869" w:type="dxa"/>
            <w:tcPrChange w:id="630" w:author="יעל גויסקי" w:date="2020-10-14T12:41:00Z">
              <w:tcPr>
                <w:tcW w:w="1869" w:type="dxa"/>
              </w:tcPr>
            </w:tcPrChange>
          </w:tcPr>
          <w:p w14:paraId="47F2E1E9" w14:textId="77777777" w:rsidR="0014366D" w:rsidRPr="00333EF7" w:rsidRDefault="0014366D" w:rsidP="0014366D">
            <w:pPr>
              <w:pStyle w:val="TableSideHeading"/>
              <w:outlineLvl w:val="9"/>
              <w:rPr>
                <w:rFonts w:ascii="David" w:hAnsi="David"/>
              </w:rPr>
            </w:pPr>
          </w:p>
        </w:tc>
        <w:tc>
          <w:tcPr>
            <w:tcW w:w="624" w:type="dxa"/>
            <w:tcPrChange w:id="631" w:author="יעל גויסקי" w:date="2020-10-14T12:41:00Z">
              <w:tcPr>
                <w:tcW w:w="624" w:type="dxa"/>
              </w:tcPr>
            </w:tcPrChange>
          </w:tcPr>
          <w:p w14:paraId="4BD17532" w14:textId="77777777" w:rsidR="0014366D" w:rsidRPr="00EB2DF3" w:rsidRDefault="0014366D" w:rsidP="0014366D">
            <w:pPr>
              <w:pStyle w:val="TableText"/>
              <w:jc w:val="both"/>
            </w:pPr>
          </w:p>
        </w:tc>
        <w:tc>
          <w:tcPr>
            <w:tcW w:w="624" w:type="dxa"/>
            <w:tcPrChange w:id="632" w:author="יעל גויסקי" w:date="2020-10-14T12:41:00Z">
              <w:tcPr>
                <w:tcW w:w="624" w:type="dxa"/>
              </w:tcPr>
            </w:tcPrChange>
          </w:tcPr>
          <w:p w14:paraId="3D89D8EE" w14:textId="77777777" w:rsidR="0014366D" w:rsidRPr="00856FB0" w:rsidRDefault="0014366D" w:rsidP="0014366D">
            <w:pPr>
              <w:pStyle w:val="TableText"/>
              <w:jc w:val="both"/>
              <w:rPr>
                <w:rFonts w:ascii="David" w:hAnsi="David"/>
              </w:rPr>
            </w:pPr>
          </w:p>
        </w:tc>
        <w:tc>
          <w:tcPr>
            <w:tcW w:w="624" w:type="dxa"/>
            <w:tcPrChange w:id="633" w:author="יעל גויסקי" w:date="2020-10-14T12:41:00Z">
              <w:tcPr>
                <w:tcW w:w="624" w:type="dxa"/>
              </w:tcPr>
            </w:tcPrChange>
          </w:tcPr>
          <w:p w14:paraId="6C53ED29" w14:textId="77777777" w:rsidR="0014366D" w:rsidRPr="00856FB0" w:rsidRDefault="0014366D" w:rsidP="00CE074C">
            <w:pPr>
              <w:pStyle w:val="TableText"/>
              <w:autoSpaceDE w:val="0"/>
              <w:autoSpaceDN w:val="0"/>
              <w:adjustRightInd w:val="0"/>
              <w:contextualSpacing w:val="0"/>
              <w:jc w:val="both"/>
              <w:textAlignment w:val="center"/>
              <w:rPr>
                <w:rFonts w:ascii="David" w:hAnsi="David"/>
              </w:rPr>
            </w:pPr>
          </w:p>
        </w:tc>
        <w:tc>
          <w:tcPr>
            <w:tcW w:w="624" w:type="dxa"/>
            <w:tcPrChange w:id="634" w:author="יעל גויסקי" w:date="2020-10-14T12:41:00Z">
              <w:tcPr>
                <w:tcW w:w="624" w:type="dxa"/>
              </w:tcPr>
            </w:tcPrChange>
          </w:tcPr>
          <w:p w14:paraId="6ABE41C4" w14:textId="77777777" w:rsidR="0014366D" w:rsidRPr="0014366D" w:rsidRDefault="0014366D" w:rsidP="0014366D">
            <w:pPr>
              <w:pStyle w:val="TableText"/>
              <w:jc w:val="both"/>
              <w:rPr>
                <w:rtl/>
              </w:rPr>
            </w:pPr>
          </w:p>
        </w:tc>
        <w:tc>
          <w:tcPr>
            <w:tcW w:w="25" w:type="dxa"/>
            <w:tcPrChange w:id="635" w:author="יעל גויסקי" w:date="2020-10-14T12:41:00Z">
              <w:tcPr>
                <w:tcW w:w="624" w:type="dxa"/>
              </w:tcPr>
            </w:tcPrChange>
          </w:tcPr>
          <w:p w14:paraId="1FEDF06B" w14:textId="77777777" w:rsidR="0014366D" w:rsidRPr="0014366D" w:rsidRDefault="0014366D" w:rsidP="0014366D">
            <w:pPr>
              <w:pStyle w:val="TableText"/>
              <w:jc w:val="both"/>
              <w:rPr>
                <w:rtl/>
              </w:rPr>
            </w:pPr>
          </w:p>
        </w:tc>
        <w:tc>
          <w:tcPr>
            <w:tcW w:w="5248" w:type="dxa"/>
            <w:gridSpan w:val="4"/>
            <w:tcPrChange w:id="636" w:author="יעל גויסקי" w:date="2020-10-14T12:41:00Z">
              <w:tcPr>
                <w:tcW w:w="4649" w:type="dxa"/>
                <w:gridSpan w:val="4"/>
              </w:tcPr>
            </w:tcPrChange>
          </w:tcPr>
          <w:p w14:paraId="062D0826" w14:textId="179B7EC3" w:rsidR="0014366D" w:rsidRPr="00856FB0" w:rsidRDefault="0014366D" w:rsidP="00BF13B2">
            <w:pPr>
              <w:pStyle w:val="TableBlock"/>
              <w:numPr>
                <w:ilvl w:val="0"/>
                <w:numId w:val="7"/>
              </w:numPr>
              <w:tabs>
                <w:tab w:val="left" w:pos="624"/>
              </w:tabs>
              <w:rPr>
                <w:rFonts w:ascii="David" w:hAnsi="David"/>
                <w:sz w:val="26"/>
                <w:rtl/>
              </w:rPr>
            </w:pPr>
            <w:del w:id="637" w:author="יעל גויסקי" w:date="2020-10-14T12:45:00Z">
              <w:r w:rsidRPr="00856FB0" w:rsidDel="00B67270">
                <w:rPr>
                  <w:rFonts w:ascii="David" w:hAnsi="David"/>
                  <w:sz w:val="26"/>
                  <w:rtl/>
                </w:rPr>
                <w:delText>שילם מעסיק בגין זכאות עובד לדמי בידוד לפי סעיף</w:delText>
              </w:r>
              <w:r w:rsidDel="00B67270">
                <w:rPr>
                  <w:rFonts w:ascii="David" w:hAnsi="David" w:hint="cs"/>
                  <w:sz w:val="26"/>
                  <w:rtl/>
                </w:rPr>
                <w:delText xml:space="preserve"> 3ב(א)</w:delText>
              </w:r>
              <w:r w:rsidRPr="00856FB0" w:rsidDel="00B67270">
                <w:rPr>
                  <w:rFonts w:ascii="David" w:hAnsi="David"/>
                  <w:sz w:val="26"/>
                  <w:rtl/>
                </w:rPr>
                <w:delText xml:space="preserve">, יעביר המוסד למעסיק תשלום בסך ההפרש בין עלות דמי הבידוד ששילם מעסיק בגין עובדיו לפי </w:delText>
              </w:r>
              <w:r w:rsidDel="00B67270">
                <w:rPr>
                  <w:rFonts w:ascii="David" w:hAnsi="David" w:hint="cs"/>
                  <w:sz w:val="26"/>
                  <w:rtl/>
                </w:rPr>
                <w:delText>העלות הנובעת מ</w:delText>
              </w:r>
              <w:r w:rsidRPr="00856FB0" w:rsidDel="00B67270">
                <w:rPr>
                  <w:rFonts w:ascii="David" w:hAnsi="David"/>
                  <w:sz w:val="26"/>
                  <w:rtl/>
                </w:rPr>
                <w:delText>סעיף</w:delText>
              </w:r>
              <w:r w:rsidDel="00B67270">
                <w:rPr>
                  <w:rFonts w:ascii="David" w:hAnsi="David" w:hint="cs"/>
                  <w:sz w:val="26"/>
                  <w:rtl/>
                </w:rPr>
                <w:delText xml:space="preserve"> 3ב(א)</w:delText>
              </w:r>
              <w:r w:rsidRPr="00856FB0" w:rsidDel="00B67270">
                <w:rPr>
                  <w:rFonts w:ascii="David" w:hAnsi="David"/>
                  <w:sz w:val="26"/>
                  <w:rtl/>
                </w:rPr>
                <w:delText xml:space="preserve"> לבין עלות דמי הבידוד ששילם בגין עובדיו לפי </w:delText>
              </w:r>
              <w:r w:rsidDel="00B67270">
                <w:rPr>
                  <w:rFonts w:ascii="David" w:hAnsi="David" w:hint="cs"/>
                  <w:sz w:val="26"/>
                  <w:rtl/>
                </w:rPr>
                <w:delText>העלות הנובעת מ</w:delText>
              </w:r>
              <w:r w:rsidRPr="00856FB0" w:rsidDel="00B67270">
                <w:rPr>
                  <w:rFonts w:ascii="David" w:hAnsi="David"/>
                  <w:sz w:val="26"/>
                  <w:rtl/>
                </w:rPr>
                <w:delText xml:space="preserve">סעיף </w:delText>
              </w:r>
              <w:r w:rsidDel="00B67270">
                <w:rPr>
                  <w:rFonts w:ascii="David" w:hAnsi="David" w:hint="cs"/>
                  <w:sz w:val="26"/>
                  <w:rtl/>
                </w:rPr>
                <w:delText>3י(א)</w:delText>
              </w:r>
              <w:r w:rsidRPr="00856FB0" w:rsidDel="00B67270">
                <w:rPr>
                  <w:rFonts w:ascii="David" w:hAnsi="David"/>
                  <w:sz w:val="26"/>
                  <w:rtl/>
                </w:rPr>
                <w:delText>, וזאת בנוסף לתשלום לפי סעיף</w:delText>
              </w:r>
              <w:r w:rsidDel="00B67270">
                <w:rPr>
                  <w:rFonts w:ascii="David" w:hAnsi="David" w:hint="cs"/>
                  <w:sz w:val="26"/>
                  <w:rtl/>
                </w:rPr>
                <w:delText xml:space="preserve"> 3י(א)</w:delText>
              </w:r>
              <w:r w:rsidRPr="00856FB0" w:rsidDel="00B67270">
                <w:rPr>
                  <w:rFonts w:ascii="David" w:hAnsi="David"/>
                  <w:sz w:val="26"/>
                  <w:rtl/>
                </w:rPr>
                <w:delText>.</w:delText>
              </w:r>
            </w:del>
          </w:p>
        </w:tc>
      </w:tr>
      <w:tr w:rsidR="0014366D" w:rsidRPr="00856FB0" w14:paraId="117EE8AA"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63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639" w:author="יעל גויסקי" w:date="2020-10-14T12:41:00Z">
            <w:trPr>
              <w:cantSplit/>
            </w:trPr>
          </w:trPrChange>
        </w:trPr>
        <w:tc>
          <w:tcPr>
            <w:tcW w:w="1869" w:type="dxa"/>
            <w:tcPrChange w:id="640" w:author="יעל גויסקי" w:date="2020-10-14T12:41:00Z">
              <w:tcPr>
                <w:tcW w:w="1869" w:type="dxa"/>
              </w:tcPr>
            </w:tcPrChange>
          </w:tcPr>
          <w:p w14:paraId="3D0A4930" w14:textId="77777777" w:rsidR="0014366D" w:rsidRPr="00333EF7" w:rsidRDefault="0014366D" w:rsidP="0014366D">
            <w:pPr>
              <w:pStyle w:val="TableSideHeading"/>
              <w:outlineLvl w:val="9"/>
              <w:rPr>
                <w:rFonts w:ascii="David" w:hAnsi="David"/>
              </w:rPr>
            </w:pPr>
          </w:p>
        </w:tc>
        <w:tc>
          <w:tcPr>
            <w:tcW w:w="624" w:type="dxa"/>
            <w:tcPrChange w:id="641" w:author="יעל גויסקי" w:date="2020-10-14T12:41:00Z">
              <w:tcPr>
                <w:tcW w:w="624" w:type="dxa"/>
              </w:tcPr>
            </w:tcPrChange>
          </w:tcPr>
          <w:p w14:paraId="4EA69C90" w14:textId="77777777" w:rsidR="0014366D" w:rsidRPr="00EB2DF3" w:rsidRDefault="0014366D" w:rsidP="0014366D">
            <w:pPr>
              <w:pStyle w:val="TableText"/>
              <w:jc w:val="both"/>
            </w:pPr>
          </w:p>
        </w:tc>
        <w:tc>
          <w:tcPr>
            <w:tcW w:w="624" w:type="dxa"/>
            <w:tcPrChange w:id="642" w:author="יעל גויסקי" w:date="2020-10-14T12:41:00Z">
              <w:tcPr>
                <w:tcW w:w="624" w:type="dxa"/>
              </w:tcPr>
            </w:tcPrChange>
          </w:tcPr>
          <w:p w14:paraId="68D13041" w14:textId="77777777" w:rsidR="0014366D" w:rsidRPr="00856FB0" w:rsidRDefault="0014366D" w:rsidP="0014366D">
            <w:pPr>
              <w:pStyle w:val="TableText"/>
              <w:jc w:val="both"/>
              <w:rPr>
                <w:rFonts w:ascii="David" w:hAnsi="David"/>
              </w:rPr>
            </w:pPr>
          </w:p>
        </w:tc>
        <w:tc>
          <w:tcPr>
            <w:tcW w:w="624" w:type="dxa"/>
            <w:tcPrChange w:id="643" w:author="יעל גויסקי" w:date="2020-10-14T12:41:00Z">
              <w:tcPr>
                <w:tcW w:w="624" w:type="dxa"/>
              </w:tcPr>
            </w:tcPrChange>
          </w:tcPr>
          <w:p w14:paraId="3C3515B0" w14:textId="77777777" w:rsidR="0014366D" w:rsidRPr="00856FB0" w:rsidRDefault="0014366D" w:rsidP="00CE074C">
            <w:pPr>
              <w:pStyle w:val="TableText"/>
              <w:autoSpaceDE w:val="0"/>
              <w:autoSpaceDN w:val="0"/>
              <w:adjustRightInd w:val="0"/>
              <w:contextualSpacing w:val="0"/>
              <w:jc w:val="both"/>
              <w:textAlignment w:val="center"/>
              <w:rPr>
                <w:rFonts w:ascii="David" w:hAnsi="David"/>
              </w:rPr>
            </w:pPr>
          </w:p>
        </w:tc>
        <w:tc>
          <w:tcPr>
            <w:tcW w:w="624" w:type="dxa"/>
            <w:tcPrChange w:id="644" w:author="יעל גויסקי" w:date="2020-10-14T12:41:00Z">
              <w:tcPr>
                <w:tcW w:w="624" w:type="dxa"/>
              </w:tcPr>
            </w:tcPrChange>
          </w:tcPr>
          <w:p w14:paraId="5B8DE63D" w14:textId="77777777" w:rsidR="0014366D" w:rsidRPr="0014366D" w:rsidRDefault="0014366D" w:rsidP="0014366D">
            <w:pPr>
              <w:pStyle w:val="TableText"/>
              <w:jc w:val="both"/>
              <w:rPr>
                <w:rtl/>
              </w:rPr>
            </w:pPr>
          </w:p>
        </w:tc>
        <w:tc>
          <w:tcPr>
            <w:tcW w:w="25" w:type="dxa"/>
            <w:tcPrChange w:id="645" w:author="יעל גויסקי" w:date="2020-10-14T12:41:00Z">
              <w:tcPr>
                <w:tcW w:w="624" w:type="dxa"/>
              </w:tcPr>
            </w:tcPrChange>
          </w:tcPr>
          <w:p w14:paraId="6DC6A22D" w14:textId="77777777" w:rsidR="0014366D" w:rsidRPr="0014366D" w:rsidRDefault="0014366D" w:rsidP="0014366D">
            <w:pPr>
              <w:pStyle w:val="TableText"/>
              <w:jc w:val="both"/>
              <w:rPr>
                <w:rtl/>
              </w:rPr>
            </w:pPr>
          </w:p>
        </w:tc>
        <w:tc>
          <w:tcPr>
            <w:tcW w:w="5248" w:type="dxa"/>
            <w:gridSpan w:val="4"/>
            <w:tcPrChange w:id="646" w:author="יעל גויסקי" w:date="2020-10-14T12:41:00Z">
              <w:tcPr>
                <w:tcW w:w="4649" w:type="dxa"/>
                <w:gridSpan w:val="4"/>
              </w:tcPr>
            </w:tcPrChange>
          </w:tcPr>
          <w:p w14:paraId="60725CDB" w14:textId="77777777" w:rsidR="0014366D" w:rsidRDefault="0014366D" w:rsidP="00BF13B2">
            <w:pPr>
              <w:pStyle w:val="TableBlock"/>
              <w:numPr>
                <w:ilvl w:val="0"/>
                <w:numId w:val="7"/>
              </w:numPr>
              <w:tabs>
                <w:tab w:val="left" w:pos="624"/>
              </w:tabs>
              <w:rPr>
                <w:ins w:id="647" w:author="יעל גויסקי" w:date="2020-10-14T17:06:00Z"/>
                <w:rFonts w:ascii="David" w:hAnsi="David"/>
                <w:sz w:val="26"/>
              </w:rPr>
            </w:pPr>
            <w:r w:rsidRPr="00856FB0">
              <w:rPr>
                <w:rFonts w:ascii="David" w:hAnsi="David"/>
                <w:sz w:val="26"/>
                <w:rtl/>
              </w:rPr>
              <w:t xml:space="preserve">שילם מעסיק בגין זכאות עובד לדמי בידוד לפי </w:t>
            </w:r>
            <w:del w:id="648" w:author="יעל גויסקי" w:date="2020-10-14T12:45:00Z">
              <w:r w:rsidRPr="00856FB0" w:rsidDel="00B67270">
                <w:rPr>
                  <w:rFonts w:ascii="David" w:hAnsi="David"/>
                  <w:sz w:val="26"/>
                  <w:rtl/>
                </w:rPr>
                <w:delText>סעיף</w:delText>
              </w:r>
              <w:r w:rsidDel="00B67270">
                <w:rPr>
                  <w:rFonts w:ascii="David" w:hAnsi="David" w:hint="cs"/>
                  <w:sz w:val="26"/>
                  <w:rtl/>
                </w:rPr>
                <w:delText xml:space="preserve"> 3ד</w:delText>
              </w:r>
              <w:r w:rsidRPr="00856FB0" w:rsidDel="00B67270">
                <w:rPr>
                  <w:rFonts w:ascii="David" w:hAnsi="David"/>
                  <w:sz w:val="26"/>
                  <w:rtl/>
                </w:rPr>
                <w:delText xml:space="preserve">, </w:delText>
              </w:r>
            </w:del>
            <w:r w:rsidRPr="00856FB0">
              <w:rPr>
                <w:rFonts w:ascii="David" w:hAnsi="David"/>
                <w:sz w:val="26"/>
                <w:rtl/>
              </w:rPr>
              <w:t>יעביר המוסד למעסיק תשלום בסך מלוא הסכום ששילם המעסיק בגין העובד</w:t>
            </w:r>
            <w:r>
              <w:rPr>
                <w:rFonts w:ascii="David" w:hAnsi="David" w:hint="cs"/>
                <w:sz w:val="26"/>
                <w:rtl/>
              </w:rPr>
              <w:t xml:space="preserve"> לפי העלות הנובעת מהזכאות </w:t>
            </w:r>
            <w:del w:id="649" w:author="יעל גויסקי" w:date="2020-10-14T12:45:00Z">
              <w:r w:rsidDel="00B67270">
                <w:rPr>
                  <w:rFonts w:ascii="David" w:hAnsi="David" w:hint="cs"/>
                  <w:sz w:val="26"/>
                  <w:rtl/>
                </w:rPr>
                <w:delText>לפי סעיף 3ד</w:delText>
              </w:r>
            </w:del>
            <w:ins w:id="650" w:author="יעל גויסקי" w:date="2020-10-14T12:45:00Z">
              <w:r w:rsidR="00B67270">
                <w:rPr>
                  <w:rFonts w:ascii="David" w:hAnsi="David" w:hint="cs"/>
                  <w:sz w:val="26"/>
                  <w:rtl/>
                </w:rPr>
                <w:t>לפי חוק זה</w:t>
              </w:r>
            </w:ins>
            <w:r w:rsidRPr="00856FB0">
              <w:rPr>
                <w:rFonts w:ascii="David" w:hAnsi="David"/>
                <w:sz w:val="26"/>
                <w:rtl/>
              </w:rPr>
              <w:t>.</w:t>
            </w:r>
          </w:p>
          <w:p w14:paraId="78488763" w14:textId="3F5B7C9F" w:rsidR="003151DC" w:rsidRPr="00856FB0" w:rsidRDefault="003151DC" w:rsidP="00BF13B2">
            <w:pPr>
              <w:pStyle w:val="TableBlock"/>
              <w:numPr>
                <w:ilvl w:val="0"/>
                <w:numId w:val="7"/>
              </w:numPr>
              <w:tabs>
                <w:tab w:val="left" w:pos="624"/>
              </w:tabs>
              <w:rPr>
                <w:rFonts w:ascii="David" w:hAnsi="David"/>
                <w:sz w:val="26"/>
                <w:rtl/>
              </w:rPr>
            </w:pPr>
            <w:ins w:id="651" w:author="יעל גויסקי" w:date="2020-10-14T17:06:00Z">
              <w:r w:rsidRPr="003151DC">
                <w:rPr>
                  <w:rFonts w:ascii="David" w:hAnsi="David" w:hint="eastAsia"/>
                  <w:sz w:val="26"/>
                  <w:highlight w:val="yellow"/>
                  <w:rtl/>
                  <w:rPrChange w:id="652" w:author="יעל גויסקי" w:date="2020-10-14T17:07:00Z">
                    <w:rPr>
                      <w:rFonts w:ascii="David" w:hAnsi="David" w:hint="eastAsia"/>
                      <w:sz w:val="26"/>
                      <w:rtl/>
                    </w:rPr>
                  </w:rPrChange>
                </w:rPr>
                <w:t>תשלום</w:t>
              </w:r>
              <w:r w:rsidRPr="003151DC">
                <w:rPr>
                  <w:rFonts w:ascii="David" w:hAnsi="David"/>
                  <w:sz w:val="26"/>
                  <w:highlight w:val="yellow"/>
                  <w:rtl/>
                  <w:rPrChange w:id="653" w:author="יעל גויסקי" w:date="2020-10-14T17:07:00Z">
                    <w:rPr>
                      <w:rFonts w:ascii="David" w:hAnsi="David"/>
                      <w:sz w:val="26"/>
                      <w:rtl/>
                    </w:rPr>
                  </w:rPrChange>
                </w:rPr>
                <w:t xml:space="preserve"> </w:t>
              </w:r>
              <w:r w:rsidRPr="003151DC">
                <w:rPr>
                  <w:rFonts w:ascii="David" w:hAnsi="David" w:hint="eastAsia"/>
                  <w:sz w:val="26"/>
                  <w:highlight w:val="yellow"/>
                  <w:rtl/>
                  <w:rPrChange w:id="654" w:author="יעל גויסקי" w:date="2020-10-14T17:07:00Z">
                    <w:rPr>
                      <w:rFonts w:ascii="David" w:hAnsi="David" w:hint="eastAsia"/>
                      <w:sz w:val="26"/>
                      <w:rtl/>
                    </w:rPr>
                  </w:rPrChange>
                </w:rPr>
                <w:t>עבור</w:t>
              </w:r>
              <w:r w:rsidRPr="003151DC">
                <w:rPr>
                  <w:rFonts w:ascii="David" w:hAnsi="David"/>
                  <w:sz w:val="26"/>
                  <w:highlight w:val="yellow"/>
                  <w:rtl/>
                  <w:rPrChange w:id="655" w:author="יעל גויסקי" w:date="2020-10-14T17:07:00Z">
                    <w:rPr>
                      <w:rFonts w:ascii="David" w:hAnsi="David"/>
                      <w:sz w:val="26"/>
                      <w:rtl/>
                    </w:rPr>
                  </w:rPrChange>
                </w:rPr>
                <w:t xml:space="preserve"> </w:t>
              </w:r>
              <w:r w:rsidRPr="003151DC">
                <w:rPr>
                  <w:rFonts w:ascii="David" w:hAnsi="David" w:hint="eastAsia"/>
                  <w:sz w:val="26"/>
                  <w:highlight w:val="yellow"/>
                  <w:rtl/>
                  <w:rPrChange w:id="656" w:author="יעל גויסקי" w:date="2020-10-14T17:07:00Z">
                    <w:rPr>
                      <w:rFonts w:ascii="David" w:hAnsi="David" w:hint="eastAsia"/>
                      <w:sz w:val="26"/>
                      <w:rtl/>
                    </w:rPr>
                  </w:rPrChange>
                </w:rPr>
                <w:t>עובד</w:t>
              </w:r>
              <w:r w:rsidRPr="003151DC">
                <w:rPr>
                  <w:rFonts w:ascii="David" w:hAnsi="David"/>
                  <w:sz w:val="26"/>
                  <w:highlight w:val="yellow"/>
                  <w:rtl/>
                  <w:rPrChange w:id="657" w:author="יעל גויסקי" w:date="2020-10-14T17:07:00Z">
                    <w:rPr>
                      <w:rFonts w:ascii="David" w:hAnsi="David"/>
                      <w:sz w:val="26"/>
                      <w:rtl/>
                    </w:rPr>
                  </w:rPrChange>
                </w:rPr>
                <w:t xml:space="preserve"> </w:t>
              </w:r>
              <w:r w:rsidRPr="003151DC">
                <w:rPr>
                  <w:rFonts w:ascii="David" w:hAnsi="David" w:hint="eastAsia"/>
                  <w:sz w:val="26"/>
                  <w:highlight w:val="yellow"/>
                  <w:rtl/>
                  <w:rPrChange w:id="658" w:author="יעל גויסקי" w:date="2020-10-14T17:07:00Z">
                    <w:rPr>
                      <w:rFonts w:ascii="David" w:hAnsi="David" w:hint="eastAsia"/>
                      <w:sz w:val="26"/>
                      <w:rtl/>
                    </w:rPr>
                  </w:rPrChange>
                </w:rPr>
                <w:t>בעסק</w:t>
              </w:r>
              <w:r w:rsidRPr="003151DC">
                <w:rPr>
                  <w:rFonts w:ascii="David" w:hAnsi="David"/>
                  <w:sz w:val="26"/>
                  <w:highlight w:val="yellow"/>
                  <w:rtl/>
                  <w:rPrChange w:id="659" w:author="יעל גויסקי" w:date="2020-10-14T17:07:00Z">
                    <w:rPr>
                      <w:rFonts w:ascii="David" w:hAnsi="David"/>
                      <w:sz w:val="26"/>
                      <w:rtl/>
                    </w:rPr>
                  </w:rPrChange>
                </w:rPr>
                <w:t xml:space="preserve"> </w:t>
              </w:r>
              <w:r w:rsidRPr="003151DC">
                <w:rPr>
                  <w:rFonts w:ascii="David" w:hAnsi="David" w:hint="eastAsia"/>
                  <w:sz w:val="26"/>
                  <w:highlight w:val="yellow"/>
                  <w:rtl/>
                  <w:rPrChange w:id="660" w:author="יעל גויסקי" w:date="2020-10-14T17:07:00Z">
                    <w:rPr>
                      <w:rFonts w:ascii="David" w:hAnsi="David" w:hint="eastAsia"/>
                      <w:sz w:val="26"/>
                      <w:rtl/>
                    </w:rPr>
                  </w:rPrChange>
                </w:rPr>
                <w:t>קטן</w:t>
              </w:r>
            </w:ins>
            <w:ins w:id="661" w:author="יעל גויסקי" w:date="2020-10-17T15:08:00Z">
              <w:r w:rsidR="00037B49">
                <w:rPr>
                  <w:rFonts w:ascii="David" w:hAnsi="David" w:hint="cs"/>
                  <w:sz w:val="26"/>
                  <w:highlight w:val="yellow"/>
                  <w:rtl/>
                </w:rPr>
                <w:t xml:space="preserve"> כהגדרתו בחוק חוברת המכרזים</w:t>
              </w:r>
            </w:ins>
            <w:ins w:id="662" w:author="יעל גויסקי" w:date="2020-10-14T17:06:00Z">
              <w:r w:rsidRPr="003151DC">
                <w:rPr>
                  <w:rFonts w:ascii="David" w:hAnsi="David"/>
                  <w:sz w:val="26"/>
                  <w:highlight w:val="yellow"/>
                  <w:rtl/>
                  <w:rPrChange w:id="663" w:author="יעל גויסקי" w:date="2020-10-14T17:07:00Z">
                    <w:rPr>
                      <w:rFonts w:ascii="David" w:hAnsi="David"/>
                      <w:sz w:val="26"/>
                      <w:rtl/>
                    </w:rPr>
                  </w:rPrChange>
                </w:rPr>
                <w:t xml:space="preserve"> </w:t>
              </w:r>
              <w:r w:rsidRPr="003151DC">
                <w:rPr>
                  <w:rFonts w:ascii="David" w:hAnsi="David" w:hint="eastAsia"/>
                  <w:sz w:val="26"/>
                  <w:highlight w:val="yellow"/>
                  <w:rtl/>
                  <w:rPrChange w:id="664" w:author="יעל גויסקי" w:date="2020-10-14T17:07:00Z">
                    <w:rPr>
                      <w:rFonts w:ascii="David" w:hAnsi="David" w:hint="eastAsia"/>
                      <w:sz w:val="26"/>
                      <w:rtl/>
                    </w:rPr>
                  </w:rPrChange>
                </w:rPr>
                <w:t>יבוצע</w:t>
              </w:r>
              <w:r w:rsidRPr="003151DC">
                <w:rPr>
                  <w:rFonts w:ascii="David" w:hAnsi="David"/>
                  <w:sz w:val="26"/>
                  <w:highlight w:val="yellow"/>
                  <w:rtl/>
                  <w:rPrChange w:id="665" w:author="יעל גויסקי" w:date="2020-10-14T17:07:00Z">
                    <w:rPr>
                      <w:rFonts w:ascii="David" w:hAnsi="David"/>
                      <w:sz w:val="26"/>
                      <w:rtl/>
                    </w:rPr>
                  </w:rPrChange>
                </w:rPr>
                <w:t xml:space="preserve"> </w:t>
              </w:r>
              <w:r w:rsidRPr="003151DC">
                <w:rPr>
                  <w:rFonts w:ascii="David" w:hAnsi="David" w:hint="eastAsia"/>
                  <w:sz w:val="26"/>
                  <w:highlight w:val="yellow"/>
                  <w:rtl/>
                  <w:rPrChange w:id="666" w:author="יעל גויסקי" w:date="2020-10-14T17:07:00Z">
                    <w:rPr>
                      <w:rFonts w:ascii="David" w:hAnsi="David" w:hint="eastAsia"/>
                      <w:sz w:val="26"/>
                      <w:rtl/>
                    </w:rPr>
                  </w:rPrChange>
                </w:rPr>
                <w:t>ישירות</w:t>
              </w:r>
              <w:r w:rsidRPr="003151DC">
                <w:rPr>
                  <w:rFonts w:ascii="David" w:hAnsi="David"/>
                  <w:sz w:val="26"/>
                  <w:highlight w:val="yellow"/>
                  <w:rtl/>
                  <w:rPrChange w:id="667" w:author="יעל גויסקי" w:date="2020-10-14T17:07:00Z">
                    <w:rPr>
                      <w:rFonts w:ascii="David" w:hAnsi="David"/>
                      <w:sz w:val="26"/>
                      <w:rtl/>
                    </w:rPr>
                  </w:rPrChange>
                </w:rPr>
                <w:t xml:space="preserve"> </w:t>
              </w:r>
              <w:r w:rsidRPr="003151DC">
                <w:rPr>
                  <w:rFonts w:ascii="David" w:hAnsi="David" w:hint="eastAsia"/>
                  <w:sz w:val="26"/>
                  <w:highlight w:val="yellow"/>
                  <w:rtl/>
                  <w:rPrChange w:id="668" w:author="יעל גויסקי" w:date="2020-10-14T17:07:00Z">
                    <w:rPr>
                      <w:rFonts w:ascii="David" w:hAnsi="David" w:hint="eastAsia"/>
                      <w:sz w:val="26"/>
                      <w:rtl/>
                    </w:rPr>
                  </w:rPrChange>
                </w:rPr>
                <w:t>על</w:t>
              </w:r>
              <w:r w:rsidRPr="003151DC">
                <w:rPr>
                  <w:rFonts w:ascii="David" w:hAnsi="David"/>
                  <w:sz w:val="26"/>
                  <w:highlight w:val="yellow"/>
                  <w:rtl/>
                  <w:rPrChange w:id="669" w:author="יעל גויסקי" w:date="2020-10-14T17:07:00Z">
                    <w:rPr>
                      <w:rFonts w:ascii="David" w:hAnsi="David"/>
                      <w:sz w:val="26"/>
                      <w:rtl/>
                    </w:rPr>
                  </w:rPrChange>
                </w:rPr>
                <w:t xml:space="preserve"> </w:t>
              </w:r>
              <w:r w:rsidRPr="003151DC">
                <w:rPr>
                  <w:rFonts w:ascii="David" w:hAnsi="David" w:hint="eastAsia"/>
                  <w:sz w:val="26"/>
                  <w:highlight w:val="yellow"/>
                  <w:rtl/>
                  <w:rPrChange w:id="670" w:author="יעל גויסקי" w:date="2020-10-14T17:07:00Z">
                    <w:rPr>
                      <w:rFonts w:ascii="David" w:hAnsi="David" w:hint="eastAsia"/>
                      <w:sz w:val="26"/>
                      <w:rtl/>
                    </w:rPr>
                  </w:rPrChange>
                </w:rPr>
                <w:t>ידי</w:t>
              </w:r>
              <w:r w:rsidRPr="003151DC">
                <w:rPr>
                  <w:rFonts w:ascii="David" w:hAnsi="David"/>
                  <w:sz w:val="26"/>
                  <w:highlight w:val="yellow"/>
                  <w:rtl/>
                  <w:rPrChange w:id="671" w:author="יעל גויסקי" w:date="2020-10-14T17:07:00Z">
                    <w:rPr>
                      <w:rFonts w:ascii="David" w:hAnsi="David"/>
                      <w:sz w:val="26"/>
                      <w:rtl/>
                    </w:rPr>
                  </w:rPrChange>
                </w:rPr>
                <w:t xml:space="preserve"> </w:t>
              </w:r>
              <w:r w:rsidRPr="003151DC">
                <w:rPr>
                  <w:rFonts w:ascii="David" w:hAnsi="David" w:hint="eastAsia"/>
                  <w:sz w:val="26"/>
                  <w:highlight w:val="yellow"/>
                  <w:rtl/>
                  <w:rPrChange w:id="672" w:author="יעל גויסקי" w:date="2020-10-14T17:07:00Z">
                    <w:rPr>
                      <w:rFonts w:ascii="David" w:hAnsi="David" w:hint="eastAsia"/>
                      <w:sz w:val="26"/>
                      <w:rtl/>
                    </w:rPr>
                  </w:rPrChange>
                </w:rPr>
                <w:t>המוס</w:t>
              </w:r>
            </w:ins>
            <w:ins w:id="673" w:author="יעל גויסקי" w:date="2020-10-14T17:07:00Z">
              <w:r w:rsidRPr="003151DC">
                <w:rPr>
                  <w:rFonts w:ascii="David" w:hAnsi="David" w:hint="eastAsia"/>
                  <w:sz w:val="26"/>
                  <w:highlight w:val="yellow"/>
                  <w:rtl/>
                  <w:rPrChange w:id="674" w:author="יעל גויסקי" w:date="2020-10-14T17:07:00Z">
                    <w:rPr>
                      <w:rFonts w:ascii="David" w:hAnsi="David" w:hint="eastAsia"/>
                      <w:sz w:val="26"/>
                      <w:rtl/>
                    </w:rPr>
                  </w:rPrChange>
                </w:rPr>
                <w:t>ד</w:t>
              </w:r>
              <w:r w:rsidRPr="003151DC">
                <w:rPr>
                  <w:rFonts w:ascii="David" w:hAnsi="David"/>
                  <w:sz w:val="26"/>
                  <w:highlight w:val="yellow"/>
                  <w:rtl/>
                  <w:rPrChange w:id="675" w:author="יעל גויסקי" w:date="2020-10-14T17:07:00Z">
                    <w:rPr>
                      <w:rFonts w:ascii="David" w:hAnsi="David"/>
                      <w:sz w:val="26"/>
                      <w:rtl/>
                    </w:rPr>
                  </w:rPrChange>
                </w:rPr>
                <w:t xml:space="preserve">. </w:t>
              </w:r>
              <w:r w:rsidRPr="003151DC">
                <w:rPr>
                  <w:rFonts w:ascii="David" w:hAnsi="David" w:hint="eastAsia"/>
                  <w:sz w:val="26"/>
                  <w:highlight w:val="yellow"/>
                  <w:rtl/>
                  <w:rPrChange w:id="676" w:author="יעל גויסקי" w:date="2020-10-14T17:07:00Z">
                    <w:rPr>
                      <w:rFonts w:ascii="David" w:hAnsi="David" w:hint="eastAsia"/>
                      <w:sz w:val="26"/>
                      <w:rtl/>
                    </w:rPr>
                  </w:rPrChange>
                </w:rPr>
                <w:t>כאמור</w:t>
              </w:r>
              <w:r w:rsidRPr="003151DC">
                <w:rPr>
                  <w:rFonts w:ascii="David" w:hAnsi="David"/>
                  <w:sz w:val="26"/>
                  <w:highlight w:val="yellow"/>
                  <w:rtl/>
                  <w:rPrChange w:id="677" w:author="יעל גויסקי" w:date="2020-10-14T17:07:00Z">
                    <w:rPr>
                      <w:rFonts w:ascii="David" w:hAnsi="David"/>
                      <w:sz w:val="26"/>
                      <w:rtl/>
                    </w:rPr>
                  </w:rPrChange>
                </w:rPr>
                <w:t xml:space="preserve"> </w:t>
              </w:r>
              <w:r w:rsidRPr="003151DC">
                <w:rPr>
                  <w:rFonts w:ascii="David" w:hAnsi="David" w:hint="eastAsia"/>
                  <w:sz w:val="26"/>
                  <w:highlight w:val="yellow"/>
                  <w:rtl/>
                  <w:rPrChange w:id="678" w:author="יעל גויסקי" w:date="2020-10-14T17:07:00Z">
                    <w:rPr>
                      <w:rFonts w:ascii="David" w:hAnsi="David" w:hint="eastAsia"/>
                      <w:sz w:val="26"/>
                      <w:rtl/>
                    </w:rPr>
                  </w:rPrChange>
                </w:rPr>
                <w:t>בסעיף</w:t>
              </w:r>
              <w:r w:rsidRPr="003151DC">
                <w:rPr>
                  <w:rFonts w:ascii="David" w:hAnsi="David"/>
                  <w:sz w:val="26"/>
                  <w:highlight w:val="yellow"/>
                  <w:rtl/>
                  <w:rPrChange w:id="679" w:author="יעל גויסקי" w:date="2020-10-14T17:07:00Z">
                    <w:rPr>
                      <w:rFonts w:ascii="David" w:hAnsi="David"/>
                      <w:sz w:val="26"/>
                      <w:rtl/>
                    </w:rPr>
                  </w:rPrChange>
                </w:rPr>
                <w:t xml:space="preserve">... </w:t>
              </w:r>
              <w:r w:rsidRPr="003151DC">
                <w:rPr>
                  <w:rFonts w:ascii="David" w:hAnsi="David" w:hint="eastAsia"/>
                  <w:sz w:val="26"/>
                  <w:highlight w:val="yellow"/>
                  <w:rtl/>
                  <w:rPrChange w:id="680" w:author="יעל גויסקי" w:date="2020-10-14T17:07:00Z">
                    <w:rPr>
                      <w:rFonts w:ascii="David" w:hAnsi="David" w:hint="eastAsia"/>
                      <w:sz w:val="26"/>
                      <w:rtl/>
                    </w:rPr>
                  </w:rPrChange>
                </w:rPr>
                <w:t>לחוק</w:t>
              </w:r>
              <w:r w:rsidRPr="003151DC">
                <w:rPr>
                  <w:rFonts w:ascii="David" w:hAnsi="David"/>
                  <w:sz w:val="26"/>
                  <w:highlight w:val="yellow"/>
                  <w:rtl/>
                  <w:rPrChange w:id="681" w:author="יעל גויסקי" w:date="2020-10-14T17:07:00Z">
                    <w:rPr>
                      <w:rFonts w:ascii="David" w:hAnsi="David"/>
                      <w:sz w:val="26"/>
                      <w:rtl/>
                    </w:rPr>
                  </w:rPrChange>
                </w:rPr>
                <w:t xml:space="preserve"> </w:t>
              </w:r>
              <w:r w:rsidRPr="003151DC">
                <w:rPr>
                  <w:rFonts w:ascii="David" w:hAnsi="David" w:hint="eastAsia"/>
                  <w:sz w:val="26"/>
                  <w:highlight w:val="yellow"/>
                  <w:rtl/>
                  <w:rPrChange w:id="682" w:author="יעל גויסקי" w:date="2020-10-14T17:07:00Z">
                    <w:rPr>
                      <w:rFonts w:ascii="David" w:hAnsi="David" w:hint="eastAsia"/>
                      <w:sz w:val="26"/>
                      <w:rtl/>
                    </w:rPr>
                  </w:rPrChange>
                </w:rPr>
                <w:t>זה</w:t>
              </w:r>
              <w:r w:rsidRPr="003151DC">
                <w:rPr>
                  <w:rFonts w:ascii="David" w:hAnsi="David"/>
                  <w:sz w:val="26"/>
                  <w:highlight w:val="yellow"/>
                  <w:rtl/>
                  <w:rPrChange w:id="683" w:author="יעל גויסקי" w:date="2020-10-14T17:07:00Z">
                    <w:rPr>
                      <w:rFonts w:ascii="David" w:hAnsi="David"/>
                      <w:sz w:val="26"/>
                      <w:rtl/>
                    </w:rPr>
                  </w:rPrChange>
                </w:rPr>
                <w:t>.</w:t>
              </w:r>
              <w:r>
                <w:rPr>
                  <w:rFonts w:ascii="David" w:hAnsi="David" w:hint="cs"/>
                  <w:sz w:val="26"/>
                  <w:rtl/>
                </w:rPr>
                <w:t xml:space="preserve"> </w:t>
              </w:r>
            </w:ins>
          </w:p>
        </w:tc>
      </w:tr>
      <w:tr w:rsidR="0014366D" w:rsidRPr="00856FB0" w14:paraId="491F302D"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684"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685" w:author="יעל גויסקי" w:date="2020-10-14T12:41:00Z">
            <w:trPr>
              <w:cantSplit/>
            </w:trPr>
          </w:trPrChange>
        </w:trPr>
        <w:tc>
          <w:tcPr>
            <w:tcW w:w="1869" w:type="dxa"/>
            <w:tcPrChange w:id="686" w:author="יעל גויסקי" w:date="2020-10-14T12:41:00Z">
              <w:tcPr>
                <w:tcW w:w="1869" w:type="dxa"/>
              </w:tcPr>
            </w:tcPrChange>
          </w:tcPr>
          <w:p w14:paraId="4CB0736F" w14:textId="77777777" w:rsidR="0014366D" w:rsidRPr="00333EF7" w:rsidRDefault="0014366D" w:rsidP="0014366D">
            <w:pPr>
              <w:pStyle w:val="TableSideHeading"/>
              <w:outlineLvl w:val="9"/>
              <w:rPr>
                <w:rFonts w:ascii="David" w:hAnsi="David"/>
              </w:rPr>
            </w:pPr>
          </w:p>
        </w:tc>
        <w:tc>
          <w:tcPr>
            <w:tcW w:w="624" w:type="dxa"/>
            <w:tcPrChange w:id="687" w:author="יעל גויסקי" w:date="2020-10-14T12:41:00Z">
              <w:tcPr>
                <w:tcW w:w="624" w:type="dxa"/>
              </w:tcPr>
            </w:tcPrChange>
          </w:tcPr>
          <w:p w14:paraId="28495393" w14:textId="77777777" w:rsidR="0014366D" w:rsidRPr="00EB2DF3" w:rsidRDefault="0014366D" w:rsidP="0014366D">
            <w:pPr>
              <w:pStyle w:val="TableText"/>
              <w:jc w:val="both"/>
            </w:pPr>
          </w:p>
        </w:tc>
        <w:tc>
          <w:tcPr>
            <w:tcW w:w="624" w:type="dxa"/>
            <w:tcPrChange w:id="688" w:author="יעל גויסקי" w:date="2020-10-14T12:41:00Z">
              <w:tcPr>
                <w:tcW w:w="624" w:type="dxa"/>
              </w:tcPr>
            </w:tcPrChange>
          </w:tcPr>
          <w:p w14:paraId="2017F79C" w14:textId="77777777" w:rsidR="0014366D" w:rsidRPr="00856FB0" w:rsidRDefault="0014366D" w:rsidP="0014366D">
            <w:pPr>
              <w:pStyle w:val="TableText"/>
              <w:jc w:val="both"/>
              <w:rPr>
                <w:rFonts w:ascii="David" w:hAnsi="David"/>
              </w:rPr>
            </w:pPr>
          </w:p>
        </w:tc>
        <w:tc>
          <w:tcPr>
            <w:tcW w:w="624" w:type="dxa"/>
            <w:tcPrChange w:id="689" w:author="יעל גויסקי" w:date="2020-10-14T12:41:00Z">
              <w:tcPr>
                <w:tcW w:w="624" w:type="dxa"/>
              </w:tcPr>
            </w:tcPrChange>
          </w:tcPr>
          <w:p w14:paraId="5282E0E8" w14:textId="77777777" w:rsidR="0014366D" w:rsidRPr="00856FB0" w:rsidRDefault="0014366D" w:rsidP="0014366D">
            <w:pPr>
              <w:pStyle w:val="TableText"/>
              <w:autoSpaceDE w:val="0"/>
              <w:autoSpaceDN w:val="0"/>
              <w:adjustRightInd w:val="0"/>
              <w:contextualSpacing w:val="0"/>
              <w:jc w:val="both"/>
              <w:textAlignment w:val="center"/>
              <w:rPr>
                <w:rFonts w:ascii="David" w:hAnsi="David"/>
              </w:rPr>
            </w:pPr>
          </w:p>
        </w:tc>
        <w:tc>
          <w:tcPr>
            <w:tcW w:w="624" w:type="dxa"/>
            <w:tcPrChange w:id="690" w:author="יעל גויסקי" w:date="2020-10-14T12:41:00Z">
              <w:tcPr>
                <w:tcW w:w="624" w:type="dxa"/>
              </w:tcPr>
            </w:tcPrChange>
          </w:tcPr>
          <w:p w14:paraId="01FAF7D5" w14:textId="77777777" w:rsidR="0014366D" w:rsidRPr="0014366D" w:rsidRDefault="0014366D" w:rsidP="0014366D">
            <w:pPr>
              <w:pStyle w:val="TableText"/>
              <w:jc w:val="both"/>
              <w:rPr>
                <w:rtl/>
              </w:rPr>
            </w:pPr>
          </w:p>
        </w:tc>
        <w:tc>
          <w:tcPr>
            <w:tcW w:w="25" w:type="dxa"/>
            <w:tcPrChange w:id="691" w:author="יעל גויסקי" w:date="2020-10-14T12:41:00Z">
              <w:tcPr>
                <w:tcW w:w="624" w:type="dxa"/>
              </w:tcPr>
            </w:tcPrChange>
          </w:tcPr>
          <w:p w14:paraId="140247CD" w14:textId="77777777" w:rsidR="0014366D" w:rsidRPr="0014366D" w:rsidRDefault="0014366D" w:rsidP="0014366D">
            <w:pPr>
              <w:pStyle w:val="TableText"/>
              <w:jc w:val="both"/>
              <w:rPr>
                <w:rtl/>
              </w:rPr>
            </w:pPr>
          </w:p>
        </w:tc>
        <w:tc>
          <w:tcPr>
            <w:tcW w:w="5248" w:type="dxa"/>
            <w:gridSpan w:val="4"/>
            <w:tcPrChange w:id="692" w:author="יעל גויסקי" w:date="2020-10-14T12:41:00Z">
              <w:tcPr>
                <w:tcW w:w="4649" w:type="dxa"/>
                <w:gridSpan w:val="4"/>
              </w:tcPr>
            </w:tcPrChange>
          </w:tcPr>
          <w:p w14:paraId="36893767" w14:textId="57278F40" w:rsidR="0014366D" w:rsidRPr="00856FB0" w:rsidRDefault="0014366D" w:rsidP="003151DC">
            <w:pPr>
              <w:pStyle w:val="TableBlock"/>
              <w:numPr>
                <w:ilvl w:val="0"/>
                <w:numId w:val="7"/>
              </w:numPr>
              <w:tabs>
                <w:tab w:val="left" w:pos="624"/>
              </w:tabs>
              <w:rPr>
                <w:rFonts w:ascii="David" w:hAnsi="David"/>
                <w:sz w:val="26"/>
                <w:rtl/>
              </w:rPr>
            </w:pPr>
            <w:r w:rsidRPr="00856FB0">
              <w:rPr>
                <w:rFonts w:ascii="David" w:hAnsi="David"/>
                <w:sz w:val="26"/>
                <w:rtl/>
              </w:rPr>
              <w:t xml:space="preserve">תשלום </w:t>
            </w:r>
            <w:del w:id="693" w:author="יעל גויסקי" w:date="2020-10-14T17:07:00Z">
              <w:r w:rsidRPr="00856FB0" w:rsidDel="003151DC">
                <w:rPr>
                  <w:rFonts w:ascii="David" w:hAnsi="David"/>
                  <w:sz w:val="26"/>
                  <w:rtl/>
                </w:rPr>
                <w:delText xml:space="preserve">כאמור בסעיף זה </w:delText>
              </w:r>
            </w:del>
            <w:r w:rsidRPr="00856FB0">
              <w:rPr>
                <w:rFonts w:ascii="David" w:hAnsi="David"/>
                <w:sz w:val="26"/>
                <w:rtl/>
              </w:rPr>
              <w:t xml:space="preserve">יבוצע רק בגין ימים שבהם הודיע משרד הבריאות למוסד כי העובד דיווח בגינם על הימצאותו או הימצאות ילדו בבידוד, בהתאם </w:t>
            </w:r>
            <w:del w:id="694" w:author="יעל גויסקי" w:date="2020-10-14T12:45:00Z">
              <w:r w:rsidRPr="00856FB0" w:rsidDel="00B67270">
                <w:rPr>
                  <w:rFonts w:ascii="David" w:hAnsi="David"/>
                  <w:sz w:val="26"/>
                  <w:rtl/>
                </w:rPr>
                <w:delText>להוראות סעיף</w:delText>
              </w:r>
              <w:r w:rsidDel="00B67270">
                <w:rPr>
                  <w:rFonts w:ascii="David" w:hAnsi="David" w:hint="cs"/>
                  <w:sz w:val="26"/>
                  <w:rtl/>
                </w:rPr>
                <w:delText xml:space="preserve"> </w:delText>
              </w:r>
              <w:r w:rsidRPr="00A115B7" w:rsidDel="00B67270">
                <w:rPr>
                  <w:rFonts w:ascii="David" w:hAnsi="David" w:hint="cs"/>
                  <w:sz w:val="26"/>
                  <w:highlight w:val="yellow"/>
                  <w:rtl/>
                  <w:rPrChange w:id="695" w:author="יעל גויסקי" w:date="2020-10-27T17:29:00Z">
                    <w:rPr>
                      <w:rFonts w:ascii="David" w:hAnsi="David" w:hint="cs"/>
                      <w:sz w:val="26"/>
                      <w:rtl/>
                    </w:rPr>
                  </w:rPrChange>
                </w:rPr>
                <w:delText>3יד</w:delText>
              </w:r>
            </w:del>
            <w:ins w:id="696" w:author="יעל גויסקי" w:date="2020-10-14T12:45:00Z">
              <w:r w:rsidR="00B67270" w:rsidRPr="00A115B7">
                <w:rPr>
                  <w:rFonts w:ascii="David" w:hAnsi="David" w:hint="cs"/>
                  <w:sz w:val="26"/>
                  <w:highlight w:val="yellow"/>
                  <w:rtl/>
                  <w:rPrChange w:id="697" w:author="יעל גויסקי" w:date="2020-10-27T17:29:00Z">
                    <w:rPr>
                      <w:rFonts w:ascii="David" w:hAnsi="David" w:hint="cs"/>
                      <w:sz w:val="26"/>
                      <w:rtl/>
                    </w:rPr>
                  </w:rPrChange>
                </w:rPr>
                <w:t>לחוק זה</w:t>
              </w:r>
            </w:ins>
            <w:r w:rsidRPr="00A115B7">
              <w:rPr>
                <w:rFonts w:ascii="David" w:hAnsi="David" w:hint="cs"/>
                <w:sz w:val="26"/>
                <w:highlight w:val="yellow"/>
                <w:rtl/>
                <w:rPrChange w:id="698" w:author="יעל גויסקי" w:date="2020-10-27T17:29:00Z">
                  <w:rPr>
                    <w:rFonts w:ascii="David" w:hAnsi="David" w:hint="cs"/>
                    <w:sz w:val="26"/>
                    <w:rtl/>
                  </w:rPr>
                </w:rPrChange>
              </w:rPr>
              <w:t>.</w:t>
            </w:r>
          </w:p>
        </w:tc>
      </w:tr>
      <w:tr w:rsidR="0014366D" w14:paraId="6BE7294B"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69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00" w:author="יעל גויסקי" w:date="2020-10-14T12:41:00Z">
            <w:trPr>
              <w:cantSplit/>
            </w:trPr>
          </w:trPrChange>
        </w:trPr>
        <w:tc>
          <w:tcPr>
            <w:tcW w:w="1869" w:type="dxa"/>
            <w:tcPrChange w:id="701" w:author="יעל גויסקי" w:date="2020-10-14T12:41:00Z">
              <w:tcPr>
                <w:tcW w:w="1869" w:type="dxa"/>
              </w:tcPr>
            </w:tcPrChange>
          </w:tcPr>
          <w:p w14:paraId="4C880C4F" w14:textId="77777777" w:rsidR="0014366D" w:rsidRDefault="0014366D">
            <w:pPr>
              <w:pStyle w:val="TableSideHeading"/>
              <w:keepLines w:val="0"/>
            </w:pPr>
          </w:p>
        </w:tc>
        <w:tc>
          <w:tcPr>
            <w:tcW w:w="624" w:type="dxa"/>
            <w:tcPrChange w:id="702" w:author="יעל גויסקי" w:date="2020-10-14T12:41:00Z">
              <w:tcPr>
                <w:tcW w:w="624" w:type="dxa"/>
              </w:tcPr>
            </w:tcPrChange>
          </w:tcPr>
          <w:p w14:paraId="1A4D0400" w14:textId="77777777" w:rsidR="0014366D" w:rsidRDefault="0014366D">
            <w:pPr>
              <w:pStyle w:val="TableText"/>
              <w:keepLines w:val="0"/>
            </w:pPr>
          </w:p>
        </w:tc>
        <w:tc>
          <w:tcPr>
            <w:tcW w:w="1872" w:type="dxa"/>
            <w:gridSpan w:val="3"/>
            <w:tcPrChange w:id="703" w:author="יעל גויסקי" w:date="2020-10-14T12:41:00Z">
              <w:tcPr>
                <w:tcW w:w="1872" w:type="dxa"/>
                <w:gridSpan w:val="3"/>
              </w:tcPr>
            </w:tcPrChange>
          </w:tcPr>
          <w:p w14:paraId="179F2A8D" w14:textId="77777777" w:rsidR="0014366D" w:rsidRDefault="0014366D">
            <w:pPr>
              <w:pStyle w:val="TableInnerSideHeading"/>
            </w:pPr>
            <w:bookmarkStart w:id="704" w:name="_Toc53430408"/>
            <w:bookmarkStart w:id="705" w:name="_Toc53430448"/>
            <w:bookmarkStart w:id="706" w:name="_Toc53478253"/>
            <w:bookmarkStart w:id="707" w:name="_Toc53478289"/>
            <w:r w:rsidRPr="00EB2DF3">
              <w:rPr>
                <w:rFonts w:hint="cs"/>
                <w:rtl/>
              </w:rPr>
              <w:t>דין עבודה בבידוד</w:t>
            </w:r>
            <w:bookmarkEnd w:id="704"/>
            <w:bookmarkEnd w:id="705"/>
            <w:bookmarkEnd w:id="706"/>
            <w:bookmarkEnd w:id="707"/>
          </w:p>
        </w:tc>
        <w:tc>
          <w:tcPr>
            <w:tcW w:w="25" w:type="dxa"/>
            <w:tcPrChange w:id="708" w:author="יעל גויסקי" w:date="2020-10-14T12:41:00Z">
              <w:tcPr>
                <w:tcW w:w="624" w:type="dxa"/>
              </w:tcPr>
            </w:tcPrChange>
          </w:tcPr>
          <w:p w14:paraId="50301FB0" w14:textId="77777777" w:rsidR="0014366D" w:rsidRDefault="0014366D" w:rsidP="00CE074C">
            <w:pPr>
              <w:pStyle w:val="TableText"/>
            </w:pPr>
            <w:r>
              <w:rPr>
                <w:rFonts w:hint="cs"/>
                <w:rtl/>
              </w:rPr>
              <w:t>3</w:t>
            </w:r>
            <w:r w:rsidR="00CE074C">
              <w:rPr>
                <w:rFonts w:hint="cs"/>
                <w:rtl/>
              </w:rPr>
              <w:t>יא</w:t>
            </w:r>
            <w:r>
              <w:rPr>
                <w:rFonts w:hint="cs"/>
                <w:rtl/>
              </w:rPr>
              <w:t>.</w:t>
            </w:r>
          </w:p>
        </w:tc>
        <w:tc>
          <w:tcPr>
            <w:tcW w:w="5248" w:type="dxa"/>
            <w:gridSpan w:val="4"/>
            <w:tcPrChange w:id="709" w:author="יעל גויסקי" w:date="2020-10-14T12:41:00Z">
              <w:tcPr>
                <w:tcW w:w="4649" w:type="dxa"/>
                <w:gridSpan w:val="4"/>
              </w:tcPr>
            </w:tcPrChange>
          </w:tcPr>
          <w:p w14:paraId="613C932E" w14:textId="77777777" w:rsidR="0014366D" w:rsidRDefault="0014366D" w:rsidP="0049345C">
            <w:pPr>
              <w:pStyle w:val="TableBlock"/>
            </w:pPr>
            <w:r w:rsidRPr="00856FB0">
              <w:rPr>
                <w:rFonts w:ascii="David" w:hAnsi="David"/>
                <w:sz w:val="26"/>
                <w:rtl/>
              </w:rPr>
              <w:t xml:space="preserve">עובד שבתקופת היותו עובד השוהה בבידוד עבד למעשה אצל מעסיקו בשכר, לא יהיה זכאי המעסיק לתשלום מהמוסד בגין </w:t>
            </w:r>
            <w:r>
              <w:rPr>
                <w:rFonts w:ascii="David" w:hAnsi="David" w:hint="cs"/>
                <w:sz w:val="26"/>
                <w:rtl/>
              </w:rPr>
              <w:t xml:space="preserve">שכר </w:t>
            </w:r>
            <w:r w:rsidRPr="00856FB0">
              <w:rPr>
                <w:rFonts w:ascii="David" w:hAnsi="David"/>
                <w:sz w:val="26"/>
                <w:rtl/>
              </w:rPr>
              <w:t>ששילם אותו מעסיק בעד פרק הזמן בו עבד העובד.</w:t>
            </w:r>
          </w:p>
        </w:tc>
      </w:tr>
      <w:tr w:rsidR="0014366D" w14:paraId="6C36CABC"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10"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11" w:author="יעל גויסקי" w:date="2020-10-14T12:41:00Z">
            <w:trPr>
              <w:cantSplit/>
            </w:trPr>
          </w:trPrChange>
        </w:trPr>
        <w:tc>
          <w:tcPr>
            <w:tcW w:w="1869" w:type="dxa"/>
            <w:tcPrChange w:id="712" w:author="יעל גויסקי" w:date="2020-10-14T12:41:00Z">
              <w:tcPr>
                <w:tcW w:w="1869" w:type="dxa"/>
              </w:tcPr>
            </w:tcPrChange>
          </w:tcPr>
          <w:p w14:paraId="1E281D6E" w14:textId="77777777" w:rsidR="0014366D" w:rsidRDefault="0014366D">
            <w:pPr>
              <w:pStyle w:val="TableSideHeading"/>
              <w:keepLines w:val="0"/>
            </w:pPr>
          </w:p>
        </w:tc>
        <w:tc>
          <w:tcPr>
            <w:tcW w:w="624" w:type="dxa"/>
            <w:tcPrChange w:id="713" w:author="יעל גויסקי" w:date="2020-10-14T12:41:00Z">
              <w:tcPr>
                <w:tcW w:w="624" w:type="dxa"/>
              </w:tcPr>
            </w:tcPrChange>
          </w:tcPr>
          <w:p w14:paraId="03FDD01E" w14:textId="77777777" w:rsidR="0014366D" w:rsidRDefault="0014366D">
            <w:pPr>
              <w:pStyle w:val="TableText"/>
              <w:keepLines w:val="0"/>
            </w:pPr>
          </w:p>
        </w:tc>
        <w:tc>
          <w:tcPr>
            <w:tcW w:w="1872" w:type="dxa"/>
            <w:gridSpan w:val="3"/>
            <w:tcPrChange w:id="714" w:author="יעל גויסקי" w:date="2020-10-14T12:41:00Z">
              <w:tcPr>
                <w:tcW w:w="1872" w:type="dxa"/>
                <w:gridSpan w:val="3"/>
              </w:tcPr>
            </w:tcPrChange>
          </w:tcPr>
          <w:p w14:paraId="3B25C97E" w14:textId="7B71D802" w:rsidR="0014366D" w:rsidRDefault="0014366D">
            <w:pPr>
              <w:pStyle w:val="TableInnerSideHeading"/>
            </w:pPr>
            <w:bookmarkStart w:id="715" w:name="_Toc53430409"/>
            <w:bookmarkStart w:id="716" w:name="_Toc53430449"/>
            <w:bookmarkStart w:id="717" w:name="_Toc53478254"/>
            <w:bookmarkStart w:id="718" w:name="_Toc53478290"/>
            <w:del w:id="719" w:author="יעל גויסקי" w:date="2020-10-14T17:08:00Z">
              <w:r w:rsidRPr="00EB2DF3" w:rsidDel="003151DC">
                <w:rPr>
                  <w:rFonts w:hint="cs"/>
                  <w:rtl/>
                </w:rPr>
                <w:delText>בקשה לשיפוי</w:delText>
              </w:r>
            </w:del>
            <w:bookmarkEnd w:id="715"/>
            <w:bookmarkEnd w:id="716"/>
            <w:bookmarkEnd w:id="717"/>
            <w:bookmarkEnd w:id="718"/>
            <w:ins w:id="720" w:author="יעל גויסקי" w:date="2020-10-17T15:08:00Z">
              <w:r w:rsidR="00037B49">
                <w:rPr>
                  <w:rFonts w:hint="cs"/>
                  <w:rtl/>
                </w:rPr>
                <w:t xml:space="preserve">בקשה לשיפוי . הערה 0 ברגע שמשולם ישירות אין צורך לעסק קטן </w:t>
              </w:r>
            </w:ins>
          </w:p>
        </w:tc>
        <w:tc>
          <w:tcPr>
            <w:tcW w:w="25" w:type="dxa"/>
            <w:tcPrChange w:id="721" w:author="יעל גויסקי" w:date="2020-10-14T12:41:00Z">
              <w:tcPr>
                <w:tcW w:w="624" w:type="dxa"/>
              </w:tcPr>
            </w:tcPrChange>
          </w:tcPr>
          <w:p w14:paraId="33AFC243" w14:textId="77777777" w:rsidR="0014366D" w:rsidRDefault="00CE074C">
            <w:pPr>
              <w:pStyle w:val="TableText"/>
            </w:pPr>
            <w:r>
              <w:rPr>
                <w:rFonts w:hint="cs"/>
                <w:rtl/>
              </w:rPr>
              <w:t>3יב.</w:t>
            </w:r>
          </w:p>
        </w:tc>
        <w:tc>
          <w:tcPr>
            <w:tcW w:w="5248" w:type="dxa"/>
            <w:gridSpan w:val="4"/>
            <w:tcPrChange w:id="722" w:author="יעל גויסקי" w:date="2020-10-14T12:41:00Z">
              <w:tcPr>
                <w:tcW w:w="4649" w:type="dxa"/>
                <w:gridSpan w:val="4"/>
              </w:tcPr>
            </w:tcPrChange>
          </w:tcPr>
          <w:p w14:paraId="78BC55DC" w14:textId="0E0EDA54" w:rsidR="0014366D" w:rsidRDefault="003151DC" w:rsidP="0049345C">
            <w:pPr>
              <w:pStyle w:val="TableBlock"/>
            </w:pPr>
            <w:ins w:id="723" w:author="יעל גויסקי" w:date="2020-10-14T17:08:00Z">
              <w:r w:rsidRPr="00A115B7">
                <w:rPr>
                  <w:rFonts w:ascii="David" w:hAnsi="David" w:hint="cs"/>
                  <w:sz w:val="26"/>
                  <w:highlight w:val="yellow"/>
                  <w:rtl/>
                  <w:rPrChange w:id="724" w:author="יעל גויסקי" w:date="2020-10-27T17:29:00Z">
                    <w:rPr>
                      <w:rFonts w:ascii="David" w:hAnsi="David" w:hint="cs"/>
                      <w:sz w:val="26"/>
                      <w:rtl/>
                    </w:rPr>
                  </w:rPrChange>
                </w:rPr>
                <w:t>המעסיק</w:t>
              </w:r>
            </w:ins>
            <w:ins w:id="725" w:author="יעל גויסקי" w:date="2020-10-14T12:48:00Z">
              <w:r w:rsidR="00B67270" w:rsidRPr="00A115B7">
                <w:rPr>
                  <w:rFonts w:ascii="David" w:hAnsi="David" w:hint="cs"/>
                  <w:sz w:val="26"/>
                  <w:highlight w:val="yellow"/>
                  <w:rtl/>
                  <w:rPrChange w:id="726" w:author="יעל גויסקי" w:date="2020-10-27T17:29:00Z">
                    <w:rPr>
                      <w:rFonts w:ascii="David" w:hAnsi="David" w:hint="cs"/>
                      <w:sz w:val="26"/>
                      <w:rtl/>
                    </w:rPr>
                  </w:rPrChange>
                </w:rPr>
                <w:t xml:space="preserve"> </w:t>
              </w:r>
            </w:ins>
            <w:del w:id="727" w:author="יעל גויסקי" w:date="2020-10-14T12:48:00Z">
              <w:r w:rsidR="0014366D" w:rsidRPr="00A115B7" w:rsidDel="00B67270">
                <w:rPr>
                  <w:rFonts w:ascii="David" w:hAnsi="David"/>
                  <w:sz w:val="26"/>
                  <w:highlight w:val="yellow"/>
                  <w:rtl/>
                  <w:rPrChange w:id="728" w:author="יעל גויסקי" w:date="2020-10-27T17:29:00Z">
                    <w:rPr>
                      <w:rFonts w:ascii="David" w:hAnsi="David"/>
                      <w:sz w:val="26"/>
                      <w:rtl/>
                    </w:rPr>
                  </w:rPrChange>
                </w:rPr>
                <w:delText>מעסיק</w:delText>
              </w:r>
            </w:del>
            <w:r w:rsidR="0014366D" w:rsidRPr="00A115B7">
              <w:rPr>
                <w:rFonts w:ascii="David" w:hAnsi="David"/>
                <w:sz w:val="26"/>
                <w:highlight w:val="yellow"/>
                <w:rtl/>
                <w:rPrChange w:id="729" w:author="יעל גויסקי" w:date="2020-10-27T17:29:00Z">
                  <w:rPr>
                    <w:rFonts w:ascii="David" w:hAnsi="David"/>
                    <w:sz w:val="26"/>
                    <w:rtl/>
                  </w:rPr>
                </w:rPrChange>
              </w:rPr>
              <w:t xml:space="preserve"> יעביר למוסד</w:t>
            </w:r>
            <w:r w:rsidR="0014366D" w:rsidRPr="00856FB0">
              <w:rPr>
                <w:rFonts w:ascii="David" w:hAnsi="David"/>
                <w:sz w:val="26"/>
                <w:rtl/>
              </w:rPr>
              <w:t xml:space="preserve">, באמצעי מקוון, באופן שיורה עליו המוסד בהודעה באתר האינטרנט של המוסד, בקשה לתשלום בגין דמי הבידוד </w:t>
            </w:r>
            <w:ins w:id="730" w:author="יעל גויסקי" w:date="2020-10-17T15:08:00Z">
              <w:r w:rsidR="00037B49" w:rsidRPr="00A115B7">
                <w:rPr>
                  <w:rFonts w:ascii="David" w:hAnsi="David" w:hint="cs"/>
                  <w:sz w:val="26"/>
                  <w:highlight w:val="yellow"/>
                  <w:rtl/>
                  <w:rPrChange w:id="731" w:author="יעל גויסקי" w:date="2020-10-27T17:29:00Z">
                    <w:rPr>
                      <w:rFonts w:ascii="David" w:hAnsi="David" w:hint="cs"/>
                      <w:sz w:val="26"/>
                      <w:rtl/>
                    </w:rPr>
                  </w:rPrChange>
                </w:rPr>
                <w:t>ששילם בבקשה</w:t>
              </w:r>
              <w:r w:rsidR="00037B49">
                <w:rPr>
                  <w:rFonts w:ascii="David" w:hAnsi="David" w:hint="cs"/>
                  <w:sz w:val="26"/>
                  <w:rtl/>
                </w:rPr>
                <w:t xml:space="preserve"> </w:t>
              </w:r>
            </w:ins>
            <w:del w:id="732" w:author="יעל גויסקי" w:date="2020-10-14T17:08:00Z">
              <w:r w:rsidR="0014366D" w:rsidRPr="00856FB0" w:rsidDel="003151DC">
                <w:rPr>
                  <w:rFonts w:ascii="David" w:hAnsi="David"/>
                  <w:sz w:val="26"/>
                  <w:rtl/>
                </w:rPr>
                <w:delText>ששילם</w:delText>
              </w:r>
            </w:del>
            <w:r w:rsidR="0014366D" w:rsidRPr="00856FB0">
              <w:rPr>
                <w:rFonts w:ascii="David" w:hAnsi="David"/>
                <w:sz w:val="26"/>
                <w:rtl/>
              </w:rPr>
              <w:t>, ב</w:t>
            </w:r>
            <w:del w:id="733" w:author="יעל גויסקי" w:date="2020-10-14T17:08:00Z">
              <w:r w:rsidR="0014366D" w:rsidRPr="00856FB0" w:rsidDel="003151DC">
                <w:rPr>
                  <w:rFonts w:ascii="David" w:hAnsi="David"/>
                  <w:sz w:val="26"/>
                  <w:rtl/>
                </w:rPr>
                <w:delText>בקשה</w:delText>
              </w:r>
            </w:del>
            <w:r w:rsidR="0014366D" w:rsidRPr="00856FB0">
              <w:rPr>
                <w:rFonts w:ascii="David" w:hAnsi="David"/>
                <w:sz w:val="26"/>
                <w:rtl/>
              </w:rPr>
              <w:t xml:space="preserve"> שתכלול את פרטי המידע הבאים:</w:t>
            </w:r>
          </w:p>
        </w:tc>
      </w:tr>
      <w:tr w:rsidR="00CE074C" w:rsidRPr="00856FB0" w14:paraId="2054657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34"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35" w:author="יעל גויסקי" w:date="2020-10-14T12:41:00Z">
            <w:trPr>
              <w:cantSplit/>
            </w:trPr>
          </w:trPrChange>
        </w:trPr>
        <w:tc>
          <w:tcPr>
            <w:tcW w:w="1869" w:type="dxa"/>
            <w:tcPrChange w:id="736" w:author="יעל גויסקי" w:date="2020-10-14T12:41:00Z">
              <w:tcPr>
                <w:tcW w:w="1869" w:type="dxa"/>
              </w:tcPr>
            </w:tcPrChange>
          </w:tcPr>
          <w:p w14:paraId="0D0C8B35" w14:textId="77777777" w:rsidR="00CE074C" w:rsidRDefault="00CE074C" w:rsidP="00CE074C">
            <w:pPr>
              <w:pStyle w:val="TableSideHeading"/>
              <w:outlineLvl w:val="9"/>
            </w:pPr>
          </w:p>
        </w:tc>
        <w:tc>
          <w:tcPr>
            <w:tcW w:w="624" w:type="dxa"/>
            <w:tcPrChange w:id="737" w:author="יעל גויסקי" w:date="2020-10-14T12:41:00Z">
              <w:tcPr>
                <w:tcW w:w="624" w:type="dxa"/>
              </w:tcPr>
            </w:tcPrChange>
          </w:tcPr>
          <w:p w14:paraId="35451BF0" w14:textId="77777777" w:rsidR="00CE074C" w:rsidRPr="00EB2DF3" w:rsidRDefault="00CE074C" w:rsidP="00CE074C">
            <w:pPr>
              <w:pStyle w:val="TableText"/>
              <w:jc w:val="both"/>
            </w:pPr>
          </w:p>
        </w:tc>
        <w:tc>
          <w:tcPr>
            <w:tcW w:w="624" w:type="dxa"/>
            <w:tcPrChange w:id="738" w:author="יעל גויסקי" w:date="2020-10-14T12:41:00Z">
              <w:tcPr>
                <w:tcW w:w="624" w:type="dxa"/>
              </w:tcPr>
            </w:tcPrChange>
          </w:tcPr>
          <w:p w14:paraId="374D9C0E" w14:textId="77777777" w:rsidR="00CE074C" w:rsidRPr="00856FB0" w:rsidRDefault="00CE074C" w:rsidP="00CE074C">
            <w:pPr>
              <w:pStyle w:val="TableText"/>
              <w:jc w:val="both"/>
              <w:rPr>
                <w:rFonts w:ascii="David" w:hAnsi="David"/>
                <w:sz w:val="26"/>
              </w:rPr>
            </w:pPr>
          </w:p>
        </w:tc>
        <w:tc>
          <w:tcPr>
            <w:tcW w:w="624" w:type="dxa"/>
            <w:tcPrChange w:id="739" w:author="יעל גויסקי" w:date="2020-10-14T12:41:00Z">
              <w:tcPr>
                <w:tcW w:w="624" w:type="dxa"/>
              </w:tcPr>
            </w:tcPrChange>
          </w:tcPr>
          <w:p w14:paraId="3768A512" w14:textId="77777777" w:rsidR="00CE074C" w:rsidRPr="00856FB0" w:rsidRDefault="00CE074C" w:rsidP="00CE074C">
            <w:pPr>
              <w:pStyle w:val="TableText"/>
              <w:autoSpaceDE w:val="0"/>
              <w:autoSpaceDN w:val="0"/>
              <w:adjustRightInd w:val="0"/>
              <w:contextualSpacing w:val="0"/>
              <w:jc w:val="both"/>
              <w:textAlignment w:val="center"/>
              <w:rPr>
                <w:rFonts w:ascii="David" w:hAnsi="David"/>
                <w:sz w:val="26"/>
              </w:rPr>
            </w:pPr>
          </w:p>
        </w:tc>
        <w:tc>
          <w:tcPr>
            <w:tcW w:w="624" w:type="dxa"/>
            <w:tcPrChange w:id="740" w:author="יעל גויסקי" w:date="2020-10-14T12:41:00Z">
              <w:tcPr>
                <w:tcW w:w="624" w:type="dxa"/>
              </w:tcPr>
            </w:tcPrChange>
          </w:tcPr>
          <w:p w14:paraId="4491712A" w14:textId="77777777" w:rsidR="00CE074C" w:rsidRPr="00CE074C" w:rsidRDefault="00CE074C" w:rsidP="00CE074C">
            <w:pPr>
              <w:pStyle w:val="TableText"/>
              <w:jc w:val="both"/>
              <w:rPr>
                <w:rtl/>
              </w:rPr>
            </w:pPr>
          </w:p>
        </w:tc>
        <w:tc>
          <w:tcPr>
            <w:tcW w:w="25" w:type="dxa"/>
            <w:tcPrChange w:id="741" w:author="יעל גויסקי" w:date="2020-10-14T12:41:00Z">
              <w:tcPr>
                <w:tcW w:w="624" w:type="dxa"/>
              </w:tcPr>
            </w:tcPrChange>
          </w:tcPr>
          <w:p w14:paraId="1AAF38FE" w14:textId="77777777" w:rsidR="00CE074C" w:rsidRPr="00CE074C" w:rsidRDefault="00CE074C" w:rsidP="00CE074C">
            <w:pPr>
              <w:pStyle w:val="TableText"/>
              <w:jc w:val="both"/>
              <w:rPr>
                <w:rtl/>
              </w:rPr>
            </w:pPr>
          </w:p>
        </w:tc>
        <w:tc>
          <w:tcPr>
            <w:tcW w:w="5248" w:type="dxa"/>
            <w:gridSpan w:val="4"/>
            <w:tcPrChange w:id="742" w:author="יעל גויסקי" w:date="2020-10-14T12:41:00Z">
              <w:tcPr>
                <w:tcW w:w="4649" w:type="dxa"/>
                <w:gridSpan w:val="4"/>
              </w:tcPr>
            </w:tcPrChange>
          </w:tcPr>
          <w:p w14:paraId="4F2A2EDB" w14:textId="77777777" w:rsidR="00CE074C" w:rsidRPr="00856FB0" w:rsidRDefault="00CE074C" w:rsidP="00BF13B2">
            <w:pPr>
              <w:pStyle w:val="TableBlock"/>
              <w:numPr>
                <w:ilvl w:val="0"/>
                <w:numId w:val="14"/>
              </w:numPr>
              <w:tabs>
                <w:tab w:val="left" w:pos="624"/>
              </w:tabs>
              <w:rPr>
                <w:rFonts w:ascii="David" w:hAnsi="David"/>
                <w:sz w:val="26"/>
                <w:rtl/>
              </w:rPr>
            </w:pPr>
            <w:r w:rsidRPr="00856FB0">
              <w:rPr>
                <w:rFonts w:ascii="David" w:hAnsi="David"/>
                <w:sz w:val="26"/>
                <w:rtl/>
              </w:rPr>
              <w:t>שם המעסיק, כתובתו, מספר הטלפון שלו, מספר חשבון הבנק שלו, ומספר תיק הניכויים;</w:t>
            </w:r>
          </w:p>
        </w:tc>
      </w:tr>
      <w:tr w:rsidR="00CE074C" w:rsidRPr="00856FB0" w14:paraId="5C9A3D64"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43"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44" w:author="יעל גויסקי" w:date="2020-10-14T12:41:00Z">
            <w:trPr>
              <w:cantSplit/>
            </w:trPr>
          </w:trPrChange>
        </w:trPr>
        <w:tc>
          <w:tcPr>
            <w:tcW w:w="1869" w:type="dxa"/>
            <w:tcPrChange w:id="745" w:author="יעל גויסקי" w:date="2020-10-14T12:41:00Z">
              <w:tcPr>
                <w:tcW w:w="1869" w:type="dxa"/>
              </w:tcPr>
            </w:tcPrChange>
          </w:tcPr>
          <w:p w14:paraId="60C490BE" w14:textId="77777777" w:rsidR="00CE074C" w:rsidRDefault="00CE074C" w:rsidP="00CE074C">
            <w:pPr>
              <w:pStyle w:val="TableSideHeading"/>
              <w:outlineLvl w:val="9"/>
            </w:pPr>
          </w:p>
        </w:tc>
        <w:tc>
          <w:tcPr>
            <w:tcW w:w="624" w:type="dxa"/>
            <w:tcPrChange w:id="746" w:author="יעל גויסקי" w:date="2020-10-14T12:41:00Z">
              <w:tcPr>
                <w:tcW w:w="624" w:type="dxa"/>
              </w:tcPr>
            </w:tcPrChange>
          </w:tcPr>
          <w:p w14:paraId="6FF1AA0E" w14:textId="77777777" w:rsidR="00CE074C" w:rsidRPr="00EB2DF3" w:rsidRDefault="00CE074C" w:rsidP="00CE074C">
            <w:pPr>
              <w:pStyle w:val="TableText"/>
              <w:jc w:val="both"/>
            </w:pPr>
          </w:p>
        </w:tc>
        <w:tc>
          <w:tcPr>
            <w:tcW w:w="624" w:type="dxa"/>
            <w:tcPrChange w:id="747" w:author="יעל גויסקי" w:date="2020-10-14T12:41:00Z">
              <w:tcPr>
                <w:tcW w:w="624" w:type="dxa"/>
              </w:tcPr>
            </w:tcPrChange>
          </w:tcPr>
          <w:p w14:paraId="2515BD8B" w14:textId="77777777" w:rsidR="00CE074C" w:rsidRPr="00856FB0" w:rsidRDefault="00CE074C" w:rsidP="00CE074C">
            <w:pPr>
              <w:pStyle w:val="TableText"/>
              <w:jc w:val="both"/>
              <w:rPr>
                <w:rFonts w:ascii="David" w:hAnsi="David"/>
                <w:sz w:val="26"/>
              </w:rPr>
            </w:pPr>
          </w:p>
        </w:tc>
        <w:tc>
          <w:tcPr>
            <w:tcW w:w="624" w:type="dxa"/>
            <w:tcPrChange w:id="748" w:author="יעל גויסקי" w:date="2020-10-14T12:41:00Z">
              <w:tcPr>
                <w:tcW w:w="624" w:type="dxa"/>
              </w:tcPr>
            </w:tcPrChange>
          </w:tcPr>
          <w:p w14:paraId="4E154B0C" w14:textId="77777777" w:rsidR="00CE074C" w:rsidRPr="00856FB0" w:rsidRDefault="00CE074C" w:rsidP="00CE074C">
            <w:pPr>
              <w:pStyle w:val="TableText"/>
              <w:autoSpaceDE w:val="0"/>
              <w:autoSpaceDN w:val="0"/>
              <w:adjustRightInd w:val="0"/>
              <w:contextualSpacing w:val="0"/>
              <w:jc w:val="both"/>
              <w:textAlignment w:val="center"/>
              <w:rPr>
                <w:rFonts w:ascii="David" w:hAnsi="David"/>
                <w:sz w:val="26"/>
              </w:rPr>
            </w:pPr>
          </w:p>
        </w:tc>
        <w:tc>
          <w:tcPr>
            <w:tcW w:w="624" w:type="dxa"/>
            <w:tcPrChange w:id="749" w:author="יעל גויסקי" w:date="2020-10-14T12:41:00Z">
              <w:tcPr>
                <w:tcW w:w="624" w:type="dxa"/>
              </w:tcPr>
            </w:tcPrChange>
          </w:tcPr>
          <w:p w14:paraId="21ECE520" w14:textId="77777777" w:rsidR="00CE074C" w:rsidRPr="00CE074C" w:rsidRDefault="00CE074C" w:rsidP="00CE074C">
            <w:pPr>
              <w:pStyle w:val="TableText"/>
              <w:jc w:val="both"/>
              <w:rPr>
                <w:rtl/>
              </w:rPr>
            </w:pPr>
          </w:p>
        </w:tc>
        <w:tc>
          <w:tcPr>
            <w:tcW w:w="25" w:type="dxa"/>
            <w:tcPrChange w:id="750" w:author="יעל גויסקי" w:date="2020-10-14T12:41:00Z">
              <w:tcPr>
                <w:tcW w:w="624" w:type="dxa"/>
              </w:tcPr>
            </w:tcPrChange>
          </w:tcPr>
          <w:p w14:paraId="181EC755" w14:textId="77777777" w:rsidR="00CE074C" w:rsidRPr="00CE074C" w:rsidRDefault="00CE074C" w:rsidP="00CE074C">
            <w:pPr>
              <w:pStyle w:val="TableText"/>
              <w:jc w:val="both"/>
              <w:rPr>
                <w:rtl/>
              </w:rPr>
            </w:pPr>
          </w:p>
        </w:tc>
        <w:tc>
          <w:tcPr>
            <w:tcW w:w="5248" w:type="dxa"/>
            <w:gridSpan w:val="4"/>
            <w:tcPrChange w:id="751" w:author="יעל גויסקי" w:date="2020-10-14T12:41:00Z">
              <w:tcPr>
                <w:tcW w:w="4649" w:type="dxa"/>
                <w:gridSpan w:val="4"/>
              </w:tcPr>
            </w:tcPrChange>
          </w:tcPr>
          <w:p w14:paraId="6FD1BF06" w14:textId="77777777" w:rsidR="00CE074C" w:rsidRPr="00856FB0" w:rsidRDefault="00CE074C" w:rsidP="00BF13B2">
            <w:pPr>
              <w:pStyle w:val="TableBlock"/>
              <w:numPr>
                <w:ilvl w:val="0"/>
                <w:numId w:val="14"/>
              </w:numPr>
              <w:tabs>
                <w:tab w:val="left" w:pos="624"/>
              </w:tabs>
              <w:rPr>
                <w:rFonts w:ascii="David" w:hAnsi="David"/>
                <w:sz w:val="26"/>
                <w:rtl/>
              </w:rPr>
            </w:pPr>
            <w:r w:rsidRPr="00856FB0">
              <w:rPr>
                <w:rFonts w:ascii="David" w:hAnsi="David"/>
                <w:sz w:val="26"/>
                <w:rtl/>
              </w:rPr>
              <w:t>שם, שם משפחה ומספר תעודת הזהות של העובד ששהה בבידוד;</w:t>
            </w:r>
          </w:p>
        </w:tc>
      </w:tr>
      <w:tr w:rsidR="00CE074C" w:rsidRPr="00856FB0" w14:paraId="4B15681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52"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53" w:author="יעל גויסקי" w:date="2020-10-14T12:41:00Z">
            <w:trPr>
              <w:cantSplit/>
            </w:trPr>
          </w:trPrChange>
        </w:trPr>
        <w:tc>
          <w:tcPr>
            <w:tcW w:w="1869" w:type="dxa"/>
            <w:tcPrChange w:id="754" w:author="יעל גויסקי" w:date="2020-10-14T12:41:00Z">
              <w:tcPr>
                <w:tcW w:w="1869" w:type="dxa"/>
              </w:tcPr>
            </w:tcPrChange>
          </w:tcPr>
          <w:p w14:paraId="24321B0B" w14:textId="77777777" w:rsidR="00CE074C" w:rsidRDefault="00CE074C" w:rsidP="00CE074C">
            <w:pPr>
              <w:pStyle w:val="TableSideHeading"/>
              <w:outlineLvl w:val="9"/>
            </w:pPr>
          </w:p>
        </w:tc>
        <w:tc>
          <w:tcPr>
            <w:tcW w:w="624" w:type="dxa"/>
            <w:tcPrChange w:id="755" w:author="יעל גויסקי" w:date="2020-10-14T12:41:00Z">
              <w:tcPr>
                <w:tcW w:w="624" w:type="dxa"/>
              </w:tcPr>
            </w:tcPrChange>
          </w:tcPr>
          <w:p w14:paraId="3144362F" w14:textId="77777777" w:rsidR="00CE074C" w:rsidRPr="00EB2DF3" w:rsidRDefault="00CE074C" w:rsidP="00CE074C">
            <w:pPr>
              <w:pStyle w:val="TableText"/>
              <w:jc w:val="both"/>
            </w:pPr>
          </w:p>
        </w:tc>
        <w:tc>
          <w:tcPr>
            <w:tcW w:w="624" w:type="dxa"/>
            <w:tcPrChange w:id="756" w:author="יעל גויסקי" w:date="2020-10-14T12:41:00Z">
              <w:tcPr>
                <w:tcW w:w="624" w:type="dxa"/>
              </w:tcPr>
            </w:tcPrChange>
          </w:tcPr>
          <w:p w14:paraId="20DF83F7" w14:textId="77777777" w:rsidR="00CE074C" w:rsidRPr="00856FB0" w:rsidRDefault="00CE074C" w:rsidP="00CE074C">
            <w:pPr>
              <w:pStyle w:val="TableText"/>
              <w:jc w:val="both"/>
              <w:rPr>
                <w:rFonts w:ascii="David" w:hAnsi="David"/>
                <w:sz w:val="26"/>
              </w:rPr>
            </w:pPr>
          </w:p>
        </w:tc>
        <w:tc>
          <w:tcPr>
            <w:tcW w:w="624" w:type="dxa"/>
            <w:tcPrChange w:id="757" w:author="יעל גויסקי" w:date="2020-10-14T12:41:00Z">
              <w:tcPr>
                <w:tcW w:w="624" w:type="dxa"/>
              </w:tcPr>
            </w:tcPrChange>
          </w:tcPr>
          <w:p w14:paraId="39D65ADF" w14:textId="77777777" w:rsidR="00CE074C" w:rsidRPr="00856FB0" w:rsidRDefault="00CE074C" w:rsidP="00CE074C">
            <w:pPr>
              <w:pStyle w:val="TableText"/>
              <w:autoSpaceDE w:val="0"/>
              <w:autoSpaceDN w:val="0"/>
              <w:adjustRightInd w:val="0"/>
              <w:contextualSpacing w:val="0"/>
              <w:jc w:val="both"/>
              <w:textAlignment w:val="center"/>
              <w:rPr>
                <w:rFonts w:ascii="David" w:hAnsi="David"/>
                <w:sz w:val="26"/>
              </w:rPr>
            </w:pPr>
          </w:p>
        </w:tc>
        <w:tc>
          <w:tcPr>
            <w:tcW w:w="624" w:type="dxa"/>
            <w:tcPrChange w:id="758" w:author="יעל גויסקי" w:date="2020-10-14T12:41:00Z">
              <w:tcPr>
                <w:tcW w:w="624" w:type="dxa"/>
              </w:tcPr>
            </w:tcPrChange>
          </w:tcPr>
          <w:p w14:paraId="6F68E311" w14:textId="77777777" w:rsidR="00CE074C" w:rsidRPr="00CE074C" w:rsidRDefault="00CE074C" w:rsidP="00CE074C">
            <w:pPr>
              <w:pStyle w:val="TableText"/>
              <w:jc w:val="both"/>
              <w:rPr>
                <w:rtl/>
              </w:rPr>
            </w:pPr>
          </w:p>
        </w:tc>
        <w:tc>
          <w:tcPr>
            <w:tcW w:w="25" w:type="dxa"/>
            <w:tcPrChange w:id="759" w:author="יעל גויסקי" w:date="2020-10-14T12:41:00Z">
              <w:tcPr>
                <w:tcW w:w="624" w:type="dxa"/>
              </w:tcPr>
            </w:tcPrChange>
          </w:tcPr>
          <w:p w14:paraId="25DBFD03" w14:textId="77777777" w:rsidR="00CE074C" w:rsidRPr="00CE074C" w:rsidRDefault="00CE074C" w:rsidP="00CE074C">
            <w:pPr>
              <w:pStyle w:val="TableText"/>
              <w:jc w:val="both"/>
              <w:rPr>
                <w:rtl/>
              </w:rPr>
            </w:pPr>
          </w:p>
        </w:tc>
        <w:tc>
          <w:tcPr>
            <w:tcW w:w="5248" w:type="dxa"/>
            <w:gridSpan w:val="4"/>
            <w:tcPrChange w:id="760" w:author="יעל גויסקי" w:date="2020-10-14T12:41:00Z">
              <w:tcPr>
                <w:tcW w:w="4649" w:type="dxa"/>
                <w:gridSpan w:val="4"/>
              </w:tcPr>
            </w:tcPrChange>
          </w:tcPr>
          <w:p w14:paraId="03861D0F" w14:textId="66A6B7F6" w:rsidR="00CE074C" w:rsidRPr="00856FB0" w:rsidRDefault="00CE074C" w:rsidP="00BF13B2">
            <w:pPr>
              <w:pStyle w:val="TableBlock"/>
              <w:numPr>
                <w:ilvl w:val="0"/>
                <w:numId w:val="14"/>
              </w:numPr>
              <w:tabs>
                <w:tab w:val="left" w:pos="624"/>
              </w:tabs>
              <w:rPr>
                <w:rFonts w:ascii="David" w:hAnsi="David"/>
                <w:sz w:val="26"/>
                <w:rtl/>
              </w:rPr>
            </w:pPr>
            <w:r w:rsidRPr="00856FB0">
              <w:rPr>
                <w:rFonts w:ascii="David" w:hAnsi="David"/>
                <w:sz w:val="26"/>
                <w:rtl/>
              </w:rPr>
              <w:t xml:space="preserve">מועד תחילת הבידוד, מועד סיום הבידוד, ומספר הימים בהם שהה בבידוד שזכאי בגינם לדמי בידוד </w:t>
            </w:r>
            <w:del w:id="761" w:author="יעל גויסקי" w:date="2020-10-14T12:48:00Z">
              <w:r w:rsidRPr="00856FB0" w:rsidDel="00B67270">
                <w:rPr>
                  <w:rFonts w:ascii="David" w:hAnsi="David"/>
                  <w:sz w:val="26"/>
                  <w:rtl/>
                </w:rPr>
                <w:delText>לפי סעיפים</w:delText>
              </w:r>
              <w:r w:rsidR="00263A87" w:rsidDel="00B67270">
                <w:rPr>
                  <w:rFonts w:ascii="David" w:hAnsi="David" w:hint="cs"/>
                  <w:sz w:val="26"/>
                  <w:rtl/>
                </w:rPr>
                <w:delText xml:space="preserve"> 3ב, 3ג או 3ד</w:delText>
              </w:r>
              <w:r w:rsidRPr="00856FB0" w:rsidDel="00B67270">
                <w:rPr>
                  <w:rFonts w:ascii="David" w:hAnsi="David"/>
                  <w:sz w:val="26"/>
                  <w:rtl/>
                </w:rPr>
                <w:delText>;</w:delText>
              </w:r>
            </w:del>
            <w:ins w:id="762" w:author="יעל גויסקי" w:date="2020-10-14T12:48:00Z">
              <w:r w:rsidR="00B67270">
                <w:rPr>
                  <w:rFonts w:ascii="David" w:hAnsi="David" w:hint="cs"/>
                  <w:sz w:val="26"/>
                  <w:rtl/>
                </w:rPr>
                <w:t>לפי חוק זה</w:t>
              </w:r>
            </w:ins>
          </w:p>
        </w:tc>
      </w:tr>
      <w:tr w:rsidR="00CE074C" w:rsidRPr="00856FB0" w14:paraId="5DF16C74"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63"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64" w:author="יעל גויסקי" w:date="2020-10-14T12:41:00Z">
            <w:trPr>
              <w:cantSplit/>
            </w:trPr>
          </w:trPrChange>
        </w:trPr>
        <w:tc>
          <w:tcPr>
            <w:tcW w:w="1869" w:type="dxa"/>
            <w:tcPrChange w:id="765" w:author="יעל גויסקי" w:date="2020-10-14T12:41:00Z">
              <w:tcPr>
                <w:tcW w:w="1869" w:type="dxa"/>
              </w:tcPr>
            </w:tcPrChange>
          </w:tcPr>
          <w:p w14:paraId="0F46470B" w14:textId="77777777" w:rsidR="00CE074C" w:rsidRDefault="00CE074C" w:rsidP="00CE074C">
            <w:pPr>
              <w:pStyle w:val="TableSideHeading"/>
              <w:outlineLvl w:val="9"/>
            </w:pPr>
          </w:p>
        </w:tc>
        <w:tc>
          <w:tcPr>
            <w:tcW w:w="624" w:type="dxa"/>
            <w:tcPrChange w:id="766" w:author="יעל גויסקי" w:date="2020-10-14T12:41:00Z">
              <w:tcPr>
                <w:tcW w:w="624" w:type="dxa"/>
              </w:tcPr>
            </w:tcPrChange>
          </w:tcPr>
          <w:p w14:paraId="162035EF" w14:textId="77777777" w:rsidR="00CE074C" w:rsidRPr="00EB2DF3" w:rsidRDefault="00CE074C" w:rsidP="00CE074C">
            <w:pPr>
              <w:pStyle w:val="TableText"/>
              <w:jc w:val="both"/>
            </w:pPr>
          </w:p>
        </w:tc>
        <w:tc>
          <w:tcPr>
            <w:tcW w:w="624" w:type="dxa"/>
            <w:tcPrChange w:id="767" w:author="יעל גויסקי" w:date="2020-10-14T12:41:00Z">
              <w:tcPr>
                <w:tcW w:w="624" w:type="dxa"/>
              </w:tcPr>
            </w:tcPrChange>
          </w:tcPr>
          <w:p w14:paraId="6CC1C97E" w14:textId="77777777" w:rsidR="00CE074C" w:rsidRPr="00856FB0" w:rsidRDefault="00CE074C" w:rsidP="00CE074C">
            <w:pPr>
              <w:pStyle w:val="TableText"/>
              <w:jc w:val="both"/>
              <w:rPr>
                <w:rFonts w:ascii="David" w:hAnsi="David"/>
                <w:sz w:val="26"/>
              </w:rPr>
            </w:pPr>
          </w:p>
        </w:tc>
        <w:tc>
          <w:tcPr>
            <w:tcW w:w="624" w:type="dxa"/>
            <w:tcPrChange w:id="768" w:author="יעל גויסקי" w:date="2020-10-14T12:41:00Z">
              <w:tcPr>
                <w:tcW w:w="624" w:type="dxa"/>
              </w:tcPr>
            </w:tcPrChange>
          </w:tcPr>
          <w:p w14:paraId="615BE567" w14:textId="77777777" w:rsidR="00CE074C" w:rsidRPr="00856FB0" w:rsidRDefault="00CE074C" w:rsidP="00CE074C">
            <w:pPr>
              <w:pStyle w:val="TableText"/>
              <w:autoSpaceDE w:val="0"/>
              <w:autoSpaceDN w:val="0"/>
              <w:adjustRightInd w:val="0"/>
              <w:contextualSpacing w:val="0"/>
              <w:jc w:val="both"/>
              <w:textAlignment w:val="center"/>
              <w:rPr>
                <w:rFonts w:ascii="David" w:hAnsi="David"/>
                <w:sz w:val="26"/>
              </w:rPr>
            </w:pPr>
          </w:p>
        </w:tc>
        <w:tc>
          <w:tcPr>
            <w:tcW w:w="624" w:type="dxa"/>
            <w:tcPrChange w:id="769" w:author="יעל גויסקי" w:date="2020-10-14T12:41:00Z">
              <w:tcPr>
                <w:tcW w:w="624" w:type="dxa"/>
              </w:tcPr>
            </w:tcPrChange>
          </w:tcPr>
          <w:p w14:paraId="1D7C795C" w14:textId="77777777" w:rsidR="00CE074C" w:rsidRPr="00CE074C" w:rsidRDefault="00CE074C" w:rsidP="00CE074C">
            <w:pPr>
              <w:pStyle w:val="TableText"/>
              <w:jc w:val="both"/>
              <w:rPr>
                <w:rtl/>
              </w:rPr>
            </w:pPr>
          </w:p>
        </w:tc>
        <w:tc>
          <w:tcPr>
            <w:tcW w:w="25" w:type="dxa"/>
            <w:tcPrChange w:id="770" w:author="יעל גויסקי" w:date="2020-10-14T12:41:00Z">
              <w:tcPr>
                <w:tcW w:w="624" w:type="dxa"/>
              </w:tcPr>
            </w:tcPrChange>
          </w:tcPr>
          <w:p w14:paraId="4B488933" w14:textId="77777777" w:rsidR="00CE074C" w:rsidRPr="00CE074C" w:rsidRDefault="00CE074C" w:rsidP="00CE074C">
            <w:pPr>
              <w:pStyle w:val="TableText"/>
              <w:jc w:val="both"/>
              <w:rPr>
                <w:rtl/>
              </w:rPr>
            </w:pPr>
          </w:p>
        </w:tc>
        <w:tc>
          <w:tcPr>
            <w:tcW w:w="5248" w:type="dxa"/>
            <w:gridSpan w:val="4"/>
            <w:tcPrChange w:id="771" w:author="יעל גויסקי" w:date="2020-10-14T12:41:00Z">
              <w:tcPr>
                <w:tcW w:w="4649" w:type="dxa"/>
                <w:gridSpan w:val="4"/>
              </w:tcPr>
            </w:tcPrChange>
          </w:tcPr>
          <w:p w14:paraId="38C44E02" w14:textId="16BBD0FF" w:rsidR="00CE074C" w:rsidRPr="00856FB0" w:rsidRDefault="00CE074C" w:rsidP="00BF13B2">
            <w:pPr>
              <w:pStyle w:val="TableBlock"/>
              <w:numPr>
                <w:ilvl w:val="0"/>
                <w:numId w:val="14"/>
              </w:numPr>
              <w:tabs>
                <w:tab w:val="left" w:pos="624"/>
              </w:tabs>
              <w:rPr>
                <w:rFonts w:ascii="David" w:hAnsi="David"/>
                <w:sz w:val="26"/>
                <w:rtl/>
              </w:rPr>
            </w:pPr>
            <w:del w:id="772" w:author="יעל גויסקי" w:date="2020-10-14T12:48:00Z">
              <w:r w:rsidRPr="00856FB0" w:rsidDel="00B67270">
                <w:rPr>
                  <w:rFonts w:ascii="David" w:hAnsi="David"/>
                  <w:sz w:val="26"/>
                  <w:rtl/>
                </w:rPr>
                <w:delText>גובה דמי המחלה של העובד לפי סעיף 5 לחוק דמי מחלה העובד ושכר ממוצע של העובד ברבעון האחרון לפיו חושב ערך יום מחלה;</w:delText>
              </w:r>
            </w:del>
          </w:p>
        </w:tc>
      </w:tr>
      <w:tr w:rsidR="00CE074C" w:rsidRPr="00856FB0" w14:paraId="2B687529"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73"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74" w:author="יעל גויסקי" w:date="2020-10-14T12:41:00Z">
            <w:trPr>
              <w:cantSplit/>
            </w:trPr>
          </w:trPrChange>
        </w:trPr>
        <w:tc>
          <w:tcPr>
            <w:tcW w:w="1869" w:type="dxa"/>
            <w:tcPrChange w:id="775" w:author="יעל גויסקי" w:date="2020-10-14T12:41:00Z">
              <w:tcPr>
                <w:tcW w:w="1869" w:type="dxa"/>
              </w:tcPr>
            </w:tcPrChange>
          </w:tcPr>
          <w:p w14:paraId="11DA9428" w14:textId="77777777" w:rsidR="00CE074C" w:rsidRDefault="00CE074C" w:rsidP="00CE074C">
            <w:pPr>
              <w:pStyle w:val="TableSideHeading"/>
              <w:outlineLvl w:val="9"/>
            </w:pPr>
          </w:p>
        </w:tc>
        <w:tc>
          <w:tcPr>
            <w:tcW w:w="624" w:type="dxa"/>
            <w:tcPrChange w:id="776" w:author="יעל גויסקי" w:date="2020-10-14T12:41:00Z">
              <w:tcPr>
                <w:tcW w:w="624" w:type="dxa"/>
              </w:tcPr>
            </w:tcPrChange>
          </w:tcPr>
          <w:p w14:paraId="0972793C" w14:textId="77777777" w:rsidR="00CE074C" w:rsidRPr="00EB2DF3" w:rsidRDefault="00CE074C" w:rsidP="00CE074C">
            <w:pPr>
              <w:pStyle w:val="TableText"/>
              <w:jc w:val="both"/>
            </w:pPr>
          </w:p>
        </w:tc>
        <w:tc>
          <w:tcPr>
            <w:tcW w:w="624" w:type="dxa"/>
            <w:tcPrChange w:id="777" w:author="יעל גויסקי" w:date="2020-10-14T12:41:00Z">
              <w:tcPr>
                <w:tcW w:w="624" w:type="dxa"/>
              </w:tcPr>
            </w:tcPrChange>
          </w:tcPr>
          <w:p w14:paraId="07A196D7" w14:textId="77777777" w:rsidR="00CE074C" w:rsidRPr="00856FB0" w:rsidRDefault="00CE074C" w:rsidP="00CE074C">
            <w:pPr>
              <w:pStyle w:val="TableText"/>
              <w:jc w:val="both"/>
              <w:rPr>
                <w:rFonts w:ascii="David" w:hAnsi="David"/>
              </w:rPr>
            </w:pPr>
          </w:p>
        </w:tc>
        <w:tc>
          <w:tcPr>
            <w:tcW w:w="624" w:type="dxa"/>
            <w:tcPrChange w:id="778" w:author="יעל גויסקי" w:date="2020-10-14T12:41:00Z">
              <w:tcPr>
                <w:tcW w:w="624" w:type="dxa"/>
              </w:tcPr>
            </w:tcPrChange>
          </w:tcPr>
          <w:p w14:paraId="5D2477BE" w14:textId="77777777" w:rsidR="00CE074C" w:rsidRPr="00856FB0" w:rsidRDefault="00CE074C" w:rsidP="00CE074C">
            <w:pPr>
              <w:pStyle w:val="TableText"/>
              <w:autoSpaceDE w:val="0"/>
              <w:autoSpaceDN w:val="0"/>
              <w:adjustRightInd w:val="0"/>
              <w:contextualSpacing w:val="0"/>
              <w:jc w:val="both"/>
              <w:textAlignment w:val="center"/>
              <w:rPr>
                <w:rFonts w:ascii="David" w:hAnsi="David"/>
                <w:sz w:val="26"/>
              </w:rPr>
            </w:pPr>
          </w:p>
        </w:tc>
        <w:tc>
          <w:tcPr>
            <w:tcW w:w="624" w:type="dxa"/>
            <w:tcPrChange w:id="779" w:author="יעל גויסקי" w:date="2020-10-14T12:41:00Z">
              <w:tcPr>
                <w:tcW w:w="624" w:type="dxa"/>
              </w:tcPr>
            </w:tcPrChange>
          </w:tcPr>
          <w:p w14:paraId="5B12925B" w14:textId="77777777" w:rsidR="00CE074C" w:rsidRPr="00CE074C" w:rsidRDefault="00CE074C" w:rsidP="00CE074C">
            <w:pPr>
              <w:pStyle w:val="TableText"/>
              <w:jc w:val="both"/>
              <w:rPr>
                <w:rtl/>
              </w:rPr>
            </w:pPr>
          </w:p>
        </w:tc>
        <w:tc>
          <w:tcPr>
            <w:tcW w:w="25" w:type="dxa"/>
            <w:tcPrChange w:id="780" w:author="יעל גויסקי" w:date="2020-10-14T12:41:00Z">
              <w:tcPr>
                <w:tcW w:w="624" w:type="dxa"/>
              </w:tcPr>
            </w:tcPrChange>
          </w:tcPr>
          <w:p w14:paraId="7285A132" w14:textId="77777777" w:rsidR="00CE074C" w:rsidRPr="00CE074C" w:rsidRDefault="00CE074C" w:rsidP="00CE074C">
            <w:pPr>
              <w:pStyle w:val="TableText"/>
              <w:jc w:val="both"/>
              <w:rPr>
                <w:rtl/>
              </w:rPr>
            </w:pPr>
          </w:p>
        </w:tc>
        <w:tc>
          <w:tcPr>
            <w:tcW w:w="5248" w:type="dxa"/>
            <w:gridSpan w:val="4"/>
            <w:tcPrChange w:id="781" w:author="יעל גויסקי" w:date="2020-10-14T12:41:00Z">
              <w:tcPr>
                <w:tcW w:w="4649" w:type="dxa"/>
                <w:gridSpan w:val="4"/>
              </w:tcPr>
            </w:tcPrChange>
          </w:tcPr>
          <w:p w14:paraId="0B85E9D6" w14:textId="31FC6223" w:rsidR="00CE074C" w:rsidRPr="00856FB0" w:rsidRDefault="00CE074C" w:rsidP="00BF13B2">
            <w:pPr>
              <w:pStyle w:val="TableBlock"/>
              <w:numPr>
                <w:ilvl w:val="0"/>
                <w:numId w:val="14"/>
              </w:numPr>
              <w:tabs>
                <w:tab w:val="left" w:pos="624"/>
              </w:tabs>
              <w:rPr>
                <w:rFonts w:ascii="David" w:hAnsi="David"/>
                <w:sz w:val="26"/>
                <w:rtl/>
              </w:rPr>
            </w:pPr>
            <w:r w:rsidRPr="00856FB0">
              <w:rPr>
                <w:rFonts w:ascii="David" w:hAnsi="David"/>
                <w:sz w:val="26"/>
                <w:rtl/>
              </w:rPr>
              <w:t xml:space="preserve">תצהיר על תשלום דמי בידוד ועל הסכום ששילם לעובד בגינו </w:t>
            </w:r>
            <w:ins w:id="782" w:author="יעל גויסקי" w:date="2020-10-17T15:09:00Z">
              <w:r w:rsidR="00037B49">
                <w:rPr>
                  <w:rFonts w:ascii="David" w:hAnsi="David" w:hint="cs"/>
                  <w:sz w:val="26"/>
                  <w:rtl/>
                </w:rPr>
                <w:t xml:space="preserve">למבקש </w:t>
              </w:r>
            </w:ins>
            <w:ins w:id="783" w:author="יעל גויסקי" w:date="2020-10-14T17:09:00Z">
              <w:r w:rsidR="003151DC">
                <w:rPr>
                  <w:rFonts w:ascii="David" w:hAnsi="David" w:hint="cs"/>
                  <w:sz w:val="26"/>
                  <w:rtl/>
                </w:rPr>
                <w:t>ל</w:t>
              </w:r>
            </w:ins>
            <w:del w:id="784" w:author="יעל גויסקי" w:date="2020-10-14T17:09:00Z">
              <w:r w:rsidRPr="00856FB0" w:rsidDel="003151DC">
                <w:rPr>
                  <w:rFonts w:ascii="David" w:hAnsi="David"/>
                  <w:sz w:val="26"/>
                  <w:rtl/>
                </w:rPr>
                <w:delText>מבוקש ה</w:delText>
              </w:r>
            </w:del>
            <w:r w:rsidRPr="00856FB0">
              <w:rPr>
                <w:rFonts w:ascii="David" w:hAnsi="David"/>
                <w:sz w:val="26"/>
                <w:rtl/>
              </w:rPr>
              <w:t>שיפוי.</w:t>
            </w:r>
          </w:p>
        </w:tc>
      </w:tr>
      <w:tr w:rsidR="0014366D" w14:paraId="40407E44"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78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786" w:author="יעל גויסקי" w:date="2020-10-14T12:41:00Z">
            <w:trPr>
              <w:cantSplit/>
            </w:trPr>
          </w:trPrChange>
        </w:trPr>
        <w:tc>
          <w:tcPr>
            <w:tcW w:w="1869" w:type="dxa"/>
            <w:tcPrChange w:id="787" w:author="יעל גויסקי" w:date="2020-10-14T12:41:00Z">
              <w:tcPr>
                <w:tcW w:w="1869" w:type="dxa"/>
              </w:tcPr>
            </w:tcPrChange>
          </w:tcPr>
          <w:p w14:paraId="61636522" w14:textId="77777777" w:rsidR="0014366D" w:rsidRDefault="0014366D">
            <w:pPr>
              <w:pStyle w:val="TableSideHeading"/>
              <w:keepLines w:val="0"/>
            </w:pPr>
          </w:p>
        </w:tc>
        <w:tc>
          <w:tcPr>
            <w:tcW w:w="624" w:type="dxa"/>
            <w:tcPrChange w:id="788" w:author="יעל גויסקי" w:date="2020-10-14T12:41:00Z">
              <w:tcPr>
                <w:tcW w:w="624" w:type="dxa"/>
              </w:tcPr>
            </w:tcPrChange>
          </w:tcPr>
          <w:p w14:paraId="3D2BAEE1" w14:textId="77777777" w:rsidR="0014366D" w:rsidRDefault="0014366D">
            <w:pPr>
              <w:pStyle w:val="TableText"/>
              <w:keepLines w:val="0"/>
            </w:pPr>
          </w:p>
        </w:tc>
        <w:tc>
          <w:tcPr>
            <w:tcW w:w="1872" w:type="dxa"/>
            <w:gridSpan w:val="3"/>
            <w:tcPrChange w:id="789" w:author="יעל גויסקי" w:date="2020-10-14T12:41:00Z">
              <w:tcPr>
                <w:tcW w:w="1872" w:type="dxa"/>
                <w:gridSpan w:val="3"/>
              </w:tcPr>
            </w:tcPrChange>
          </w:tcPr>
          <w:p w14:paraId="4FE0CC4C" w14:textId="77777777" w:rsidR="0014366D" w:rsidRDefault="0014366D">
            <w:pPr>
              <w:pStyle w:val="TableInnerSideHeading"/>
            </w:pPr>
            <w:bookmarkStart w:id="790" w:name="_Toc53430410"/>
            <w:bookmarkStart w:id="791" w:name="_Toc53430450"/>
            <w:bookmarkStart w:id="792" w:name="_Toc53478255"/>
            <w:bookmarkStart w:id="793" w:name="_Toc53478291"/>
            <w:r w:rsidRPr="00EB2DF3">
              <w:rPr>
                <w:rFonts w:hint="cs"/>
                <w:rtl/>
              </w:rPr>
              <w:t>הגשת בקשה</w:t>
            </w:r>
            <w:bookmarkEnd w:id="790"/>
            <w:bookmarkEnd w:id="791"/>
            <w:bookmarkEnd w:id="792"/>
            <w:bookmarkEnd w:id="793"/>
          </w:p>
        </w:tc>
        <w:tc>
          <w:tcPr>
            <w:tcW w:w="25" w:type="dxa"/>
            <w:tcPrChange w:id="794" w:author="יעל גויסקי" w:date="2020-10-14T12:41:00Z">
              <w:tcPr>
                <w:tcW w:w="624" w:type="dxa"/>
              </w:tcPr>
            </w:tcPrChange>
          </w:tcPr>
          <w:p w14:paraId="7E0A6249" w14:textId="77777777" w:rsidR="0014366D" w:rsidRDefault="0014366D">
            <w:pPr>
              <w:pStyle w:val="TableText"/>
            </w:pPr>
            <w:r>
              <w:rPr>
                <w:rFonts w:hint="cs"/>
                <w:rtl/>
              </w:rPr>
              <w:t>3י</w:t>
            </w:r>
            <w:r w:rsidR="00CE074C">
              <w:rPr>
                <w:rFonts w:hint="cs"/>
                <w:rtl/>
              </w:rPr>
              <w:t>ג.</w:t>
            </w:r>
          </w:p>
        </w:tc>
        <w:tc>
          <w:tcPr>
            <w:tcW w:w="5248" w:type="dxa"/>
            <w:gridSpan w:val="4"/>
            <w:tcPrChange w:id="795" w:author="יעל גויסקי" w:date="2020-10-14T12:41:00Z">
              <w:tcPr>
                <w:tcW w:w="4649" w:type="dxa"/>
                <w:gridSpan w:val="4"/>
              </w:tcPr>
            </w:tcPrChange>
          </w:tcPr>
          <w:p w14:paraId="3E663F04" w14:textId="77777777" w:rsidR="0014366D" w:rsidRDefault="0014366D" w:rsidP="0049345C">
            <w:pPr>
              <w:pStyle w:val="TableBlock"/>
              <w:rPr>
                <w:ins w:id="796" w:author="יעל גויסקי" w:date="2020-10-14T17:09:00Z"/>
                <w:rtl/>
              </w:rPr>
            </w:pPr>
            <w:r w:rsidRPr="00856FB0">
              <w:rPr>
                <w:rFonts w:ascii="David" w:hAnsi="David"/>
                <w:sz w:val="26"/>
                <w:rtl/>
              </w:rPr>
              <w:t>מעסיק יעביר למו</w:t>
            </w:r>
            <w:r w:rsidRPr="00A115B7">
              <w:rPr>
                <w:rFonts w:ascii="David" w:hAnsi="David"/>
                <w:sz w:val="26"/>
                <w:highlight w:val="yellow"/>
                <w:rtl/>
                <w:rPrChange w:id="797" w:author="יעל גויסקי" w:date="2020-10-27T17:30:00Z">
                  <w:rPr>
                    <w:rFonts w:ascii="David" w:hAnsi="David"/>
                    <w:sz w:val="26"/>
                    <w:rtl/>
                  </w:rPr>
                </w:rPrChange>
              </w:rPr>
              <w:t xml:space="preserve">סד בקשה לתשלום לפי חוק זה, לא יאוחר מתום </w:t>
            </w:r>
            <w:del w:id="798" w:author="יעל גויסקי" w:date="2020-10-14T12:48:00Z">
              <w:r w:rsidRPr="00A115B7" w:rsidDel="00B67270">
                <w:rPr>
                  <w:rFonts w:ascii="David" w:hAnsi="David"/>
                  <w:sz w:val="26"/>
                  <w:highlight w:val="yellow"/>
                  <w:rtl/>
                  <w:rPrChange w:id="799" w:author="יעל גויסקי" w:date="2020-10-27T17:30:00Z">
                    <w:rPr>
                      <w:rFonts w:ascii="David" w:hAnsi="David"/>
                      <w:sz w:val="26"/>
                      <w:rtl/>
                    </w:rPr>
                  </w:rPrChange>
                </w:rPr>
                <w:delText xml:space="preserve">60 </w:delText>
              </w:r>
            </w:del>
            <w:ins w:id="800" w:author="יעל גויסקי" w:date="2020-10-14T12:48:00Z">
              <w:r w:rsidR="00B67270" w:rsidRPr="00A115B7">
                <w:rPr>
                  <w:rFonts w:ascii="David" w:hAnsi="David" w:hint="cs"/>
                  <w:sz w:val="26"/>
                  <w:highlight w:val="yellow"/>
                  <w:rtl/>
                  <w:rPrChange w:id="801" w:author="יעל גויסקי" w:date="2020-10-27T17:30:00Z">
                    <w:rPr>
                      <w:rFonts w:ascii="David" w:hAnsi="David" w:hint="cs"/>
                      <w:sz w:val="26"/>
                      <w:rtl/>
                    </w:rPr>
                  </w:rPrChange>
                </w:rPr>
                <w:t>30</w:t>
              </w:r>
              <w:r w:rsidR="00B67270" w:rsidRPr="00856FB0">
                <w:rPr>
                  <w:rFonts w:ascii="David" w:hAnsi="David"/>
                  <w:sz w:val="26"/>
                  <w:rtl/>
                </w:rPr>
                <w:t xml:space="preserve"> </w:t>
              </w:r>
            </w:ins>
            <w:r w:rsidRPr="00856FB0">
              <w:rPr>
                <w:rFonts w:ascii="David" w:hAnsi="David"/>
                <w:sz w:val="26"/>
                <w:rtl/>
              </w:rPr>
              <w:t>ימים מתום החודש שבו הסתיימה תקופת הבידוד של העובד.</w:t>
            </w:r>
          </w:p>
          <w:p w14:paraId="6F699330" w14:textId="07D8A604" w:rsidR="003151DC" w:rsidRDefault="003151DC" w:rsidP="0049345C">
            <w:pPr>
              <w:pStyle w:val="TableBlock"/>
            </w:pPr>
          </w:p>
        </w:tc>
      </w:tr>
      <w:tr w:rsidR="00CE074C" w14:paraId="6582868F"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02"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03" w:author="יעל גויסקי" w:date="2020-10-14T12:41:00Z">
            <w:trPr>
              <w:cantSplit/>
            </w:trPr>
          </w:trPrChange>
        </w:trPr>
        <w:tc>
          <w:tcPr>
            <w:tcW w:w="1869" w:type="dxa"/>
            <w:tcPrChange w:id="804" w:author="יעל גויסקי" w:date="2020-10-14T12:41:00Z">
              <w:tcPr>
                <w:tcW w:w="1869" w:type="dxa"/>
              </w:tcPr>
            </w:tcPrChange>
          </w:tcPr>
          <w:p w14:paraId="0538CADA" w14:textId="77777777" w:rsidR="00CE074C" w:rsidRDefault="00CE074C">
            <w:pPr>
              <w:pStyle w:val="TableSideHeading"/>
              <w:keepLines w:val="0"/>
            </w:pPr>
          </w:p>
        </w:tc>
        <w:tc>
          <w:tcPr>
            <w:tcW w:w="624" w:type="dxa"/>
            <w:tcPrChange w:id="805" w:author="יעל גויסקי" w:date="2020-10-14T12:41:00Z">
              <w:tcPr>
                <w:tcW w:w="624" w:type="dxa"/>
              </w:tcPr>
            </w:tcPrChange>
          </w:tcPr>
          <w:p w14:paraId="6ECABFFF" w14:textId="77777777" w:rsidR="00CE074C" w:rsidRDefault="00CE074C">
            <w:pPr>
              <w:pStyle w:val="TableText"/>
              <w:keepLines w:val="0"/>
            </w:pPr>
          </w:p>
        </w:tc>
        <w:tc>
          <w:tcPr>
            <w:tcW w:w="1872" w:type="dxa"/>
            <w:gridSpan w:val="3"/>
            <w:tcPrChange w:id="806" w:author="יעל גויסקי" w:date="2020-10-14T12:41:00Z">
              <w:tcPr>
                <w:tcW w:w="1872" w:type="dxa"/>
                <w:gridSpan w:val="3"/>
              </w:tcPr>
            </w:tcPrChange>
          </w:tcPr>
          <w:p w14:paraId="73347951" w14:textId="77777777" w:rsidR="00CE074C" w:rsidRDefault="00CE074C">
            <w:pPr>
              <w:pStyle w:val="TableInnerSideHeading"/>
            </w:pPr>
            <w:r>
              <w:rPr>
                <w:rFonts w:hint="cs"/>
                <w:rtl/>
              </w:rPr>
              <w:t>העברת מידע</w:t>
            </w:r>
          </w:p>
        </w:tc>
        <w:tc>
          <w:tcPr>
            <w:tcW w:w="25" w:type="dxa"/>
            <w:tcPrChange w:id="807" w:author="יעל גויסקי" w:date="2020-10-14T12:41:00Z">
              <w:tcPr>
                <w:tcW w:w="624" w:type="dxa"/>
              </w:tcPr>
            </w:tcPrChange>
          </w:tcPr>
          <w:p w14:paraId="3F1F16FB" w14:textId="77777777" w:rsidR="00CE074C" w:rsidRDefault="00CE074C">
            <w:pPr>
              <w:pStyle w:val="TableText"/>
            </w:pPr>
            <w:r>
              <w:rPr>
                <w:rFonts w:hint="cs"/>
                <w:rtl/>
              </w:rPr>
              <w:t>3יד.</w:t>
            </w:r>
          </w:p>
        </w:tc>
        <w:tc>
          <w:tcPr>
            <w:tcW w:w="5248" w:type="dxa"/>
            <w:gridSpan w:val="4"/>
            <w:tcPrChange w:id="808" w:author="יעל גויסקי" w:date="2020-10-14T12:41:00Z">
              <w:tcPr>
                <w:tcW w:w="4649" w:type="dxa"/>
                <w:gridSpan w:val="4"/>
              </w:tcPr>
            </w:tcPrChange>
          </w:tcPr>
          <w:p w14:paraId="26C16D15" w14:textId="77777777" w:rsidR="00CE074C" w:rsidRDefault="00CE074C" w:rsidP="00BF13B2">
            <w:pPr>
              <w:pStyle w:val="TableBlock"/>
              <w:numPr>
                <w:ilvl w:val="0"/>
                <w:numId w:val="15"/>
              </w:numPr>
              <w:tabs>
                <w:tab w:val="left" w:pos="624"/>
              </w:tabs>
            </w:pPr>
            <w:r w:rsidRPr="00856FB0">
              <w:rPr>
                <w:rFonts w:ascii="David" w:hAnsi="David"/>
                <w:sz w:val="26"/>
                <w:rtl/>
              </w:rPr>
              <w:t>מנהל המוסד, או מי שהוא הסמיכו לעניין זה מבין עובדי המוסד (בסעיף זה – המנהל), יעביר למשרד הבריאות את רשימת העובדים שמבוקש בגינם תשלום לפי חוק זה ואת המועדים בגינם מבוקש התשלום האמור; משרד הבריאות יודיע למנהל האם העובד דיווח על הימצאותו בבידוד לפי סעיף 3(א) לצו בריאות העם בימים בגינם מבוקש תשלום. המוסד יודיע למעסיק על ימים שבהם העובד לא היה רשום בבידוד במשרד הבריאות, ועל כן אינו זכאי לתשלום בגינם.</w:t>
            </w:r>
          </w:p>
        </w:tc>
      </w:tr>
      <w:tr w:rsidR="0014366D" w14:paraId="1F6E070D"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0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10" w:author="יעל גויסקי" w:date="2020-10-14T12:41:00Z">
            <w:trPr>
              <w:cantSplit/>
            </w:trPr>
          </w:trPrChange>
        </w:trPr>
        <w:tc>
          <w:tcPr>
            <w:tcW w:w="1869" w:type="dxa"/>
            <w:tcPrChange w:id="811" w:author="יעל גויסקי" w:date="2020-10-14T12:41:00Z">
              <w:tcPr>
                <w:tcW w:w="1869" w:type="dxa"/>
              </w:tcPr>
            </w:tcPrChange>
          </w:tcPr>
          <w:p w14:paraId="5B71042C" w14:textId="77777777" w:rsidR="0014366D" w:rsidRDefault="0014366D">
            <w:pPr>
              <w:pStyle w:val="TableSideHeading"/>
              <w:keepLines w:val="0"/>
            </w:pPr>
          </w:p>
        </w:tc>
        <w:tc>
          <w:tcPr>
            <w:tcW w:w="624" w:type="dxa"/>
            <w:tcPrChange w:id="812" w:author="יעל גויסקי" w:date="2020-10-14T12:41:00Z">
              <w:tcPr>
                <w:tcW w:w="624" w:type="dxa"/>
              </w:tcPr>
            </w:tcPrChange>
          </w:tcPr>
          <w:p w14:paraId="19B9FF3A" w14:textId="77777777" w:rsidR="0014366D" w:rsidRDefault="0014366D">
            <w:pPr>
              <w:pStyle w:val="TableText"/>
              <w:keepLines w:val="0"/>
            </w:pPr>
          </w:p>
        </w:tc>
        <w:tc>
          <w:tcPr>
            <w:tcW w:w="1872" w:type="dxa"/>
            <w:gridSpan w:val="3"/>
            <w:tcPrChange w:id="813" w:author="יעל גויסקי" w:date="2020-10-14T12:41:00Z">
              <w:tcPr>
                <w:tcW w:w="1872" w:type="dxa"/>
                <w:gridSpan w:val="3"/>
              </w:tcPr>
            </w:tcPrChange>
          </w:tcPr>
          <w:p w14:paraId="0F81157C" w14:textId="77777777" w:rsidR="0014366D" w:rsidRDefault="0014366D" w:rsidP="00B6075B">
            <w:pPr>
              <w:pStyle w:val="TableInnerSideHeading"/>
            </w:pPr>
          </w:p>
        </w:tc>
        <w:tc>
          <w:tcPr>
            <w:tcW w:w="25" w:type="dxa"/>
            <w:tcPrChange w:id="814" w:author="יעל גויסקי" w:date="2020-10-14T12:41:00Z">
              <w:tcPr>
                <w:tcW w:w="624" w:type="dxa"/>
              </w:tcPr>
            </w:tcPrChange>
          </w:tcPr>
          <w:p w14:paraId="6621FF79" w14:textId="77777777" w:rsidR="0014366D" w:rsidRDefault="0014366D">
            <w:pPr>
              <w:pStyle w:val="TableText"/>
            </w:pPr>
          </w:p>
        </w:tc>
        <w:tc>
          <w:tcPr>
            <w:tcW w:w="5248" w:type="dxa"/>
            <w:gridSpan w:val="4"/>
            <w:tcPrChange w:id="815" w:author="יעל גויסקי" w:date="2020-10-14T12:41:00Z">
              <w:tcPr>
                <w:tcW w:w="4649" w:type="dxa"/>
                <w:gridSpan w:val="4"/>
              </w:tcPr>
            </w:tcPrChange>
          </w:tcPr>
          <w:p w14:paraId="4152C576" w14:textId="77777777" w:rsidR="0014366D" w:rsidRDefault="0014366D" w:rsidP="00BF13B2">
            <w:pPr>
              <w:pStyle w:val="TableBlock"/>
              <w:numPr>
                <w:ilvl w:val="0"/>
                <w:numId w:val="15"/>
              </w:numPr>
              <w:tabs>
                <w:tab w:val="left" w:pos="624"/>
              </w:tabs>
            </w:pPr>
            <w:r w:rsidRPr="00856FB0">
              <w:rPr>
                <w:rFonts w:ascii="David" w:hAnsi="David"/>
                <w:sz w:val="26"/>
                <w:rtl/>
              </w:rPr>
              <w:t>המוסד ישמור מידע שיתקבל לפי סעיף זה בהתאם להוראות אלה:</w:t>
            </w:r>
          </w:p>
        </w:tc>
      </w:tr>
      <w:tr w:rsidR="00B6075B" w:rsidRPr="00856FB0" w14:paraId="4223266A"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1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17" w:author="יעל גויסקי" w:date="2020-10-14T12:41:00Z">
            <w:trPr>
              <w:cantSplit/>
            </w:trPr>
          </w:trPrChange>
        </w:trPr>
        <w:tc>
          <w:tcPr>
            <w:tcW w:w="1869" w:type="dxa"/>
            <w:tcPrChange w:id="818" w:author="יעל גויסקי" w:date="2020-10-14T12:41:00Z">
              <w:tcPr>
                <w:tcW w:w="1869" w:type="dxa"/>
              </w:tcPr>
            </w:tcPrChange>
          </w:tcPr>
          <w:p w14:paraId="5B1146A0" w14:textId="77777777" w:rsidR="00B6075B" w:rsidRDefault="00B6075B" w:rsidP="00B6075B">
            <w:pPr>
              <w:pStyle w:val="TableSideHeading"/>
              <w:outlineLvl w:val="9"/>
            </w:pPr>
          </w:p>
        </w:tc>
        <w:tc>
          <w:tcPr>
            <w:tcW w:w="624" w:type="dxa"/>
            <w:tcPrChange w:id="819" w:author="יעל גויסקי" w:date="2020-10-14T12:41:00Z">
              <w:tcPr>
                <w:tcW w:w="624" w:type="dxa"/>
              </w:tcPr>
            </w:tcPrChange>
          </w:tcPr>
          <w:p w14:paraId="40CF5E36" w14:textId="77777777" w:rsidR="00B6075B" w:rsidRPr="00EB2DF3" w:rsidRDefault="00B6075B" w:rsidP="00B6075B">
            <w:pPr>
              <w:pStyle w:val="TableText"/>
              <w:jc w:val="both"/>
            </w:pPr>
          </w:p>
        </w:tc>
        <w:tc>
          <w:tcPr>
            <w:tcW w:w="624" w:type="dxa"/>
            <w:tcPrChange w:id="820" w:author="יעל גויסקי" w:date="2020-10-14T12:41:00Z">
              <w:tcPr>
                <w:tcW w:w="624" w:type="dxa"/>
              </w:tcPr>
            </w:tcPrChange>
          </w:tcPr>
          <w:p w14:paraId="6E5E21A5" w14:textId="77777777" w:rsidR="00B6075B" w:rsidRPr="00856FB0" w:rsidRDefault="00B6075B" w:rsidP="00B6075B">
            <w:pPr>
              <w:pStyle w:val="TableText"/>
              <w:jc w:val="both"/>
              <w:rPr>
                <w:rFonts w:ascii="David" w:hAnsi="David"/>
                <w:sz w:val="26"/>
              </w:rPr>
            </w:pPr>
          </w:p>
        </w:tc>
        <w:tc>
          <w:tcPr>
            <w:tcW w:w="624" w:type="dxa"/>
            <w:tcPrChange w:id="821" w:author="יעל גויסקי" w:date="2020-10-14T12:41:00Z">
              <w:tcPr>
                <w:tcW w:w="624" w:type="dxa"/>
              </w:tcPr>
            </w:tcPrChange>
          </w:tcPr>
          <w:p w14:paraId="2C3DA397" w14:textId="77777777" w:rsidR="00B6075B" w:rsidRPr="00856FB0" w:rsidRDefault="00B6075B" w:rsidP="00B6075B">
            <w:pPr>
              <w:pStyle w:val="TableText"/>
              <w:jc w:val="both"/>
              <w:rPr>
                <w:rFonts w:ascii="David" w:hAnsi="David"/>
                <w:sz w:val="26"/>
              </w:rPr>
            </w:pPr>
          </w:p>
        </w:tc>
        <w:tc>
          <w:tcPr>
            <w:tcW w:w="624" w:type="dxa"/>
            <w:tcPrChange w:id="822" w:author="יעל גויסקי" w:date="2020-10-14T12:41:00Z">
              <w:tcPr>
                <w:tcW w:w="624" w:type="dxa"/>
              </w:tcPr>
            </w:tcPrChange>
          </w:tcPr>
          <w:p w14:paraId="53B99A04" w14:textId="77777777" w:rsidR="00B6075B" w:rsidRPr="00856FB0" w:rsidRDefault="00B6075B" w:rsidP="00B6075B">
            <w:pPr>
              <w:pStyle w:val="TableText"/>
              <w:autoSpaceDE w:val="0"/>
              <w:autoSpaceDN w:val="0"/>
              <w:adjustRightInd w:val="0"/>
              <w:contextualSpacing w:val="0"/>
              <w:jc w:val="both"/>
              <w:textAlignment w:val="center"/>
              <w:rPr>
                <w:rFonts w:ascii="David" w:hAnsi="David"/>
                <w:sz w:val="26"/>
              </w:rPr>
            </w:pPr>
          </w:p>
        </w:tc>
        <w:tc>
          <w:tcPr>
            <w:tcW w:w="25" w:type="dxa"/>
            <w:tcPrChange w:id="823" w:author="יעל גויסקי" w:date="2020-10-14T12:41:00Z">
              <w:tcPr>
                <w:tcW w:w="624" w:type="dxa"/>
              </w:tcPr>
            </w:tcPrChange>
          </w:tcPr>
          <w:p w14:paraId="12567435" w14:textId="77777777" w:rsidR="00B6075B" w:rsidRPr="00B6075B" w:rsidRDefault="00B6075B" w:rsidP="00B6075B">
            <w:pPr>
              <w:pStyle w:val="TableText"/>
              <w:jc w:val="both"/>
            </w:pPr>
          </w:p>
        </w:tc>
        <w:tc>
          <w:tcPr>
            <w:tcW w:w="1223" w:type="dxa"/>
            <w:tcPrChange w:id="824" w:author="יעל גויסקי" w:date="2020-10-14T12:41:00Z">
              <w:tcPr>
                <w:tcW w:w="624" w:type="dxa"/>
              </w:tcPr>
            </w:tcPrChange>
          </w:tcPr>
          <w:p w14:paraId="19B4C62F" w14:textId="77777777" w:rsidR="00B6075B" w:rsidRPr="00B6075B" w:rsidRDefault="00B6075B" w:rsidP="00B6075B">
            <w:pPr>
              <w:pStyle w:val="TableText"/>
              <w:jc w:val="both"/>
            </w:pPr>
          </w:p>
        </w:tc>
        <w:tc>
          <w:tcPr>
            <w:tcW w:w="4025" w:type="dxa"/>
            <w:gridSpan w:val="3"/>
            <w:tcPrChange w:id="825" w:author="יעל גויסקי" w:date="2020-10-14T12:41:00Z">
              <w:tcPr>
                <w:tcW w:w="4025" w:type="dxa"/>
                <w:gridSpan w:val="3"/>
              </w:tcPr>
            </w:tcPrChange>
          </w:tcPr>
          <w:p w14:paraId="4723C401" w14:textId="77777777" w:rsidR="00B6075B" w:rsidRPr="00856FB0" w:rsidRDefault="00B6075B" w:rsidP="00BF13B2">
            <w:pPr>
              <w:pStyle w:val="TableBlock"/>
              <w:numPr>
                <w:ilvl w:val="0"/>
                <w:numId w:val="16"/>
              </w:numPr>
              <w:tabs>
                <w:tab w:val="left" w:pos="624"/>
              </w:tabs>
              <w:rPr>
                <w:rFonts w:ascii="David" w:hAnsi="David"/>
                <w:sz w:val="26"/>
              </w:rPr>
            </w:pPr>
            <w:r w:rsidRPr="00856FB0">
              <w:rPr>
                <w:rFonts w:ascii="David" w:hAnsi="David"/>
                <w:sz w:val="26"/>
                <w:rtl/>
              </w:rPr>
              <w:t>המידע יישמר במחשבי המוסד בנפרד מכל מידע אחר, ולא יועבר או יחובר לכל מאגר מידע אחר;</w:t>
            </w:r>
          </w:p>
        </w:tc>
      </w:tr>
      <w:tr w:rsidR="00B6075B" w:rsidRPr="00856FB0" w14:paraId="138EBA98"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2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27" w:author="יעל גויסקי" w:date="2020-10-14T12:41:00Z">
            <w:trPr>
              <w:cantSplit/>
            </w:trPr>
          </w:trPrChange>
        </w:trPr>
        <w:tc>
          <w:tcPr>
            <w:tcW w:w="1869" w:type="dxa"/>
            <w:tcPrChange w:id="828" w:author="יעל גויסקי" w:date="2020-10-14T12:41:00Z">
              <w:tcPr>
                <w:tcW w:w="1869" w:type="dxa"/>
              </w:tcPr>
            </w:tcPrChange>
          </w:tcPr>
          <w:p w14:paraId="5985985B" w14:textId="77777777" w:rsidR="00B6075B" w:rsidRDefault="00B6075B" w:rsidP="00B6075B">
            <w:pPr>
              <w:pStyle w:val="TableSideHeading"/>
              <w:outlineLvl w:val="9"/>
            </w:pPr>
          </w:p>
        </w:tc>
        <w:tc>
          <w:tcPr>
            <w:tcW w:w="624" w:type="dxa"/>
            <w:tcPrChange w:id="829" w:author="יעל גויסקי" w:date="2020-10-14T12:41:00Z">
              <w:tcPr>
                <w:tcW w:w="624" w:type="dxa"/>
              </w:tcPr>
            </w:tcPrChange>
          </w:tcPr>
          <w:p w14:paraId="7532D1D1" w14:textId="77777777" w:rsidR="00B6075B" w:rsidRPr="00EB2DF3" w:rsidRDefault="00B6075B" w:rsidP="00B6075B">
            <w:pPr>
              <w:pStyle w:val="TableText"/>
              <w:jc w:val="both"/>
            </w:pPr>
          </w:p>
        </w:tc>
        <w:tc>
          <w:tcPr>
            <w:tcW w:w="624" w:type="dxa"/>
            <w:tcPrChange w:id="830" w:author="יעל גויסקי" w:date="2020-10-14T12:41:00Z">
              <w:tcPr>
                <w:tcW w:w="624" w:type="dxa"/>
              </w:tcPr>
            </w:tcPrChange>
          </w:tcPr>
          <w:p w14:paraId="39A83B4F" w14:textId="77777777" w:rsidR="00B6075B" w:rsidRPr="00856FB0" w:rsidRDefault="00B6075B" w:rsidP="00B6075B">
            <w:pPr>
              <w:pStyle w:val="TableText"/>
              <w:jc w:val="both"/>
              <w:rPr>
                <w:rFonts w:ascii="David" w:hAnsi="David"/>
                <w:sz w:val="26"/>
              </w:rPr>
            </w:pPr>
          </w:p>
        </w:tc>
        <w:tc>
          <w:tcPr>
            <w:tcW w:w="624" w:type="dxa"/>
            <w:tcPrChange w:id="831" w:author="יעל גויסקי" w:date="2020-10-14T12:41:00Z">
              <w:tcPr>
                <w:tcW w:w="624" w:type="dxa"/>
              </w:tcPr>
            </w:tcPrChange>
          </w:tcPr>
          <w:p w14:paraId="05F80D42" w14:textId="77777777" w:rsidR="00B6075B" w:rsidRPr="00856FB0" w:rsidRDefault="00B6075B" w:rsidP="00B6075B">
            <w:pPr>
              <w:pStyle w:val="TableText"/>
              <w:jc w:val="both"/>
              <w:rPr>
                <w:rFonts w:ascii="David" w:hAnsi="David"/>
                <w:sz w:val="26"/>
              </w:rPr>
            </w:pPr>
          </w:p>
        </w:tc>
        <w:tc>
          <w:tcPr>
            <w:tcW w:w="624" w:type="dxa"/>
            <w:tcPrChange w:id="832" w:author="יעל גויסקי" w:date="2020-10-14T12:41:00Z">
              <w:tcPr>
                <w:tcW w:w="624" w:type="dxa"/>
              </w:tcPr>
            </w:tcPrChange>
          </w:tcPr>
          <w:p w14:paraId="1821625D" w14:textId="77777777" w:rsidR="00B6075B" w:rsidRPr="00856FB0" w:rsidRDefault="00B6075B" w:rsidP="00B6075B">
            <w:pPr>
              <w:pStyle w:val="TableText"/>
              <w:autoSpaceDE w:val="0"/>
              <w:autoSpaceDN w:val="0"/>
              <w:adjustRightInd w:val="0"/>
              <w:contextualSpacing w:val="0"/>
              <w:jc w:val="both"/>
              <w:textAlignment w:val="center"/>
              <w:rPr>
                <w:rFonts w:ascii="David" w:hAnsi="David"/>
                <w:sz w:val="26"/>
              </w:rPr>
            </w:pPr>
          </w:p>
        </w:tc>
        <w:tc>
          <w:tcPr>
            <w:tcW w:w="25" w:type="dxa"/>
            <w:tcPrChange w:id="833" w:author="יעל גויסקי" w:date="2020-10-14T12:41:00Z">
              <w:tcPr>
                <w:tcW w:w="624" w:type="dxa"/>
              </w:tcPr>
            </w:tcPrChange>
          </w:tcPr>
          <w:p w14:paraId="53C744E7" w14:textId="77777777" w:rsidR="00B6075B" w:rsidRPr="00B6075B" w:rsidRDefault="00B6075B" w:rsidP="00B6075B">
            <w:pPr>
              <w:pStyle w:val="TableText"/>
              <w:jc w:val="both"/>
              <w:rPr>
                <w:rtl/>
              </w:rPr>
            </w:pPr>
          </w:p>
        </w:tc>
        <w:tc>
          <w:tcPr>
            <w:tcW w:w="1223" w:type="dxa"/>
            <w:tcPrChange w:id="834" w:author="יעל גויסקי" w:date="2020-10-14T12:41:00Z">
              <w:tcPr>
                <w:tcW w:w="624" w:type="dxa"/>
              </w:tcPr>
            </w:tcPrChange>
          </w:tcPr>
          <w:p w14:paraId="1EAB37D3" w14:textId="77777777" w:rsidR="00B6075B" w:rsidRPr="00B6075B" w:rsidRDefault="00B6075B" w:rsidP="00B6075B">
            <w:pPr>
              <w:pStyle w:val="TableText"/>
              <w:jc w:val="both"/>
              <w:rPr>
                <w:rtl/>
              </w:rPr>
            </w:pPr>
          </w:p>
        </w:tc>
        <w:tc>
          <w:tcPr>
            <w:tcW w:w="4025" w:type="dxa"/>
            <w:gridSpan w:val="3"/>
            <w:tcPrChange w:id="835" w:author="יעל גויסקי" w:date="2020-10-14T12:41:00Z">
              <w:tcPr>
                <w:tcW w:w="4025" w:type="dxa"/>
                <w:gridSpan w:val="3"/>
              </w:tcPr>
            </w:tcPrChange>
          </w:tcPr>
          <w:p w14:paraId="29894E54" w14:textId="77777777" w:rsidR="00B6075B" w:rsidRPr="00856FB0" w:rsidRDefault="00B6075B" w:rsidP="00BF13B2">
            <w:pPr>
              <w:pStyle w:val="TableBlock"/>
              <w:numPr>
                <w:ilvl w:val="0"/>
                <w:numId w:val="16"/>
              </w:numPr>
              <w:tabs>
                <w:tab w:val="left" w:pos="624"/>
              </w:tabs>
              <w:rPr>
                <w:rFonts w:ascii="David" w:hAnsi="David"/>
                <w:sz w:val="26"/>
                <w:rtl/>
              </w:rPr>
            </w:pPr>
            <w:r w:rsidRPr="00856FB0">
              <w:rPr>
                <w:rFonts w:ascii="David" w:hAnsi="David"/>
                <w:sz w:val="26"/>
                <w:rtl/>
              </w:rPr>
              <w:t>המידע יישמר לפרק הזמן המזערי הדרוש, ולכל היותר לתקופה שלא תעלה על 18 חודשים, ובתום התקופה – ימחק המוסד את המידע, אלא אם כן המידע דרוש לשם ניהול הליך משפטי הקשור לביצוע חוק זה או הנובע ממנו</w:t>
            </w:r>
            <w:r w:rsidRPr="00856FB0">
              <w:rPr>
                <w:rFonts w:ascii="David" w:hAnsi="David"/>
                <w:sz w:val="26"/>
              </w:rPr>
              <w:t>;</w:t>
            </w:r>
          </w:p>
        </w:tc>
      </w:tr>
      <w:tr w:rsidR="00B6075B" w:rsidRPr="00856FB0" w14:paraId="2085CF6A"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3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37" w:author="יעל גויסקי" w:date="2020-10-14T12:41:00Z">
            <w:trPr>
              <w:cantSplit/>
            </w:trPr>
          </w:trPrChange>
        </w:trPr>
        <w:tc>
          <w:tcPr>
            <w:tcW w:w="1869" w:type="dxa"/>
            <w:tcPrChange w:id="838" w:author="יעל גויסקי" w:date="2020-10-14T12:41:00Z">
              <w:tcPr>
                <w:tcW w:w="1869" w:type="dxa"/>
              </w:tcPr>
            </w:tcPrChange>
          </w:tcPr>
          <w:p w14:paraId="65991708" w14:textId="77777777" w:rsidR="00B6075B" w:rsidRDefault="00B6075B" w:rsidP="00B6075B">
            <w:pPr>
              <w:pStyle w:val="TableSideHeading"/>
              <w:outlineLvl w:val="9"/>
            </w:pPr>
          </w:p>
        </w:tc>
        <w:tc>
          <w:tcPr>
            <w:tcW w:w="624" w:type="dxa"/>
            <w:tcPrChange w:id="839" w:author="יעל גויסקי" w:date="2020-10-14T12:41:00Z">
              <w:tcPr>
                <w:tcW w:w="624" w:type="dxa"/>
              </w:tcPr>
            </w:tcPrChange>
          </w:tcPr>
          <w:p w14:paraId="3D15887D" w14:textId="77777777" w:rsidR="00B6075B" w:rsidRPr="00EB2DF3" w:rsidRDefault="00B6075B" w:rsidP="00B6075B">
            <w:pPr>
              <w:pStyle w:val="TableText"/>
              <w:jc w:val="both"/>
            </w:pPr>
          </w:p>
        </w:tc>
        <w:tc>
          <w:tcPr>
            <w:tcW w:w="624" w:type="dxa"/>
            <w:tcPrChange w:id="840" w:author="יעל גויסקי" w:date="2020-10-14T12:41:00Z">
              <w:tcPr>
                <w:tcW w:w="624" w:type="dxa"/>
              </w:tcPr>
            </w:tcPrChange>
          </w:tcPr>
          <w:p w14:paraId="7E22038A" w14:textId="77777777" w:rsidR="00B6075B" w:rsidRPr="00856FB0" w:rsidRDefault="00B6075B" w:rsidP="00B6075B">
            <w:pPr>
              <w:pStyle w:val="TableText"/>
              <w:jc w:val="both"/>
              <w:rPr>
                <w:rFonts w:ascii="David" w:hAnsi="David"/>
                <w:sz w:val="26"/>
              </w:rPr>
            </w:pPr>
          </w:p>
        </w:tc>
        <w:tc>
          <w:tcPr>
            <w:tcW w:w="624" w:type="dxa"/>
            <w:tcPrChange w:id="841" w:author="יעל גויסקי" w:date="2020-10-14T12:41:00Z">
              <w:tcPr>
                <w:tcW w:w="624" w:type="dxa"/>
              </w:tcPr>
            </w:tcPrChange>
          </w:tcPr>
          <w:p w14:paraId="79EEC70E" w14:textId="77777777" w:rsidR="00B6075B" w:rsidRPr="00856FB0" w:rsidRDefault="00B6075B" w:rsidP="00B6075B">
            <w:pPr>
              <w:pStyle w:val="TableText"/>
              <w:jc w:val="both"/>
              <w:rPr>
                <w:rFonts w:ascii="David" w:hAnsi="David"/>
                <w:sz w:val="26"/>
              </w:rPr>
            </w:pPr>
          </w:p>
        </w:tc>
        <w:tc>
          <w:tcPr>
            <w:tcW w:w="624" w:type="dxa"/>
            <w:tcPrChange w:id="842" w:author="יעל גויסקי" w:date="2020-10-14T12:41:00Z">
              <w:tcPr>
                <w:tcW w:w="624" w:type="dxa"/>
              </w:tcPr>
            </w:tcPrChange>
          </w:tcPr>
          <w:p w14:paraId="58576317" w14:textId="77777777" w:rsidR="00B6075B" w:rsidRPr="00856FB0" w:rsidRDefault="00B6075B" w:rsidP="00B6075B">
            <w:pPr>
              <w:pStyle w:val="TableText"/>
              <w:autoSpaceDE w:val="0"/>
              <w:autoSpaceDN w:val="0"/>
              <w:adjustRightInd w:val="0"/>
              <w:contextualSpacing w:val="0"/>
              <w:jc w:val="both"/>
              <w:textAlignment w:val="center"/>
              <w:rPr>
                <w:rFonts w:ascii="David" w:hAnsi="David"/>
                <w:sz w:val="26"/>
              </w:rPr>
            </w:pPr>
          </w:p>
        </w:tc>
        <w:tc>
          <w:tcPr>
            <w:tcW w:w="25" w:type="dxa"/>
            <w:tcPrChange w:id="843" w:author="יעל גויסקי" w:date="2020-10-14T12:41:00Z">
              <w:tcPr>
                <w:tcW w:w="624" w:type="dxa"/>
              </w:tcPr>
            </w:tcPrChange>
          </w:tcPr>
          <w:p w14:paraId="2B813EB3" w14:textId="77777777" w:rsidR="00B6075B" w:rsidRPr="00B6075B" w:rsidRDefault="00B6075B" w:rsidP="00B6075B">
            <w:pPr>
              <w:pStyle w:val="TableText"/>
              <w:jc w:val="both"/>
              <w:rPr>
                <w:rtl/>
              </w:rPr>
            </w:pPr>
          </w:p>
        </w:tc>
        <w:tc>
          <w:tcPr>
            <w:tcW w:w="1223" w:type="dxa"/>
            <w:tcPrChange w:id="844" w:author="יעל גויסקי" w:date="2020-10-14T12:41:00Z">
              <w:tcPr>
                <w:tcW w:w="624" w:type="dxa"/>
              </w:tcPr>
            </w:tcPrChange>
          </w:tcPr>
          <w:p w14:paraId="184F2E99" w14:textId="77777777" w:rsidR="00B6075B" w:rsidRPr="00B6075B" w:rsidRDefault="00B6075B" w:rsidP="00B6075B">
            <w:pPr>
              <w:pStyle w:val="TableText"/>
              <w:jc w:val="both"/>
              <w:rPr>
                <w:rtl/>
              </w:rPr>
            </w:pPr>
          </w:p>
        </w:tc>
        <w:tc>
          <w:tcPr>
            <w:tcW w:w="4025" w:type="dxa"/>
            <w:gridSpan w:val="3"/>
            <w:tcPrChange w:id="845" w:author="יעל גויסקי" w:date="2020-10-14T12:41:00Z">
              <w:tcPr>
                <w:tcW w:w="4025" w:type="dxa"/>
                <w:gridSpan w:val="3"/>
              </w:tcPr>
            </w:tcPrChange>
          </w:tcPr>
          <w:p w14:paraId="30BB67B1" w14:textId="77777777" w:rsidR="00B6075B" w:rsidRPr="00856FB0" w:rsidRDefault="00B6075B" w:rsidP="00BF13B2">
            <w:pPr>
              <w:pStyle w:val="TableBlock"/>
              <w:numPr>
                <w:ilvl w:val="0"/>
                <w:numId w:val="16"/>
              </w:numPr>
              <w:tabs>
                <w:tab w:val="left" w:pos="624"/>
              </w:tabs>
              <w:rPr>
                <w:rFonts w:ascii="David" w:hAnsi="David"/>
                <w:sz w:val="26"/>
                <w:rtl/>
              </w:rPr>
            </w:pPr>
            <w:r w:rsidRPr="00856FB0">
              <w:rPr>
                <w:rFonts w:ascii="David" w:hAnsi="David"/>
                <w:sz w:val="26"/>
                <w:rtl/>
              </w:rPr>
              <w:t>המוסד יעשה שימוש במידע שהתקבל לפי סעיף זה לשם ביצוע חוק זה ובמידה שנדרשת, בלבד;</w:t>
            </w:r>
          </w:p>
        </w:tc>
      </w:tr>
      <w:tr w:rsidR="00B6075B" w:rsidRPr="00856FB0" w14:paraId="5DF2AF4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4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47" w:author="יעל גויסקי" w:date="2020-10-14T12:41:00Z">
            <w:trPr>
              <w:cantSplit/>
            </w:trPr>
          </w:trPrChange>
        </w:trPr>
        <w:tc>
          <w:tcPr>
            <w:tcW w:w="1869" w:type="dxa"/>
            <w:tcPrChange w:id="848" w:author="יעל גויסקי" w:date="2020-10-14T12:41:00Z">
              <w:tcPr>
                <w:tcW w:w="1869" w:type="dxa"/>
              </w:tcPr>
            </w:tcPrChange>
          </w:tcPr>
          <w:p w14:paraId="4872CE61" w14:textId="77777777" w:rsidR="00B6075B" w:rsidRDefault="00B6075B" w:rsidP="00B6075B">
            <w:pPr>
              <w:pStyle w:val="TableSideHeading"/>
              <w:outlineLvl w:val="9"/>
            </w:pPr>
          </w:p>
        </w:tc>
        <w:tc>
          <w:tcPr>
            <w:tcW w:w="624" w:type="dxa"/>
            <w:tcPrChange w:id="849" w:author="יעל גויסקי" w:date="2020-10-14T12:41:00Z">
              <w:tcPr>
                <w:tcW w:w="624" w:type="dxa"/>
              </w:tcPr>
            </w:tcPrChange>
          </w:tcPr>
          <w:p w14:paraId="776433E7" w14:textId="77777777" w:rsidR="00B6075B" w:rsidRPr="00EB2DF3" w:rsidRDefault="00B6075B" w:rsidP="00B6075B">
            <w:pPr>
              <w:pStyle w:val="TableText"/>
              <w:jc w:val="both"/>
            </w:pPr>
          </w:p>
        </w:tc>
        <w:tc>
          <w:tcPr>
            <w:tcW w:w="624" w:type="dxa"/>
            <w:tcPrChange w:id="850" w:author="יעל גויסקי" w:date="2020-10-14T12:41:00Z">
              <w:tcPr>
                <w:tcW w:w="624" w:type="dxa"/>
              </w:tcPr>
            </w:tcPrChange>
          </w:tcPr>
          <w:p w14:paraId="5A282EDC" w14:textId="77777777" w:rsidR="00B6075B" w:rsidRPr="00856FB0" w:rsidRDefault="00B6075B" w:rsidP="00B6075B">
            <w:pPr>
              <w:pStyle w:val="TableText"/>
              <w:jc w:val="both"/>
              <w:rPr>
                <w:rFonts w:ascii="David" w:hAnsi="David"/>
                <w:sz w:val="26"/>
              </w:rPr>
            </w:pPr>
          </w:p>
        </w:tc>
        <w:tc>
          <w:tcPr>
            <w:tcW w:w="624" w:type="dxa"/>
            <w:tcPrChange w:id="851" w:author="יעל גויסקי" w:date="2020-10-14T12:41:00Z">
              <w:tcPr>
                <w:tcW w:w="624" w:type="dxa"/>
              </w:tcPr>
            </w:tcPrChange>
          </w:tcPr>
          <w:p w14:paraId="529A9732" w14:textId="77777777" w:rsidR="00B6075B" w:rsidRPr="00856FB0" w:rsidRDefault="00B6075B" w:rsidP="00B6075B">
            <w:pPr>
              <w:pStyle w:val="TableText"/>
              <w:jc w:val="both"/>
              <w:rPr>
                <w:rFonts w:ascii="David" w:hAnsi="David"/>
                <w:sz w:val="26"/>
              </w:rPr>
            </w:pPr>
          </w:p>
        </w:tc>
        <w:tc>
          <w:tcPr>
            <w:tcW w:w="624" w:type="dxa"/>
            <w:tcPrChange w:id="852" w:author="יעל גויסקי" w:date="2020-10-14T12:41:00Z">
              <w:tcPr>
                <w:tcW w:w="624" w:type="dxa"/>
              </w:tcPr>
            </w:tcPrChange>
          </w:tcPr>
          <w:p w14:paraId="0FA73AE0" w14:textId="77777777" w:rsidR="00B6075B" w:rsidRPr="00856FB0" w:rsidRDefault="00B6075B" w:rsidP="00B6075B">
            <w:pPr>
              <w:pStyle w:val="TableText"/>
              <w:autoSpaceDE w:val="0"/>
              <w:autoSpaceDN w:val="0"/>
              <w:adjustRightInd w:val="0"/>
              <w:contextualSpacing w:val="0"/>
              <w:jc w:val="both"/>
              <w:textAlignment w:val="center"/>
              <w:rPr>
                <w:rFonts w:ascii="David" w:hAnsi="David"/>
                <w:sz w:val="26"/>
              </w:rPr>
            </w:pPr>
          </w:p>
        </w:tc>
        <w:tc>
          <w:tcPr>
            <w:tcW w:w="25" w:type="dxa"/>
            <w:tcPrChange w:id="853" w:author="יעל גויסקי" w:date="2020-10-14T12:41:00Z">
              <w:tcPr>
                <w:tcW w:w="624" w:type="dxa"/>
              </w:tcPr>
            </w:tcPrChange>
          </w:tcPr>
          <w:p w14:paraId="1D8A5175" w14:textId="77777777" w:rsidR="00B6075B" w:rsidRPr="00B6075B" w:rsidRDefault="00B6075B" w:rsidP="00B6075B">
            <w:pPr>
              <w:pStyle w:val="TableText"/>
              <w:jc w:val="both"/>
              <w:rPr>
                <w:rtl/>
              </w:rPr>
            </w:pPr>
          </w:p>
        </w:tc>
        <w:tc>
          <w:tcPr>
            <w:tcW w:w="1223" w:type="dxa"/>
            <w:tcPrChange w:id="854" w:author="יעל גויסקי" w:date="2020-10-14T12:41:00Z">
              <w:tcPr>
                <w:tcW w:w="624" w:type="dxa"/>
              </w:tcPr>
            </w:tcPrChange>
          </w:tcPr>
          <w:p w14:paraId="5E63C42D" w14:textId="77777777" w:rsidR="00B6075B" w:rsidRPr="00B6075B" w:rsidRDefault="00B6075B" w:rsidP="00B6075B">
            <w:pPr>
              <w:pStyle w:val="TableText"/>
              <w:jc w:val="both"/>
              <w:rPr>
                <w:rtl/>
              </w:rPr>
            </w:pPr>
          </w:p>
        </w:tc>
        <w:tc>
          <w:tcPr>
            <w:tcW w:w="4025" w:type="dxa"/>
            <w:gridSpan w:val="3"/>
            <w:tcPrChange w:id="855" w:author="יעל גויסקי" w:date="2020-10-14T12:41:00Z">
              <w:tcPr>
                <w:tcW w:w="4025" w:type="dxa"/>
                <w:gridSpan w:val="3"/>
              </w:tcPr>
            </w:tcPrChange>
          </w:tcPr>
          <w:p w14:paraId="3469E7E9" w14:textId="77777777" w:rsidR="00B6075B" w:rsidRPr="00856FB0" w:rsidRDefault="00B6075B" w:rsidP="00BF13B2">
            <w:pPr>
              <w:pStyle w:val="TableBlock"/>
              <w:numPr>
                <w:ilvl w:val="0"/>
                <w:numId w:val="16"/>
              </w:numPr>
              <w:tabs>
                <w:tab w:val="left" w:pos="624"/>
              </w:tabs>
              <w:rPr>
                <w:rFonts w:ascii="David" w:hAnsi="David"/>
                <w:sz w:val="26"/>
                <w:rtl/>
              </w:rPr>
            </w:pPr>
            <w:r w:rsidRPr="00856FB0">
              <w:rPr>
                <w:rFonts w:ascii="David" w:hAnsi="David"/>
                <w:sz w:val="26"/>
                <w:rtl/>
              </w:rPr>
              <w:t>לא יתאפשרו עיבוד, שימוש או צפייה בפרטי המידע שהתקבלו לפי סעיף זה אלא בידי בעלי תפקידים במוסד שהמנהל נתן להם אישור פרטני ושחתמו על התחייבות לשמירה על סודיות המידע</w:t>
            </w:r>
            <w:r w:rsidRPr="00856FB0">
              <w:rPr>
                <w:rFonts w:ascii="David" w:hAnsi="David"/>
                <w:sz w:val="26"/>
              </w:rPr>
              <w:t>;</w:t>
            </w:r>
          </w:p>
        </w:tc>
      </w:tr>
      <w:tr w:rsidR="00B6075B" w:rsidRPr="00856FB0" w14:paraId="5A1D1294"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5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57" w:author="יעל גויסקי" w:date="2020-10-14T12:41:00Z">
            <w:trPr>
              <w:cantSplit/>
            </w:trPr>
          </w:trPrChange>
        </w:trPr>
        <w:tc>
          <w:tcPr>
            <w:tcW w:w="1869" w:type="dxa"/>
            <w:tcPrChange w:id="858" w:author="יעל גויסקי" w:date="2020-10-14T12:41:00Z">
              <w:tcPr>
                <w:tcW w:w="1869" w:type="dxa"/>
              </w:tcPr>
            </w:tcPrChange>
          </w:tcPr>
          <w:p w14:paraId="423A5A1B" w14:textId="77777777" w:rsidR="00B6075B" w:rsidRDefault="00B6075B" w:rsidP="00B6075B">
            <w:pPr>
              <w:pStyle w:val="TableSideHeading"/>
              <w:outlineLvl w:val="9"/>
            </w:pPr>
          </w:p>
        </w:tc>
        <w:tc>
          <w:tcPr>
            <w:tcW w:w="624" w:type="dxa"/>
            <w:tcPrChange w:id="859" w:author="יעל גויסקי" w:date="2020-10-14T12:41:00Z">
              <w:tcPr>
                <w:tcW w:w="624" w:type="dxa"/>
              </w:tcPr>
            </w:tcPrChange>
          </w:tcPr>
          <w:p w14:paraId="539FA38F" w14:textId="77777777" w:rsidR="00B6075B" w:rsidRPr="00EB2DF3" w:rsidRDefault="00B6075B" w:rsidP="00B6075B">
            <w:pPr>
              <w:pStyle w:val="TableText"/>
              <w:jc w:val="both"/>
            </w:pPr>
          </w:p>
        </w:tc>
        <w:tc>
          <w:tcPr>
            <w:tcW w:w="624" w:type="dxa"/>
            <w:tcPrChange w:id="860" w:author="יעל גויסקי" w:date="2020-10-14T12:41:00Z">
              <w:tcPr>
                <w:tcW w:w="624" w:type="dxa"/>
              </w:tcPr>
            </w:tcPrChange>
          </w:tcPr>
          <w:p w14:paraId="2E52986A" w14:textId="77777777" w:rsidR="00B6075B" w:rsidRPr="00856FB0" w:rsidRDefault="00B6075B" w:rsidP="00B6075B">
            <w:pPr>
              <w:pStyle w:val="TableText"/>
              <w:jc w:val="both"/>
              <w:rPr>
                <w:rFonts w:ascii="David" w:hAnsi="David"/>
                <w:sz w:val="26"/>
              </w:rPr>
            </w:pPr>
          </w:p>
        </w:tc>
        <w:tc>
          <w:tcPr>
            <w:tcW w:w="624" w:type="dxa"/>
            <w:tcPrChange w:id="861" w:author="יעל גויסקי" w:date="2020-10-14T12:41:00Z">
              <w:tcPr>
                <w:tcW w:w="624" w:type="dxa"/>
              </w:tcPr>
            </w:tcPrChange>
          </w:tcPr>
          <w:p w14:paraId="31ADF0D4" w14:textId="77777777" w:rsidR="00B6075B" w:rsidRPr="00856FB0" w:rsidRDefault="00B6075B" w:rsidP="00B6075B">
            <w:pPr>
              <w:pStyle w:val="TableText"/>
              <w:jc w:val="both"/>
              <w:rPr>
                <w:rFonts w:ascii="David" w:hAnsi="David"/>
                <w:sz w:val="26"/>
              </w:rPr>
            </w:pPr>
          </w:p>
        </w:tc>
        <w:tc>
          <w:tcPr>
            <w:tcW w:w="624" w:type="dxa"/>
            <w:tcPrChange w:id="862" w:author="יעל גויסקי" w:date="2020-10-14T12:41:00Z">
              <w:tcPr>
                <w:tcW w:w="624" w:type="dxa"/>
              </w:tcPr>
            </w:tcPrChange>
          </w:tcPr>
          <w:p w14:paraId="78FCB214" w14:textId="77777777" w:rsidR="00B6075B" w:rsidRPr="00856FB0" w:rsidRDefault="00B6075B" w:rsidP="00B6075B">
            <w:pPr>
              <w:pStyle w:val="TableText"/>
              <w:autoSpaceDE w:val="0"/>
              <w:autoSpaceDN w:val="0"/>
              <w:adjustRightInd w:val="0"/>
              <w:contextualSpacing w:val="0"/>
              <w:jc w:val="both"/>
              <w:textAlignment w:val="center"/>
              <w:rPr>
                <w:rFonts w:ascii="David" w:hAnsi="David"/>
                <w:sz w:val="26"/>
              </w:rPr>
            </w:pPr>
          </w:p>
        </w:tc>
        <w:tc>
          <w:tcPr>
            <w:tcW w:w="25" w:type="dxa"/>
            <w:tcPrChange w:id="863" w:author="יעל גויסקי" w:date="2020-10-14T12:41:00Z">
              <w:tcPr>
                <w:tcW w:w="624" w:type="dxa"/>
              </w:tcPr>
            </w:tcPrChange>
          </w:tcPr>
          <w:p w14:paraId="1148AAE5" w14:textId="77777777" w:rsidR="00B6075B" w:rsidRPr="00B6075B" w:rsidRDefault="00B6075B" w:rsidP="00B6075B">
            <w:pPr>
              <w:pStyle w:val="TableText"/>
              <w:jc w:val="both"/>
              <w:rPr>
                <w:rtl/>
              </w:rPr>
            </w:pPr>
          </w:p>
        </w:tc>
        <w:tc>
          <w:tcPr>
            <w:tcW w:w="1223" w:type="dxa"/>
            <w:tcPrChange w:id="864" w:author="יעל גויסקי" w:date="2020-10-14T12:41:00Z">
              <w:tcPr>
                <w:tcW w:w="624" w:type="dxa"/>
              </w:tcPr>
            </w:tcPrChange>
          </w:tcPr>
          <w:p w14:paraId="2BD0CFF6" w14:textId="77777777" w:rsidR="00B6075B" w:rsidRPr="00B6075B" w:rsidRDefault="00B6075B" w:rsidP="00B6075B">
            <w:pPr>
              <w:pStyle w:val="TableText"/>
              <w:jc w:val="both"/>
              <w:rPr>
                <w:rtl/>
              </w:rPr>
            </w:pPr>
          </w:p>
        </w:tc>
        <w:tc>
          <w:tcPr>
            <w:tcW w:w="4025" w:type="dxa"/>
            <w:gridSpan w:val="3"/>
            <w:tcPrChange w:id="865" w:author="יעל גויסקי" w:date="2020-10-14T12:41:00Z">
              <w:tcPr>
                <w:tcW w:w="4025" w:type="dxa"/>
                <w:gridSpan w:val="3"/>
              </w:tcPr>
            </w:tcPrChange>
          </w:tcPr>
          <w:p w14:paraId="04C6CFC3" w14:textId="77777777" w:rsidR="00B6075B" w:rsidRPr="00856FB0" w:rsidRDefault="00B6075B" w:rsidP="00BF13B2">
            <w:pPr>
              <w:pStyle w:val="TableBlock"/>
              <w:numPr>
                <w:ilvl w:val="0"/>
                <w:numId w:val="16"/>
              </w:numPr>
              <w:tabs>
                <w:tab w:val="left" w:pos="624"/>
              </w:tabs>
              <w:rPr>
                <w:rFonts w:ascii="David" w:hAnsi="David"/>
                <w:sz w:val="26"/>
                <w:rtl/>
              </w:rPr>
            </w:pPr>
            <w:r w:rsidRPr="00856FB0">
              <w:rPr>
                <w:rFonts w:ascii="David" w:hAnsi="David"/>
                <w:sz w:val="26"/>
                <w:rtl/>
              </w:rPr>
              <w:t>לבעלי התפקידים במוסד כאמור בפסקה (4), ולהם בלבד, תהיה גישה לפרטי המידע הדרושים</w:t>
            </w:r>
            <w:r w:rsidRPr="00856FB0">
              <w:rPr>
                <w:rFonts w:ascii="David" w:hAnsi="David"/>
                <w:sz w:val="26"/>
              </w:rPr>
              <w:t>;</w:t>
            </w:r>
          </w:p>
        </w:tc>
      </w:tr>
      <w:tr w:rsidR="00B6075B" w:rsidRPr="00856FB0" w14:paraId="757A584B"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6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67" w:author="יעל גויסקי" w:date="2020-10-14T12:41:00Z">
            <w:trPr>
              <w:cantSplit/>
            </w:trPr>
          </w:trPrChange>
        </w:trPr>
        <w:tc>
          <w:tcPr>
            <w:tcW w:w="1869" w:type="dxa"/>
            <w:tcPrChange w:id="868" w:author="יעל גויסקי" w:date="2020-10-14T12:41:00Z">
              <w:tcPr>
                <w:tcW w:w="1869" w:type="dxa"/>
              </w:tcPr>
            </w:tcPrChange>
          </w:tcPr>
          <w:p w14:paraId="285E8E16" w14:textId="77777777" w:rsidR="00B6075B" w:rsidRDefault="00B6075B" w:rsidP="00B6075B">
            <w:pPr>
              <w:pStyle w:val="TableSideHeading"/>
              <w:outlineLvl w:val="9"/>
            </w:pPr>
          </w:p>
        </w:tc>
        <w:tc>
          <w:tcPr>
            <w:tcW w:w="624" w:type="dxa"/>
            <w:tcPrChange w:id="869" w:author="יעל גויסקי" w:date="2020-10-14T12:41:00Z">
              <w:tcPr>
                <w:tcW w:w="624" w:type="dxa"/>
              </w:tcPr>
            </w:tcPrChange>
          </w:tcPr>
          <w:p w14:paraId="4E7D9F0F" w14:textId="77777777" w:rsidR="00B6075B" w:rsidRPr="00EB2DF3" w:rsidRDefault="00B6075B" w:rsidP="00B6075B">
            <w:pPr>
              <w:pStyle w:val="TableText"/>
              <w:jc w:val="both"/>
            </w:pPr>
          </w:p>
        </w:tc>
        <w:tc>
          <w:tcPr>
            <w:tcW w:w="624" w:type="dxa"/>
            <w:tcPrChange w:id="870" w:author="יעל גויסקי" w:date="2020-10-14T12:41:00Z">
              <w:tcPr>
                <w:tcW w:w="624" w:type="dxa"/>
              </w:tcPr>
            </w:tcPrChange>
          </w:tcPr>
          <w:p w14:paraId="444BDDB6" w14:textId="77777777" w:rsidR="00B6075B" w:rsidRPr="00856FB0" w:rsidRDefault="00B6075B" w:rsidP="00B6075B">
            <w:pPr>
              <w:pStyle w:val="TableText"/>
              <w:jc w:val="both"/>
              <w:rPr>
                <w:rFonts w:ascii="David" w:hAnsi="David"/>
                <w:sz w:val="26"/>
              </w:rPr>
            </w:pPr>
          </w:p>
        </w:tc>
        <w:tc>
          <w:tcPr>
            <w:tcW w:w="624" w:type="dxa"/>
            <w:tcPrChange w:id="871" w:author="יעל גויסקי" w:date="2020-10-14T12:41:00Z">
              <w:tcPr>
                <w:tcW w:w="624" w:type="dxa"/>
              </w:tcPr>
            </w:tcPrChange>
          </w:tcPr>
          <w:p w14:paraId="2D857219" w14:textId="77777777" w:rsidR="00B6075B" w:rsidRPr="00856FB0" w:rsidRDefault="00B6075B" w:rsidP="00B6075B">
            <w:pPr>
              <w:pStyle w:val="TableText"/>
              <w:jc w:val="both"/>
              <w:rPr>
                <w:rFonts w:ascii="David" w:hAnsi="David"/>
                <w:sz w:val="26"/>
              </w:rPr>
            </w:pPr>
          </w:p>
        </w:tc>
        <w:tc>
          <w:tcPr>
            <w:tcW w:w="624" w:type="dxa"/>
            <w:tcPrChange w:id="872" w:author="יעל גויסקי" w:date="2020-10-14T12:41:00Z">
              <w:tcPr>
                <w:tcW w:w="624" w:type="dxa"/>
              </w:tcPr>
            </w:tcPrChange>
          </w:tcPr>
          <w:p w14:paraId="737700E5" w14:textId="77777777" w:rsidR="00B6075B" w:rsidRPr="00856FB0" w:rsidRDefault="00B6075B" w:rsidP="00B6075B">
            <w:pPr>
              <w:pStyle w:val="TableText"/>
              <w:autoSpaceDE w:val="0"/>
              <w:autoSpaceDN w:val="0"/>
              <w:adjustRightInd w:val="0"/>
              <w:contextualSpacing w:val="0"/>
              <w:jc w:val="both"/>
              <w:textAlignment w:val="center"/>
              <w:rPr>
                <w:rFonts w:ascii="David" w:hAnsi="David"/>
                <w:sz w:val="26"/>
              </w:rPr>
            </w:pPr>
          </w:p>
        </w:tc>
        <w:tc>
          <w:tcPr>
            <w:tcW w:w="25" w:type="dxa"/>
            <w:tcPrChange w:id="873" w:author="יעל גויסקי" w:date="2020-10-14T12:41:00Z">
              <w:tcPr>
                <w:tcW w:w="624" w:type="dxa"/>
              </w:tcPr>
            </w:tcPrChange>
          </w:tcPr>
          <w:p w14:paraId="376A4CE6" w14:textId="77777777" w:rsidR="00B6075B" w:rsidRPr="00B6075B" w:rsidRDefault="00B6075B" w:rsidP="00B6075B">
            <w:pPr>
              <w:pStyle w:val="TableText"/>
              <w:jc w:val="both"/>
              <w:rPr>
                <w:rtl/>
              </w:rPr>
            </w:pPr>
          </w:p>
        </w:tc>
        <w:tc>
          <w:tcPr>
            <w:tcW w:w="1223" w:type="dxa"/>
            <w:tcPrChange w:id="874" w:author="יעל גויסקי" w:date="2020-10-14T12:41:00Z">
              <w:tcPr>
                <w:tcW w:w="624" w:type="dxa"/>
              </w:tcPr>
            </w:tcPrChange>
          </w:tcPr>
          <w:p w14:paraId="0414E934" w14:textId="77777777" w:rsidR="00B6075B" w:rsidRPr="00B6075B" w:rsidRDefault="00B6075B" w:rsidP="00B6075B">
            <w:pPr>
              <w:pStyle w:val="TableText"/>
              <w:jc w:val="both"/>
              <w:rPr>
                <w:rtl/>
              </w:rPr>
            </w:pPr>
          </w:p>
        </w:tc>
        <w:tc>
          <w:tcPr>
            <w:tcW w:w="4025" w:type="dxa"/>
            <w:gridSpan w:val="3"/>
            <w:tcPrChange w:id="875" w:author="יעל גויסקי" w:date="2020-10-14T12:41:00Z">
              <w:tcPr>
                <w:tcW w:w="4025" w:type="dxa"/>
                <w:gridSpan w:val="3"/>
              </w:tcPr>
            </w:tcPrChange>
          </w:tcPr>
          <w:p w14:paraId="3143149B" w14:textId="77777777" w:rsidR="00B6075B" w:rsidRPr="00856FB0" w:rsidRDefault="00B6075B" w:rsidP="00BF13B2">
            <w:pPr>
              <w:pStyle w:val="TableBlock"/>
              <w:numPr>
                <w:ilvl w:val="0"/>
                <w:numId w:val="16"/>
              </w:numPr>
              <w:tabs>
                <w:tab w:val="left" w:pos="624"/>
              </w:tabs>
              <w:rPr>
                <w:rFonts w:ascii="David" w:hAnsi="David"/>
                <w:sz w:val="26"/>
                <w:rtl/>
              </w:rPr>
            </w:pPr>
            <w:r w:rsidRPr="00856FB0">
              <w:rPr>
                <w:rFonts w:ascii="David" w:hAnsi="David"/>
                <w:sz w:val="26"/>
                <w:rtl/>
              </w:rPr>
              <w:t>על אף הוראות כל דין למעט פקודת הסטטיסטיקה [נוסח חדש], התשל"ב-1972, המוסד לא יעביר כל מידע שהתקבל או שנוצר לפי סעיף זה, אלא לשם ביצוע חוק זה ובמידה שנדרש</w:t>
            </w:r>
            <w:r w:rsidRPr="00856FB0">
              <w:rPr>
                <w:rFonts w:ascii="David" w:hAnsi="David"/>
                <w:sz w:val="26"/>
              </w:rPr>
              <w:t>.</w:t>
            </w:r>
          </w:p>
        </w:tc>
      </w:tr>
      <w:tr w:rsidR="00B6075B" w:rsidRPr="00856FB0" w14:paraId="516C988A"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7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77" w:author="יעל גויסקי" w:date="2020-10-14T12:41:00Z">
            <w:trPr>
              <w:cantSplit/>
            </w:trPr>
          </w:trPrChange>
        </w:trPr>
        <w:tc>
          <w:tcPr>
            <w:tcW w:w="1869" w:type="dxa"/>
            <w:tcPrChange w:id="878" w:author="יעל גויסקי" w:date="2020-10-14T12:41:00Z">
              <w:tcPr>
                <w:tcW w:w="1869" w:type="dxa"/>
              </w:tcPr>
            </w:tcPrChange>
          </w:tcPr>
          <w:p w14:paraId="719A3B37" w14:textId="77777777" w:rsidR="00B6075B" w:rsidRDefault="00B6075B" w:rsidP="00B6075B">
            <w:pPr>
              <w:pStyle w:val="TableSideHeading"/>
              <w:outlineLvl w:val="9"/>
            </w:pPr>
          </w:p>
        </w:tc>
        <w:tc>
          <w:tcPr>
            <w:tcW w:w="624" w:type="dxa"/>
            <w:tcPrChange w:id="879" w:author="יעל גויסקי" w:date="2020-10-14T12:41:00Z">
              <w:tcPr>
                <w:tcW w:w="624" w:type="dxa"/>
              </w:tcPr>
            </w:tcPrChange>
          </w:tcPr>
          <w:p w14:paraId="44DEA47E" w14:textId="77777777" w:rsidR="00B6075B" w:rsidRPr="00EB2DF3" w:rsidRDefault="00B6075B" w:rsidP="00B6075B">
            <w:pPr>
              <w:pStyle w:val="TableText"/>
              <w:jc w:val="both"/>
            </w:pPr>
          </w:p>
        </w:tc>
        <w:tc>
          <w:tcPr>
            <w:tcW w:w="624" w:type="dxa"/>
            <w:tcPrChange w:id="880" w:author="יעל גויסקי" w:date="2020-10-14T12:41:00Z">
              <w:tcPr>
                <w:tcW w:w="624" w:type="dxa"/>
              </w:tcPr>
            </w:tcPrChange>
          </w:tcPr>
          <w:p w14:paraId="2C5944D3" w14:textId="77777777" w:rsidR="00B6075B" w:rsidRPr="00856FB0" w:rsidRDefault="00B6075B" w:rsidP="00B6075B">
            <w:pPr>
              <w:pStyle w:val="TableText"/>
              <w:jc w:val="both"/>
              <w:rPr>
                <w:rFonts w:ascii="David" w:hAnsi="David"/>
                <w:sz w:val="26"/>
              </w:rPr>
            </w:pPr>
          </w:p>
        </w:tc>
        <w:tc>
          <w:tcPr>
            <w:tcW w:w="624" w:type="dxa"/>
            <w:tcPrChange w:id="881" w:author="יעל גויסקי" w:date="2020-10-14T12:41:00Z">
              <w:tcPr>
                <w:tcW w:w="624" w:type="dxa"/>
              </w:tcPr>
            </w:tcPrChange>
          </w:tcPr>
          <w:p w14:paraId="77B21E54" w14:textId="77777777" w:rsidR="00B6075B" w:rsidRPr="00856FB0" w:rsidRDefault="00B6075B" w:rsidP="00B6075B">
            <w:pPr>
              <w:pStyle w:val="TableText"/>
              <w:jc w:val="both"/>
              <w:rPr>
                <w:rFonts w:ascii="David" w:hAnsi="David"/>
                <w:sz w:val="26"/>
              </w:rPr>
            </w:pPr>
          </w:p>
        </w:tc>
        <w:tc>
          <w:tcPr>
            <w:tcW w:w="624" w:type="dxa"/>
            <w:tcPrChange w:id="882" w:author="יעל גויסקי" w:date="2020-10-14T12:41:00Z">
              <w:tcPr>
                <w:tcW w:w="624" w:type="dxa"/>
              </w:tcPr>
            </w:tcPrChange>
          </w:tcPr>
          <w:p w14:paraId="074267E4" w14:textId="77777777" w:rsidR="00B6075B" w:rsidRPr="00856FB0" w:rsidRDefault="00B6075B" w:rsidP="00B6075B">
            <w:pPr>
              <w:pStyle w:val="TableText"/>
              <w:autoSpaceDE w:val="0"/>
              <w:autoSpaceDN w:val="0"/>
              <w:adjustRightInd w:val="0"/>
              <w:contextualSpacing w:val="0"/>
              <w:jc w:val="both"/>
              <w:textAlignment w:val="center"/>
              <w:rPr>
                <w:rFonts w:ascii="David" w:hAnsi="David"/>
                <w:sz w:val="26"/>
              </w:rPr>
            </w:pPr>
          </w:p>
        </w:tc>
        <w:tc>
          <w:tcPr>
            <w:tcW w:w="25" w:type="dxa"/>
            <w:tcPrChange w:id="883" w:author="יעל גויסקי" w:date="2020-10-14T12:41:00Z">
              <w:tcPr>
                <w:tcW w:w="624" w:type="dxa"/>
              </w:tcPr>
            </w:tcPrChange>
          </w:tcPr>
          <w:p w14:paraId="1998548C" w14:textId="77777777" w:rsidR="00B6075B" w:rsidRPr="00B6075B" w:rsidRDefault="00B6075B" w:rsidP="00B6075B">
            <w:pPr>
              <w:pStyle w:val="TableText"/>
              <w:jc w:val="both"/>
              <w:rPr>
                <w:rtl/>
              </w:rPr>
            </w:pPr>
          </w:p>
        </w:tc>
        <w:tc>
          <w:tcPr>
            <w:tcW w:w="1223" w:type="dxa"/>
            <w:tcPrChange w:id="884" w:author="יעל גויסקי" w:date="2020-10-14T12:41:00Z">
              <w:tcPr>
                <w:tcW w:w="624" w:type="dxa"/>
              </w:tcPr>
            </w:tcPrChange>
          </w:tcPr>
          <w:p w14:paraId="03F0339D" w14:textId="77777777" w:rsidR="00B6075B" w:rsidRPr="00B6075B" w:rsidRDefault="00B6075B" w:rsidP="00B6075B">
            <w:pPr>
              <w:pStyle w:val="TableText"/>
              <w:jc w:val="both"/>
              <w:rPr>
                <w:rtl/>
              </w:rPr>
            </w:pPr>
          </w:p>
        </w:tc>
        <w:tc>
          <w:tcPr>
            <w:tcW w:w="4025" w:type="dxa"/>
            <w:gridSpan w:val="3"/>
            <w:tcPrChange w:id="885" w:author="יעל גויסקי" w:date="2020-10-14T12:41:00Z">
              <w:tcPr>
                <w:tcW w:w="4025" w:type="dxa"/>
                <w:gridSpan w:val="3"/>
              </w:tcPr>
            </w:tcPrChange>
          </w:tcPr>
          <w:p w14:paraId="30F8BCB7" w14:textId="77777777" w:rsidR="00B6075B" w:rsidRPr="00856FB0" w:rsidRDefault="00B6075B" w:rsidP="00BF13B2">
            <w:pPr>
              <w:pStyle w:val="TableBlock"/>
              <w:numPr>
                <w:ilvl w:val="0"/>
                <w:numId w:val="16"/>
              </w:numPr>
              <w:tabs>
                <w:tab w:val="left" w:pos="624"/>
              </w:tabs>
              <w:rPr>
                <w:rFonts w:ascii="David" w:hAnsi="David"/>
                <w:sz w:val="26"/>
                <w:rtl/>
              </w:rPr>
            </w:pPr>
            <w:r w:rsidRPr="00856FB0">
              <w:rPr>
                <w:rFonts w:ascii="David" w:hAnsi="David"/>
                <w:sz w:val="26"/>
                <w:rtl/>
              </w:rPr>
              <w:t>אדם שהגיע אליו מידע לפי חוק זה ישמור אותו בסוד, לא יגלה אותו לאחר ולא יעשה בו כל שימוש פרט לתכלית האמורה בסעיף קטן 3.</w:t>
            </w:r>
          </w:p>
        </w:tc>
      </w:tr>
      <w:tr w:rsidR="0014366D" w14:paraId="08EAA8F8"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8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887" w:author="יעל גויסקי" w:date="2020-10-14T12:41:00Z">
            <w:trPr>
              <w:cantSplit/>
            </w:trPr>
          </w:trPrChange>
        </w:trPr>
        <w:tc>
          <w:tcPr>
            <w:tcW w:w="1869" w:type="dxa"/>
            <w:tcPrChange w:id="888" w:author="יעל גויסקי" w:date="2020-10-14T12:41:00Z">
              <w:tcPr>
                <w:tcW w:w="1869" w:type="dxa"/>
              </w:tcPr>
            </w:tcPrChange>
          </w:tcPr>
          <w:p w14:paraId="4E24BABA" w14:textId="77777777" w:rsidR="0014366D" w:rsidRDefault="0014366D">
            <w:pPr>
              <w:pStyle w:val="TableSideHeading"/>
              <w:keepLines w:val="0"/>
            </w:pPr>
          </w:p>
        </w:tc>
        <w:tc>
          <w:tcPr>
            <w:tcW w:w="624" w:type="dxa"/>
            <w:tcPrChange w:id="889" w:author="יעל גויסקי" w:date="2020-10-14T12:41:00Z">
              <w:tcPr>
                <w:tcW w:w="624" w:type="dxa"/>
              </w:tcPr>
            </w:tcPrChange>
          </w:tcPr>
          <w:p w14:paraId="721C4E2E" w14:textId="77777777" w:rsidR="0014366D" w:rsidRDefault="0014366D">
            <w:pPr>
              <w:pStyle w:val="TableText"/>
              <w:keepLines w:val="0"/>
            </w:pPr>
          </w:p>
        </w:tc>
        <w:tc>
          <w:tcPr>
            <w:tcW w:w="1872" w:type="dxa"/>
            <w:gridSpan w:val="3"/>
            <w:tcPrChange w:id="890" w:author="יעל גויסקי" w:date="2020-10-14T12:41:00Z">
              <w:tcPr>
                <w:tcW w:w="1872" w:type="dxa"/>
                <w:gridSpan w:val="3"/>
              </w:tcPr>
            </w:tcPrChange>
          </w:tcPr>
          <w:p w14:paraId="42F02808" w14:textId="77777777" w:rsidR="0014366D" w:rsidRDefault="0014366D">
            <w:pPr>
              <w:pStyle w:val="TableInnerSideHeading"/>
            </w:pPr>
            <w:bookmarkStart w:id="891" w:name="_Toc53430412"/>
            <w:bookmarkStart w:id="892" w:name="_Toc53430452"/>
            <w:bookmarkStart w:id="893" w:name="_Toc53478257"/>
            <w:bookmarkStart w:id="894" w:name="_Toc53478293"/>
            <w:r w:rsidRPr="00EB2DF3">
              <w:rPr>
                <w:rFonts w:hint="cs"/>
                <w:rtl/>
              </w:rPr>
              <w:t>שווי יום מחלה</w:t>
            </w:r>
            <w:bookmarkEnd w:id="891"/>
            <w:bookmarkEnd w:id="892"/>
            <w:bookmarkEnd w:id="893"/>
            <w:bookmarkEnd w:id="894"/>
          </w:p>
        </w:tc>
        <w:tc>
          <w:tcPr>
            <w:tcW w:w="25" w:type="dxa"/>
            <w:tcPrChange w:id="895" w:author="יעל גויסקי" w:date="2020-10-14T12:41:00Z">
              <w:tcPr>
                <w:tcW w:w="624" w:type="dxa"/>
              </w:tcPr>
            </w:tcPrChange>
          </w:tcPr>
          <w:p w14:paraId="123C9559" w14:textId="77777777" w:rsidR="0014366D" w:rsidRDefault="003019FF">
            <w:pPr>
              <w:pStyle w:val="TableText"/>
            </w:pPr>
            <w:r>
              <w:rPr>
                <w:rFonts w:hint="cs"/>
                <w:rtl/>
              </w:rPr>
              <w:t>3טו.</w:t>
            </w:r>
          </w:p>
        </w:tc>
        <w:tc>
          <w:tcPr>
            <w:tcW w:w="5248" w:type="dxa"/>
            <w:gridSpan w:val="4"/>
            <w:tcPrChange w:id="896" w:author="יעל גויסקי" w:date="2020-10-14T12:41:00Z">
              <w:tcPr>
                <w:tcW w:w="4649" w:type="dxa"/>
                <w:gridSpan w:val="4"/>
              </w:tcPr>
            </w:tcPrChange>
          </w:tcPr>
          <w:p w14:paraId="393A3406" w14:textId="36A84B66" w:rsidR="0014366D" w:rsidRDefault="0014366D" w:rsidP="0049345C">
            <w:pPr>
              <w:pStyle w:val="TableBlock"/>
            </w:pPr>
            <w:r w:rsidRPr="00856FB0">
              <w:rPr>
                <w:rFonts w:ascii="David" w:hAnsi="David"/>
                <w:sz w:val="26"/>
                <w:rtl/>
              </w:rPr>
              <w:t xml:space="preserve">לעניין תשלום מהמוסד למעסיק לפי פרק זה, יראו שווי יום מחלה כשווי יום </w:t>
            </w:r>
            <w:del w:id="897" w:author="יעל גויסקי" w:date="2020-10-14T12:49:00Z">
              <w:r w:rsidRPr="00856FB0" w:rsidDel="00B67270">
                <w:rPr>
                  <w:rFonts w:ascii="David" w:hAnsi="David"/>
                  <w:sz w:val="26"/>
                  <w:rtl/>
                </w:rPr>
                <w:delText xml:space="preserve">המחלה </w:delText>
              </w:r>
            </w:del>
            <w:ins w:id="898" w:author="יעל גויסקי" w:date="2020-10-14T12:49:00Z">
              <w:r w:rsidR="00B67270">
                <w:rPr>
                  <w:rFonts w:ascii="David" w:hAnsi="David" w:hint="cs"/>
                  <w:sz w:val="26"/>
                  <w:rtl/>
                </w:rPr>
                <w:t>בידוד</w:t>
              </w:r>
              <w:r w:rsidR="00B67270" w:rsidRPr="00856FB0">
                <w:rPr>
                  <w:rFonts w:ascii="David" w:hAnsi="David"/>
                  <w:sz w:val="26"/>
                  <w:rtl/>
                </w:rPr>
                <w:t xml:space="preserve"> </w:t>
              </w:r>
            </w:ins>
            <w:r w:rsidRPr="00856FB0">
              <w:rPr>
                <w:rFonts w:ascii="David" w:hAnsi="David"/>
                <w:sz w:val="26"/>
                <w:rtl/>
              </w:rPr>
              <w:t>של העובד ביום הראשון של תקופת הבידוד, אף אם השתנה שוויו במועד מאוחר יותר.</w:t>
            </w:r>
          </w:p>
        </w:tc>
      </w:tr>
      <w:tr w:rsidR="0014366D" w14:paraId="7A807AB5"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89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00" w:author="יעל גויסקי" w:date="2020-10-14T12:41:00Z">
            <w:trPr>
              <w:cantSplit/>
            </w:trPr>
          </w:trPrChange>
        </w:trPr>
        <w:tc>
          <w:tcPr>
            <w:tcW w:w="1869" w:type="dxa"/>
            <w:tcPrChange w:id="901" w:author="יעל גויסקי" w:date="2020-10-14T12:41:00Z">
              <w:tcPr>
                <w:tcW w:w="1869" w:type="dxa"/>
              </w:tcPr>
            </w:tcPrChange>
          </w:tcPr>
          <w:p w14:paraId="2D60DCF4" w14:textId="77777777" w:rsidR="0014366D" w:rsidRDefault="0014366D">
            <w:pPr>
              <w:pStyle w:val="TableSideHeading"/>
              <w:keepLines w:val="0"/>
            </w:pPr>
          </w:p>
        </w:tc>
        <w:tc>
          <w:tcPr>
            <w:tcW w:w="624" w:type="dxa"/>
            <w:tcPrChange w:id="902" w:author="יעל גויסקי" w:date="2020-10-14T12:41:00Z">
              <w:tcPr>
                <w:tcW w:w="624" w:type="dxa"/>
              </w:tcPr>
            </w:tcPrChange>
          </w:tcPr>
          <w:p w14:paraId="78095295" w14:textId="77777777" w:rsidR="0014366D" w:rsidRDefault="0014366D">
            <w:pPr>
              <w:pStyle w:val="TableText"/>
              <w:keepLines w:val="0"/>
            </w:pPr>
          </w:p>
        </w:tc>
        <w:tc>
          <w:tcPr>
            <w:tcW w:w="1872" w:type="dxa"/>
            <w:gridSpan w:val="3"/>
            <w:tcPrChange w:id="903" w:author="יעל גויסקי" w:date="2020-10-14T12:41:00Z">
              <w:tcPr>
                <w:tcW w:w="1872" w:type="dxa"/>
                <w:gridSpan w:val="3"/>
              </w:tcPr>
            </w:tcPrChange>
          </w:tcPr>
          <w:p w14:paraId="18B20515" w14:textId="77777777" w:rsidR="0014366D" w:rsidRDefault="003019FF">
            <w:pPr>
              <w:pStyle w:val="TableInnerSideHeading"/>
            </w:pPr>
            <w:r>
              <w:rPr>
                <w:rFonts w:hint="cs"/>
                <w:rtl/>
              </w:rPr>
              <w:t>תחולת הוראות חוק הביטוח הלאומי</w:t>
            </w:r>
          </w:p>
        </w:tc>
        <w:tc>
          <w:tcPr>
            <w:tcW w:w="25" w:type="dxa"/>
            <w:tcPrChange w:id="904" w:author="יעל גויסקי" w:date="2020-10-14T12:41:00Z">
              <w:tcPr>
                <w:tcW w:w="624" w:type="dxa"/>
              </w:tcPr>
            </w:tcPrChange>
          </w:tcPr>
          <w:p w14:paraId="0079C04A" w14:textId="77777777" w:rsidR="0014366D" w:rsidRDefault="003019FF">
            <w:pPr>
              <w:pStyle w:val="TableText"/>
            </w:pPr>
            <w:r>
              <w:rPr>
                <w:rFonts w:hint="cs"/>
                <w:rtl/>
              </w:rPr>
              <w:t>3טז.</w:t>
            </w:r>
          </w:p>
        </w:tc>
        <w:tc>
          <w:tcPr>
            <w:tcW w:w="5248" w:type="dxa"/>
            <w:gridSpan w:val="4"/>
            <w:tcPrChange w:id="905" w:author="יעל גויסקי" w:date="2020-10-14T12:41:00Z">
              <w:tcPr>
                <w:tcW w:w="4649" w:type="dxa"/>
                <w:gridSpan w:val="4"/>
              </w:tcPr>
            </w:tcPrChange>
          </w:tcPr>
          <w:p w14:paraId="59D27933" w14:textId="716158E6" w:rsidR="0014366D" w:rsidRDefault="0014366D" w:rsidP="0049345C">
            <w:pPr>
              <w:pStyle w:val="TableBlock"/>
            </w:pPr>
            <w:del w:id="906" w:author="יעל גויסקי" w:date="2020-10-14T12:49:00Z">
              <w:r w:rsidRPr="00856FB0" w:rsidDel="00B67270">
                <w:rPr>
                  <w:rFonts w:ascii="David" w:hAnsi="David"/>
                  <w:sz w:val="26"/>
                  <w:rtl/>
                </w:rPr>
                <w:delText>הוראות סעיפים 281 ופרק י"ד לחוק הביטוח הלאומי [נוסח משולב], התשנ"ה-1995, למעט סעיף 296, יחולו לעניין תשלום לפי פרק זה, בשינויים המחויבים</w:delText>
              </w:r>
            </w:del>
            <w:r w:rsidRPr="00856FB0">
              <w:rPr>
                <w:rFonts w:ascii="David" w:hAnsi="David"/>
                <w:sz w:val="26"/>
                <w:rtl/>
              </w:rPr>
              <w:t>.</w:t>
            </w:r>
          </w:p>
        </w:tc>
      </w:tr>
      <w:tr w:rsidR="0014366D" w14:paraId="41A10F9E"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07"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08" w:author="יעל גויסקי" w:date="2020-10-14T12:41:00Z">
            <w:trPr>
              <w:cantSplit/>
            </w:trPr>
          </w:trPrChange>
        </w:trPr>
        <w:tc>
          <w:tcPr>
            <w:tcW w:w="1869" w:type="dxa"/>
            <w:tcPrChange w:id="909" w:author="יעל גויסקי" w:date="2020-10-14T12:41:00Z">
              <w:tcPr>
                <w:tcW w:w="1869" w:type="dxa"/>
              </w:tcPr>
            </w:tcPrChange>
          </w:tcPr>
          <w:p w14:paraId="2DF06D9D" w14:textId="77777777" w:rsidR="0014366D" w:rsidRDefault="0014366D">
            <w:pPr>
              <w:pStyle w:val="TableSideHeading"/>
              <w:keepLines w:val="0"/>
            </w:pPr>
          </w:p>
        </w:tc>
        <w:tc>
          <w:tcPr>
            <w:tcW w:w="624" w:type="dxa"/>
            <w:tcPrChange w:id="910" w:author="יעל גויסקי" w:date="2020-10-14T12:41:00Z">
              <w:tcPr>
                <w:tcW w:w="624" w:type="dxa"/>
              </w:tcPr>
            </w:tcPrChange>
          </w:tcPr>
          <w:p w14:paraId="7BA9DD40" w14:textId="77777777" w:rsidR="0014366D" w:rsidRDefault="0014366D">
            <w:pPr>
              <w:pStyle w:val="TableText"/>
              <w:keepLines w:val="0"/>
            </w:pPr>
          </w:p>
        </w:tc>
        <w:tc>
          <w:tcPr>
            <w:tcW w:w="1872" w:type="dxa"/>
            <w:gridSpan w:val="3"/>
            <w:tcPrChange w:id="911" w:author="יעל גויסקי" w:date="2020-10-14T12:41:00Z">
              <w:tcPr>
                <w:tcW w:w="1872" w:type="dxa"/>
                <w:gridSpan w:val="3"/>
              </w:tcPr>
            </w:tcPrChange>
          </w:tcPr>
          <w:p w14:paraId="3E99C973" w14:textId="77777777" w:rsidR="0014366D" w:rsidRDefault="0014366D">
            <w:pPr>
              <w:pStyle w:val="TableInnerSideHeading"/>
            </w:pPr>
            <w:bookmarkStart w:id="912" w:name="_Toc53430413"/>
            <w:bookmarkStart w:id="913" w:name="_Toc53430453"/>
            <w:bookmarkStart w:id="914" w:name="_Toc53478258"/>
            <w:bookmarkStart w:id="915" w:name="_Toc53478294"/>
            <w:r w:rsidRPr="00EB2DF3">
              <w:rPr>
                <w:rFonts w:hint="cs"/>
                <w:rtl/>
              </w:rPr>
              <w:t>שיפוי המוסד</w:t>
            </w:r>
            <w:bookmarkEnd w:id="912"/>
            <w:bookmarkEnd w:id="913"/>
            <w:bookmarkEnd w:id="914"/>
            <w:bookmarkEnd w:id="915"/>
          </w:p>
        </w:tc>
        <w:tc>
          <w:tcPr>
            <w:tcW w:w="25" w:type="dxa"/>
            <w:tcPrChange w:id="916" w:author="יעל גויסקי" w:date="2020-10-14T12:41:00Z">
              <w:tcPr>
                <w:tcW w:w="624" w:type="dxa"/>
              </w:tcPr>
            </w:tcPrChange>
          </w:tcPr>
          <w:p w14:paraId="2CD21B84" w14:textId="77777777" w:rsidR="0014366D" w:rsidRDefault="003019FF">
            <w:pPr>
              <w:pStyle w:val="TableText"/>
            </w:pPr>
            <w:r>
              <w:rPr>
                <w:rFonts w:hint="cs"/>
                <w:rtl/>
              </w:rPr>
              <w:t>3יז.</w:t>
            </w:r>
          </w:p>
        </w:tc>
        <w:tc>
          <w:tcPr>
            <w:tcW w:w="5248" w:type="dxa"/>
            <w:gridSpan w:val="4"/>
            <w:tcPrChange w:id="917" w:author="יעל גויסקי" w:date="2020-10-14T12:41:00Z">
              <w:tcPr>
                <w:tcW w:w="4649" w:type="dxa"/>
                <w:gridSpan w:val="4"/>
              </w:tcPr>
            </w:tcPrChange>
          </w:tcPr>
          <w:p w14:paraId="13766F85" w14:textId="77777777" w:rsidR="0014366D" w:rsidRDefault="0014366D" w:rsidP="0049345C">
            <w:pPr>
              <w:pStyle w:val="TableBlock"/>
            </w:pPr>
            <w:r w:rsidRPr="00856FB0">
              <w:rPr>
                <w:rFonts w:ascii="David" w:hAnsi="David"/>
                <w:sz w:val="26"/>
                <w:rtl/>
              </w:rPr>
              <w:t>אוצר המדינה ישפה את המוסד בגין כל הוצאה שהוציא לצורך ביצוע חוק זה.</w:t>
            </w:r>
          </w:p>
        </w:tc>
      </w:tr>
      <w:tr w:rsidR="0014366D" w14:paraId="6F5E0FA9"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1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19" w:author="יעל גויסקי" w:date="2020-10-14T12:41:00Z">
            <w:trPr>
              <w:cantSplit/>
            </w:trPr>
          </w:trPrChange>
        </w:trPr>
        <w:tc>
          <w:tcPr>
            <w:tcW w:w="1869" w:type="dxa"/>
            <w:tcPrChange w:id="920" w:author="יעל גויסקי" w:date="2020-10-14T12:41:00Z">
              <w:tcPr>
                <w:tcW w:w="1869" w:type="dxa"/>
              </w:tcPr>
            </w:tcPrChange>
          </w:tcPr>
          <w:p w14:paraId="5AE0F31E" w14:textId="77777777" w:rsidR="0014366D" w:rsidRDefault="0014366D">
            <w:pPr>
              <w:pStyle w:val="TableSideHeading"/>
              <w:keepLines w:val="0"/>
            </w:pPr>
          </w:p>
        </w:tc>
        <w:tc>
          <w:tcPr>
            <w:tcW w:w="624" w:type="dxa"/>
            <w:tcPrChange w:id="921" w:author="יעל גויסקי" w:date="2020-10-14T12:41:00Z">
              <w:tcPr>
                <w:tcW w:w="624" w:type="dxa"/>
              </w:tcPr>
            </w:tcPrChange>
          </w:tcPr>
          <w:p w14:paraId="02DBB41F" w14:textId="77777777" w:rsidR="0014366D" w:rsidRDefault="0014366D">
            <w:pPr>
              <w:pStyle w:val="TableText"/>
              <w:keepLines w:val="0"/>
            </w:pPr>
          </w:p>
        </w:tc>
        <w:tc>
          <w:tcPr>
            <w:tcW w:w="1872" w:type="dxa"/>
            <w:gridSpan w:val="3"/>
            <w:tcPrChange w:id="922" w:author="יעל גויסקי" w:date="2020-10-14T12:41:00Z">
              <w:tcPr>
                <w:tcW w:w="1872" w:type="dxa"/>
                <w:gridSpan w:val="3"/>
              </w:tcPr>
            </w:tcPrChange>
          </w:tcPr>
          <w:p w14:paraId="4199C428" w14:textId="77777777" w:rsidR="0014366D" w:rsidRDefault="0014366D">
            <w:pPr>
              <w:pStyle w:val="TableInnerSideHeading"/>
            </w:pPr>
            <w:bookmarkStart w:id="923" w:name="_Toc53430414"/>
            <w:bookmarkStart w:id="924" w:name="_Toc53430454"/>
            <w:bookmarkStart w:id="925" w:name="_Toc53478259"/>
            <w:bookmarkStart w:id="926" w:name="_Toc53478295"/>
            <w:r w:rsidRPr="00EB2DF3">
              <w:rPr>
                <w:rFonts w:hint="cs"/>
                <w:rtl/>
              </w:rPr>
              <w:t>סמכות שיפוט</w:t>
            </w:r>
            <w:bookmarkEnd w:id="923"/>
            <w:bookmarkEnd w:id="924"/>
            <w:bookmarkEnd w:id="925"/>
            <w:bookmarkEnd w:id="926"/>
          </w:p>
        </w:tc>
        <w:tc>
          <w:tcPr>
            <w:tcW w:w="25" w:type="dxa"/>
            <w:tcPrChange w:id="927" w:author="יעל גויסקי" w:date="2020-10-14T12:41:00Z">
              <w:tcPr>
                <w:tcW w:w="624" w:type="dxa"/>
              </w:tcPr>
            </w:tcPrChange>
          </w:tcPr>
          <w:p w14:paraId="43070388" w14:textId="77777777" w:rsidR="0014366D" w:rsidRDefault="003019FF">
            <w:pPr>
              <w:pStyle w:val="TableText"/>
            </w:pPr>
            <w:r>
              <w:rPr>
                <w:rFonts w:hint="cs"/>
                <w:rtl/>
              </w:rPr>
              <w:t>3יח.</w:t>
            </w:r>
          </w:p>
        </w:tc>
        <w:tc>
          <w:tcPr>
            <w:tcW w:w="5248" w:type="dxa"/>
            <w:gridSpan w:val="4"/>
            <w:tcPrChange w:id="928" w:author="יעל גויסקי" w:date="2020-10-14T12:41:00Z">
              <w:tcPr>
                <w:tcW w:w="4649" w:type="dxa"/>
                <w:gridSpan w:val="4"/>
              </w:tcPr>
            </w:tcPrChange>
          </w:tcPr>
          <w:p w14:paraId="7F1F5072" w14:textId="77777777" w:rsidR="0014366D" w:rsidRDefault="0014366D" w:rsidP="0049345C">
            <w:pPr>
              <w:pStyle w:val="TableBlock"/>
            </w:pPr>
            <w:r w:rsidRPr="00856FB0">
              <w:rPr>
                <w:rFonts w:ascii="David" w:hAnsi="David"/>
                <w:sz w:val="26"/>
                <w:rtl/>
              </w:rPr>
              <w:t>לבית דין אזורי לעבודה כמשמעותו בחוק בית הדין לעבודה, התשכ"ט-1969, תהיה סמכות ייחודית לדון בכל תביעה לתשלום לפי חוק זה.</w:t>
            </w:r>
          </w:p>
        </w:tc>
      </w:tr>
      <w:tr w:rsidR="0014366D" w14:paraId="3658849A"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2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30" w:author="יעל גויסקי" w:date="2020-10-14T12:41:00Z">
            <w:trPr>
              <w:cantSplit/>
            </w:trPr>
          </w:trPrChange>
        </w:trPr>
        <w:tc>
          <w:tcPr>
            <w:tcW w:w="1869" w:type="dxa"/>
            <w:tcPrChange w:id="931" w:author="יעל גויסקי" w:date="2020-10-14T12:41:00Z">
              <w:tcPr>
                <w:tcW w:w="1869" w:type="dxa"/>
              </w:tcPr>
            </w:tcPrChange>
          </w:tcPr>
          <w:p w14:paraId="068BB61E" w14:textId="77777777" w:rsidR="0014366D" w:rsidRDefault="0014366D">
            <w:pPr>
              <w:pStyle w:val="TableSideHeading"/>
              <w:keepLines w:val="0"/>
            </w:pPr>
          </w:p>
        </w:tc>
        <w:tc>
          <w:tcPr>
            <w:tcW w:w="624" w:type="dxa"/>
            <w:tcPrChange w:id="932" w:author="יעל גויסקי" w:date="2020-10-14T12:41:00Z">
              <w:tcPr>
                <w:tcW w:w="624" w:type="dxa"/>
              </w:tcPr>
            </w:tcPrChange>
          </w:tcPr>
          <w:p w14:paraId="38D649C8" w14:textId="77777777" w:rsidR="0014366D" w:rsidRDefault="0014366D">
            <w:pPr>
              <w:pStyle w:val="TableText"/>
              <w:keepLines w:val="0"/>
            </w:pPr>
          </w:p>
        </w:tc>
        <w:tc>
          <w:tcPr>
            <w:tcW w:w="1872" w:type="dxa"/>
            <w:gridSpan w:val="3"/>
            <w:tcPrChange w:id="933" w:author="יעל גויסקי" w:date="2020-10-14T12:41:00Z">
              <w:tcPr>
                <w:tcW w:w="1872" w:type="dxa"/>
                <w:gridSpan w:val="3"/>
              </w:tcPr>
            </w:tcPrChange>
          </w:tcPr>
          <w:p w14:paraId="0FD94FEE" w14:textId="77777777" w:rsidR="0014366D" w:rsidRDefault="0014366D">
            <w:pPr>
              <w:pStyle w:val="TableInnerSideHeading"/>
            </w:pPr>
            <w:bookmarkStart w:id="934" w:name="_Toc53430415"/>
            <w:bookmarkStart w:id="935" w:name="_Toc53430455"/>
            <w:bookmarkStart w:id="936" w:name="_Toc53478260"/>
            <w:bookmarkStart w:id="937" w:name="_Toc53478296"/>
            <w:r w:rsidRPr="00EB2DF3">
              <w:rPr>
                <w:rFonts w:hint="cs"/>
                <w:rtl/>
              </w:rPr>
              <w:t>תחילה ותחולה</w:t>
            </w:r>
            <w:bookmarkEnd w:id="934"/>
            <w:bookmarkEnd w:id="935"/>
            <w:bookmarkEnd w:id="936"/>
            <w:bookmarkEnd w:id="937"/>
          </w:p>
        </w:tc>
        <w:tc>
          <w:tcPr>
            <w:tcW w:w="25" w:type="dxa"/>
            <w:tcPrChange w:id="938" w:author="יעל גויסקי" w:date="2020-10-14T12:41:00Z">
              <w:tcPr>
                <w:tcW w:w="624" w:type="dxa"/>
              </w:tcPr>
            </w:tcPrChange>
          </w:tcPr>
          <w:p w14:paraId="1EDC21DF" w14:textId="77777777" w:rsidR="0014366D" w:rsidRDefault="003019FF">
            <w:pPr>
              <w:pStyle w:val="TableText"/>
            </w:pPr>
            <w:r>
              <w:rPr>
                <w:rFonts w:hint="cs"/>
                <w:rtl/>
              </w:rPr>
              <w:t>3יט.</w:t>
            </w:r>
          </w:p>
        </w:tc>
        <w:tc>
          <w:tcPr>
            <w:tcW w:w="5248" w:type="dxa"/>
            <w:gridSpan w:val="4"/>
            <w:tcPrChange w:id="939" w:author="יעל גויסקי" w:date="2020-10-14T12:41:00Z">
              <w:tcPr>
                <w:tcW w:w="4649" w:type="dxa"/>
                <w:gridSpan w:val="4"/>
              </w:tcPr>
            </w:tcPrChange>
          </w:tcPr>
          <w:p w14:paraId="7E0C3BA1" w14:textId="77777777" w:rsidR="0014366D" w:rsidRDefault="0014366D" w:rsidP="00BF13B2">
            <w:pPr>
              <w:pStyle w:val="TableBlock"/>
              <w:numPr>
                <w:ilvl w:val="0"/>
                <w:numId w:val="17"/>
              </w:numPr>
              <w:tabs>
                <w:tab w:val="left" w:pos="624"/>
              </w:tabs>
            </w:pPr>
            <w:r>
              <w:rPr>
                <w:rFonts w:ascii="David" w:hAnsi="David" w:hint="cs"/>
                <w:sz w:val="26"/>
                <w:rtl/>
              </w:rPr>
              <w:t>פרק</w:t>
            </w:r>
            <w:r w:rsidRPr="00856FB0">
              <w:rPr>
                <w:rFonts w:ascii="David" w:hAnsi="David"/>
                <w:sz w:val="26"/>
                <w:rtl/>
              </w:rPr>
              <w:t xml:space="preserve"> זה יעמוד בתוקפו החל ממועד פרסומו ועד ליום כ"א בסיוון </w:t>
            </w:r>
            <w:proofErr w:type="spellStart"/>
            <w:r w:rsidRPr="00856FB0">
              <w:rPr>
                <w:rFonts w:ascii="David" w:hAnsi="David"/>
                <w:sz w:val="26"/>
                <w:rtl/>
              </w:rPr>
              <w:t>התשפ"א</w:t>
            </w:r>
            <w:proofErr w:type="spellEnd"/>
            <w:r w:rsidRPr="00856FB0">
              <w:rPr>
                <w:rFonts w:ascii="David" w:hAnsi="David"/>
                <w:sz w:val="26"/>
                <w:rtl/>
              </w:rPr>
              <w:t xml:space="preserve"> (30 ביוני 2021).</w:t>
            </w:r>
          </w:p>
        </w:tc>
      </w:tr>
      <w:tr w:rsidR="003019FF" w:rsidRPr="00856FB0" w14:paraId="7EAAD365"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40"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41" w:author="יעל גויסקי" w:date="2020-10-14T12:41:00Z">
            <w:trPr>
              <w:cantSplit/>
            </w:trPr>
          </w:trPrChange>
        </w:trPr>
        <w:tc>
          <w:tcPr>
            <w:tcW w:w="1869" w:type="dxa"/>
            <w:tcPrChange w:id="942" w:author="יעל גויסקי" w:date="2020-10-14T12:41:00Z">
              <w:tcPr>
                <w:tcW w:w="1869" w:type="dxa"/>
              </w:tcPr>
            </w:tcPrChange>
          </w:tcPr>
          <w:p w14:paraId="7CE3DE2F" w14:textId="77777777" w:rsidR="003019FF" w:rsidRPr="007E536C" w:rsidRDefault="003019FF" w:rsidP="003019FF">
            <w:pPr>
              <w:pStyle w:val="TableSideHeading"/>
              <w:outlineLvl w:val="9"/>
              <w:rPr>
                <w:rtl/>
              </w:rPr>
            </w:pPr>
          </w:p>
        </w:tc>
        <w:tc>
          <w:tcPr>
            <w:tcW w:w="624" w:type="dxa"/>
            <w:tcPrChange w:id="943" w:author="יעל גויסקי" w:date="2020-10-14T12:41:00Z">
              <w:tcPr>
                <w:tcW w:w="624" w:type="dxa"/>
              </w:tcPr>
            </w:tcPrChange>
          </w:tcPr>
          <w:p w14:paraId="4CCFB3E6" w14:textId="77777777" w:rsidR="003019FF" w:rsidRPr="00EB2DF3" w:rsidRDefault="003019FF" w:rsidP="003019FF">
            <w:pPr>
              <w:pStyle w:val="TableText"/>
              <w:jc w:val="both"/>
              <w:rPr>
                <w:rtl/>
              </w:rPr>
            </w:pPr>
          </w:p>
        </w:tc>
        <w:tc>
          <w:tcPr>
            <w:tcW w:w="624" w:type="dxa"/>
            <w:tcPrChange w:id="944" w:author="יעל גויסקי" w:date="2020-10-14T12:41:00Z">
              <w:tcPr>
                <w:tcW w:w="624" w:type="dxa"/>
              </w:tcPr>
            </w:tcPrChange>
          </w:tcPr>
          <w:p w14:paraId="57355E16" w14:textId="77777777" w:rsidR="003019FF" w:rsidRPr="00856FB0" w:rsidRDefault="003019FF" w:rsidP="003019FF">
            <w:pPr>
              <w:pStyle w:val="TableText"/>
              <w:jc w:val="both"/>
              <w:rPr>
                <w:rFonts w:ascii="David" w:hAnsi="David"/>
                <w:rtl/>
              </w:rPr>
            </w:pPr>
          </w:p>
        </w:tc>
        <w:tc>
          <w:tcPr>
            <w:tcW w:w="624" w:type="dxa"/>
            <w:tcPrChange w:id="945" w:author="יעל גויסקי" w:date="2020-10-14T12:41:00Z">
              <w:tcPr>
                <w:tcW w:w="624" w:type="dxa"/>
              </w:tcPr>
            </w:tcPrChange>
          </w:tcPr>
          <w:p w14:paraId="35676289" w14:textId="77777777" w:rsidR="003019FF" w:rsidRPr="00EB2DF3" w:rsidRDefault="003019FF" w:rsidP="003019FF">
            <w:pPr>
              <w:pStyle w:val="TableText"/>
              <w:jc w:val="both"/>
              <w:rPr>
                <w:rtl/>
              </w:rPr>
            </w:pPr>
          </w:p>
        </w:tc>
        <w:tc>
          <w:tcPr>
            <w:tcW w:w="624" w:type="dxa"/>
            <w:tcPrChange w:id="946" w:author="יעל גויסקי" w:date="2020-10-14T12:41:00Z">
              <w:tcPr>
                <w:tcW w:w="624" w:type="dxa"/>
              </w:tcPr>
            </w:tcPrChange>
          </w:tcPr>
          <w:p w14:paraId="5A3BF4DD" w14:textId="77777777" w:rsidR="003019FF" w:rsidRPr="003019FF" w:rsidRDefault="003019FF" w:rsidP="003019FF">
            <w:pPr>
              <w:pStyle w:val="TableText"/>
              <w:jc w:val="both"/>
              <w:rPr>
                <w:rtl/>
              </w:rPr>
            </w:pPr>
          </w:p>
        </w:tc>
        <w:tc>
          <w:tcPr>
            <w:tcW w:w="25" w:type="dxa"/>
            <w:tcPrChange w:id="947" w:author="יעל גויסקי" w:date="2020-10-14T12:41:00Z">
              <w:tcPr>
                <w:tcW w:w="624" w:type="dxa"/>
              </w:tcPr>
            </w:tcPrChange>
          </w:tcPr>
          <w:p w14:paraId="492DACFC" w14:textId="77777777" w:rsidR="003019FF" w:rsidRPr="003019FF" w:rsidRDefault="003019FF" w:rsidP="003019FF">
            <w:pPr>
              <w:pStyle w:val="TableText"/>
              <w:jc w:val="both"/>
              <w:rPr>
                <w:rtl/>
              </w:rPr>
            </w:pPr>
          </w:p>
        </w:tc>
        <w:tc>
          <w:tcPr>
            <w:tcW w:w="5248" w:type="dxa"/>
            <w:gridSpan w:val="4"/>
            <w:tcPrChange w:id="948" w:author="יעל גויסקי" w:date="2020-10-14T12:41:00Z">
              <w:tcPr>
                <w:tcW w:w="4649" w:type="dxa"/>
                <w:gridSpan w:val="4"/>
              </w:tcPr>
            </w:tcPrChange>
          </w:tcPr>
          <w:p w14:paraId="78520C32" w14:textId="77777777" w:rsidR="003019FF" w:rsidRPr="00856FB0" w:rsidRDefault="003019FF" w:rsidP="00BF13B2">
            <w:pPr>
              <w:pStyle w:val="TableBlock"/>
              <w:numPr>
                <w:ilvl w:val="0"/>
                <w:numId w:val="17"/>
              </w:numPr>
              <w:tabs>
                <w:tab w:val="left" w:pos="624"/>
              </w:tabs>
              <w:rPr>
                <w:rFonts w:ascii="David" w:hAnsi="David"/>
                <w:sz w:val="26"/>
                <w:rtl/>
              </w:rPr>
            </w:pPr>
            <w:r w:rsidRPr="00856FB0">
              <w:rPr>
                <w:rFonts w:ascii="David" w:hAnsi="David"/>
                <w:sz w:val="26"/>
                <w:rtl/>
              </w:rPr>
              <w:t xml:space="preserve">על אף האמור, הוראות </w:t>
            </w:r>
            <w:r>
              <w:rPr>
                <w:rFonts w:ascii="David" w:hAnsi="David" w:hint="cs"/>
                <w:sz w:val="26"/>
                <w:rtl/>
              </w:rPr>
              <w:t xml:space="preserve">סעיף 3י(א) למעט לעניין שיפוי לפי סעיף 3ג(ב), הוראות סעיף 3י(ב), הוראות סעיף 3י(ד), וכן הוראות סעיפים 3יא עד 3יח </w:t>
            </w:r>
            <w:r w:rsidRPr="00856FB0">
              <w:rPr>
                <w:rFonts w:ascii="David" w:hAnsi="David"/>
                <w:sz w:val="26"/>
                <w:rtl/>
              </w:rPr>
              <w:t xml:space="preserve">יחולו על מעסיק החל מיום י"ג בתשרי </w:t>
            </w:r>
            <w:proofErr w:type="spellStart"/>
            <w:r w:rsidRPr="00856FB0">
              <w:rPr>
                <w:rFonts w:ascii="David" w:hAnsi="David"/>
                <w:sz w:val="26"/>
                <w:rtl/>
              </w:rPr>
              <w:t>התשפ"א</w:t>
            </w:r>
            <w:proofErr w:type="spellEnd"/>
            <w:r w:rsidRPr="00856FB0">
              <w:rPr>
                <w:rFonts w:ascii="David" w:hAnsi="David"/>
                <w:sz w:val="26"/>
                <w:rtl/>
              </w:rPr>
              <w:t xml:space="preserve"> (1 באוקטובר 2020) עד ליום כ"א בסיוון </w:t>
            </w:r>
            <w:proofErr w:type="spellStart"/>
            <w:r w:rsidRPr="00856FB0">
              <w:rPr>
                <w:rFonts w:ascii="David" w:hAnsi="David"/>
                <w:sz w:val="26"/>
                <w:rtl/>
              </w:rPr>
              <w:t>התשפ"א</w:t>
            </w:r>
            <w:proofErr w:type="spellEnd"/>
            <w:r w:rsidRPr="00856FB0">
              <w:rPr>
                <w:rFonts w:ascii="David" w:hAnsi="David"/>
                <w:sz w:val="26"/>
                <w:rtl/>
              </w:rPr>
              <w:t xml:space="preserve"> (30 ביוני 2021), ויראו את עובדיו </w:t>
            </w:r>
            <w:r>
              <w:rPr>
                <w:rFonts w:ascii="David" w:hAnsi="David" w:hint="cs"/>
                <w:sz w:val="26"/>
                <w:rtl/>
              </w:rPr>
              <w:t xml:space="preserve">כמי </w:t>
            </w:r>
            <w:r w:rsidRPr="00856FB0">
              <w:rPr>
                <w:rFonts w:ascii="David" w:hAnsi="David"/>
                <w:sz w:val="26"/>
                <w:rtl/>
              </w:rPr>
              <w:t xml:space="preserve">שמתקיים </w:t>
            </w:r>
            <w:r>
              <w:rPr>
                <w:rFonts w:ascii="David" w:hAnsi="David" w:hint="cs"/>
                <w:sz w:val="26"/>
                <w:rtl/>
              </w:rPr>
              <w:t xml:space="preserve">לגביהם </w:t>
            </w:r>
            <w:r w:rsidRPr="00856FB0">
              <w:rPr>
                <w:rFonts w:ascii="David" w:hAnsi="David"/>
                <w:sz w:val="26"/>
                <w:rtl/>
              </w:rPr>
              <w:t xml:space="preserve">האמור בסעיפים </w:t>
            </w:r>
            <w:r>
              <w:rPr>
                <w:rFonts w:ascii="David" w:hAnsi="David" w:hint="cs"/>
                <w:sz w:val="26"/>
                <w:rtl/>
              </w:rPr>
              <w:t>3ב ו- 3ג(א)</w:t>
            </w:r>
            <w:r w:rsidRPr="00856FB0">
              <w:rPr>
                <w:rFonts w:ascii="David" w:hAnsi="David"/>
                <w:sz w:val="26"/>
                <w:rtl/>
              </w:rPr>
              <w:t xml:space="preserve"> כמזכים בשיפוי למעסיק לפי סעיף </w:t>
            </w:r>
            <w:r>
              <w:rPr>
                <w:rFonts w:ascii="David" w:hAnsi="David" w:hint="cs"/>
                <w:sz w:val="26"/>
                <w:rtl/>
              </w:rPr>
              <w:t>3י</w:t>
            </w:r>
            <w:r w:rsidRPr="00856FB0">
              <w:rPr>
                <w:rFonts w:ascii="David" w:hAnsi="David"/>
                <w:sz w:val="26"/>
                <w:rtl/>
              </w:rPr>
              <w:t>.</w:t>
            </w:r>
          </w:p>
        </w:tc>
      </w:tr>
      <w:tr w:rsidR="003019FF" w:rsidRPr="00856FB0" w14:paraId="0C464B41"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4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50" w:author="יעל גויסקי" w:date="2020-10-14T12:41:00Z">
            <w:trPr>
              <w:cantSplit/>
            </w:trPr>
          </w:trPrChange>
        </w:trPr>
        <w:tc>
          <w:tcPr>
            <w:tcW w:w="1869" w:type="dxa"/>
            <w:tcPrChange w:id="951" w:author="יעל גויסקי" w:date="2020-10-14T12:41:00Z">
              <w:tcPr>
                <w:tcW w:w="1869" w:type="dxa"/>
              </w:tcPr>
            </w:tcPrChange>
          </w:tcPr>
          <w:p w14:paraId="7A7CC5FF" w14:textId="77777777" w:rsidR="003019FF" w:rsidRPr="007E536C" w:rsidRDefault="003019FF" w:rsidP="003019FF">
            <w:pPr>
              <w:pStyle w:val="TableSideHeading"/>
              <w:outlineLvl w:val="9"/>
              <w:rPr>
                <w:rtl/>
              </w:rPr>
            </w:pPr>
          </w:p>
        </w:tc>
        <w:tc>
          <w:tcPr>
            <w:tcW w:w="624" w:type="dxa"/>
            <w:tcPrChange w:id="952" w:author="יעל גויסקי" w:date="2020-10-14T12:41:00Z">
              <w:tcPr>
                <w:tcW w:w="624" w:type="dxa"/>
              </w:tcPr>
            </w:tcPrChange>
          </w:tcPr>
          <w:p w14:paraId="1FC4AEAA" w14:textId="77777777" w:rsidR="003019FF" w:rsidRPr="00EB2DF3" w:rsidRDefault="003019FF" w:rsidP="003019FF">
            <w:pPr>
              <w:pStyle w:val="TableText"/>
              <w:jc w:val="both"/>
              <w:rPr>
                <w:rtl/>
              </w:rPr>
            </w:pPr>
          </w:p>
        </w:tc>
        <w:tc>
          <w:tcPr>
            <w:tcW w:w="624" w:type="dxa"/>
            <w:tcPrChange w:id="953" w:author="יעל גויסקי" w:date="2020-10-14T12:41:00Z">
              <w:tcPr>
                <w:tcW w:w="624" w:type="dxa"/>
              </w:tcPr>
            </w:tcPrChange>
          </w:tcPr>
          <w:p w14:paraId="576D804E" w14:textId="77777777" w:rsidR="003019FF" w:rsidRPr="00856FB0" w:rsidRDefault="003019FF" w:rsidP="003019FF">
            <w:pPr>
              <w:pStyle w:val="TableText"/>
              <w:jc w:val="both"/>
              <w:rPr>
                <w:rFonts w:ascii="David" w:hAnsi="David"/>
                <w:rtl/>
              </w:rPr>
            </w:pPr>
          </w:p>
        </w:tc>
        <w:tc>
          <w:tcPr>
            <w:tcW w:w="624" w:type="dxa"/>
            <w:tcPrChange w:id="954" w:author="יעל גויסקי" w:date="2020-10-14T12:41:00Z">
              <w:tcPr>
                <w:tcW w:w="624" w:type="dxa"/>
              </w:tcPr>
            </w:tcPrChange>
          </w:tcPr>
          <w:p w14:paraId="1EE0144B" w14:textId="77777777" w:rsidR="003019FF" w:rsidRPr="00EB2DF3" w:rsidRDefault="003019FF" w:rsidP="003019FF">
            <w:pPr>
              <w:pStyle w:val="TableText"/>
              <w:jc w:val="both"/>
              <w:rPr>
                <w:rtl/>
              </w:rPr>
            </w:pPr>
          </w:p>
        </w:tc>
        <w:tc>
          <w:tcPr>
            <w:tcW w:w="624" w:type="dxa"/>
            <w:tcPrChange w:id="955" w:author="יעל גויסקי" w:date="2020-10-14T12:41:00Z">
              <w:tcPr>
                <w:tcW w:w="624" w:type="dxa"/>
              </w:tcPr>
            </w:tcPrChange>
          </w:tcPr>
          <w:p w14:paraId="15774090" w14:textId="77777777" w:rsidR="003019FF" w:rsidRPr="003019FF" w:rsidRDefault="003019FF" w:rsidP="003019FF">
            <w:pPr>
              <w:pStyle w:val="TableText"/>
              <w:jc w:val="both"/>
              <w:rPr>
                <w:rtl/>
              </w:rPr>
            </w:pPr>
          </w:p>
        </w:tc>
        <w:tc>
          <w:tcPr>
            <w:tcW w:w="25" w:type="dxa"/>
            <w:tcPrChange w:id="956" w:author="יעל גויסקי" w:date="2020-10-14T12:41:00Z">
              <w:tcPr>
                <w:tcW w:w="624" w:type="dxa"/>
              </w:tcPr>
            </w:tcPrChange>
          </w:tcPr>
          <w:p w14:paraId="1AF49A73" w14:textId="77777777" w:rsidR="003019FF" w:rsidRPr="003019FF" w:rsidRDefault="003019FF" w:rsidP="003019FF">
            <w:pPr>
              <w:pStyle w:val="TableText"/>
              <w:jc w:val="both"/>
              <w:rPr>
                <w:rtl/>
              </w:rPr>
            </w:pPr>
          </w:p>
        </w:tc>
        <w:tc>
          <w:tcPr>
            <w:tcW w:w="5248" w:type="dxa"/>
            <w:gridSpan w:val="4"/>
            <w:tcPrChange w:id="957" w:author="יעל גויסקי" w:date="2020-10-14T12:41:00Z">
              <w:tcPr>
                <w:tcW w:w="4649" w:type="dxa"/>
                <w:gridSpan w:val="4"/>
              </w:tcPr>
            </w:tcPrChange>
          </w:tcPr>
          <w:p w14:paraId="34D5E1DB" w14:textId="77777777" w:rsidR="003019FF" w:rsidRPr="00856FB0" w:rsidRDefault="003019FF" w:rsidP="00BF13B2">
            <w:pPr>
              <w:pStyle w:val="TableBlock"/>
              <w:numPr>
                <w:ilvl w:val="0"/>
                <w:numId w:val="17"/>
              </w:numPr>
              <w:tabs>
                <w:tab w:val="left" w:pos="624"/>
              </w:tabs>
              <w:rPr>
                <w:rFonts w:ascii="David" w:hAnsi="David"/>
                <w:sz w:val="26"/>
                <w:rtl/>
              </w:rPr>
            </w:pPr>
            <w:r w:rsidRPr="00856FB0">
              <w:rPr>
                <w:rFonts w:ascii="David" w:hAnsi="David"/>
                <w:sz w:val="26"/>
                <w:rtl/>
              </w:rPr>
              <w:t>שר האוצר רשאי, בצו, להאריך את תקופת התחולה, ובלבד שצו בריאות העם יעמוד בתוקפו בתקופה המוארכת."</w:t>
            </w:r>
          </w:p>
        </w:tc>
      </w:tr>
      <w:tr w:rsidR="0014366D" w:rsidRPr="00856FB0" w14:paraId="3729516F" w14:textId="77777777" w:rsidTr="0053615E">
        <w:trPr>
          <w:cantSplit/>
        </w:trPr>
        <w:tc>
          <w:tcPr>
            <w:tcW w:w="1869" w:type="dxa"/>
          </w:tcPr>
          <w:p w14:paraId="7FC1B508" w14:textId="77777777" w:rsidR="0014366D" w:rsidRPr="007E536C" w:rsidRDefault="0014366D" w:rsidP="0014366D">
            <w:pPr>
              <w:pStyle w:val="TableSideHeading"/>
              <w:rPr>
                <w:rtl/>
              </w:rPr>
            </w:pPr>
            <w:r>
              <w:rPr>
                <w:rFonts w:hint="cs"/>
                <w:rtl/>
              </w:rPr>
              <w:t>הוספת סעיף 30א</w:t>
            </w:r>
          </w:p>
        </w:tc>
        <w:tc>
          <w:tcPr>
            <w:tcW w:w="624" w:type="dxa"/>
          </w:tcPr>
          <w:p w14:paraId="454AEB7E" w14:textId="77777777" w:rsidR="0014366D" w:rsidRPr="004361CA" w:rsidRDefault="0014366D" w:rsidP="0014366D">
            <w:pPr>
              <w:pStyle w:val="TableText"/>
              <w:numPr>
                <w:ilvl w:val="0"/>
                <w:numId w:val="1"/>
              </w:numPr>
              <w:rPr>
                <w:rFonts w:ascii="David" w:hAnsi="David"/>
                <w:sz w:val="26"/>
                <w:rtl/>
              </w:rPr>
            </w:pPr>
          </w:p>
        </w:tc>
        <w:tc>
          <w:tcPr>
            <w:tcW w:w="7145" w:type="dxa"/>
            <w:gridSpan w:val="8"/>
          </w:tcPr>
          <w:p w14:paraId="663916B7" w14:textId="77777777" w:rsidR="0014366D" w:rsidRPr="00856FB0" w:rsidRDefault="0014366D" w:rsidP="0049345C">
            <w:pPr>
              <w:pStyle w:val="TableBlock"/>
              <w:rPr>
                <w:rFonts w:ascii="David" w:hAnsi="David"/>
                <w:sz w:val="26"/>
                <w:rtl/>
              </w:rPr>
            </w:pPr>
            <w:r>
              <w:rPr>
                <w:rFonts w:ascii="David" w:hAnsi="David" w:hint="cs"/>
                <w:sz w:val="26"/>
                <w:rtl/>
              </w:rPr>
              <w:t>אחרי סעיף 30 לחוק, יבוא:</w:t>
            </w:r>
          </w:p>
        </w:tc>
      </w:tr>
      <w:tr w:rsidR="0014366D" w14:paraId="1026AF49"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5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59" w:author="יעל גויסקי" w:date="2020-10-14T12:41:00Z">
            <w:trPr>
              <w:cantSplit/>
            </w:trPr>
          </w:trPrChange>
        </w:trPr>
        <w:tc>
          <w:tcPr>
            <w:tcW w:w="1869" w:type="dxa"/>
            <w:tcPrChange w:id="960" w:author="יעל גויסקי" w:date="2020-10-14T12:41:00Z">
              <w:tcPr>
                <w:tcW w:w="1869" w:type="dxa"/>
              </w:tcPr>
            </w:tcPrChange>
          </w:tcPr>
          <w:p w14:paraId="4725D8D4" w14:textId="77777777" w:rsidR="0014366D" w:rsidRDefault="0014366D" w:rsidP="003019FF">
            <w:pPr>
              <w:pStyle w:val="TableSideHeading"/>
              <w:outlineLvl w:val="9"/>
            </w:pPr>
          </w:p>
        </w:tc>
        <w:tc>
          <w:tcPr>
            <w:tcW w:w="624" w:type="dxa"/>
            <w:tcPrChange w:id="961" w:author="יעל גויסקי" w:date="2020-10-14T12:41:00Z">
              <w:tcPr>
                <w:tcW w:w="624" w:type="dxa"/>
              </w:tcPr>
            </w:tcPrChange>
          </w:tcPr>
          <w:p w14:paraId="11FC1E20" w14:textId="77777777" w:rsidR="0014366D" w:rsidRDefault="0014366D" w:rsidP="003019FF">
            <w:pPr>
              <w:pStyle w:val="TableText"/>
              <w:jc w:val="both"/>
            </w:pPr>
          </w:p>
        </w:tc>
        <w:tc>
          <w:tcPr>
            <w:tcW w:w="1872" w:type="dxa"/>
            <w:gridSpan w:val="3"/>
            <w:tcPrChange w:id="962" w:author="יעל גויסקי" w:date="2020-10-14T12:41:00Z">
              <w:tcPr>
                <w:tcW w:w="1872" w:type="dxa"/>
                <w:gridSpan w:val="3"/>
              </w:tcPr>
            </w:tcPrChange>
          </w:tcPr>
          <w:p w14:paraId="101C74B0" w14:textId="77777777" w:rsidR="0014366D" w:rsidRDefault="0014366D" w:rsidP="003019FF">
            <w:pPr>
              <w:pStyle w:val="TableInnerSideHeading"/>
            </w:pPr>
            <w:r>
              <w:rPr>
                <w:rFonts w:hint="cs"/>
                <w:rtl/>
              </w:rPr>
              <w:t>"תיקון עקיף</w:t>
            </w:r>
          </w:p>
        </w:tc>
        <w:tc>
          <w:tcPr>
            <w:tcW w:w="25" w:type="dxa"/>
            <w:tcPrChange w:id="963" w:author="יעל גויסקי" w:date="2020-10-14T12:41:00Z">
              <w:tcPr>
                <w:tcW w:w="624" w:type="dxa"/>
              </w:tcPr>
            </w:tcPrChange>
          </w:tcPr>
          <w:p w14:paraId="2EB54D38" w14:textId="77777777" w:rsidR="0014366D" w:rsidRDefault="0014366D" w:rsidP="003019FF">
            <w:pPr>
              <w:pStyle w:val="TableText"/>
              <w:jc w:val="both"/>
            </w:pPr>
            <w:r>
              <w:rPr>
                <w:rFonts w:hint="cs"/>
                <w:rtl/>
              </w:rPr>
              <w:t>30א</w:t>
            </w:r>
            <w:r w:rsidR="003019FF">
              <w:rPr>
                <w:rFonts w:hint="cs"/>
                <w:rtl/>
              </w:rPr>
              <w:t>.</w:t>
            </w:r>
          </w:p>
        </w:tc>
        <w:tc>
          <w:tcPr>
            <w:tcW w:w="5248" w:type="dxa"/>
            <w:gridSpan w:val="4"/>
            <w:tcPrChange w:id="964" w:author="יעל גויסקי" w:date="2020-10-14T12:41:00Z">
              <w:tcPr>
                <w:tcW w:w="4649" w:type="dxa"/>
                <w:gridSpan w:val="4"/>
              </w:tcPr>
            </w:tcPrChange>
          </w:tcPr>
          <w:p w14:paraId="7C60298B" w14:textId="77777777" w:rsidR="0014366D" w:rsidRDefault="0014366D" w:rsidP="00417E1E">
            <w:pPr>
              <w:pStyle w:val="TableBlock"/>
            </w:pPr>
            <w:r>
              <w:rPr>
                <w:rtl/>
              </w:rPr>
              <w:t xml:space="preserve">בחוק הביטוח הלאומי [נוסח משולב], </w:t>
            </w:r>
            <w:r w:rsidR="00417E1E">
              <w:rPr>
                <w:rtl/>
              </w:rPr>
              <w:t>התשנ"ה-1995</w:t>
            </w:r>
            <w:r w:rsidR="00417E1E">
              <w:rPr>
                <w:rFonts w:hint="cs"/>
                <w:rtl/>
              </w:rPr>
              <w:t xml:space="preserve"> </w:t>
            </w:r>
            <w:r w:rsidR="00417E1E">
              <w:rPr>
                <w:rtl/>
              </w:rPr>
              <w:t>–</w:t>
            </w:r>
          </w:p>
        </w:tc>
      </w:tr>
      <w:tr w:rsidR="00417E1E" w14:paraId="32E2516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6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Height w:val="60"/>
          <w:trPrChange w:id="966" w:author="יעל גויסקי" w:date="2020-10-14T12:41:00Z">
            <w:trPr>
              <w:cantSplit/>
              <w:trHeight w:val="60"/>
            </w:trPr>
          </w:trPrChange>
        </w:trPr>
        <w:tc>
          <w:tcPr>
            <w:tcW w:w="1869" w:type="dxa"/>
            <w:tcPrChange w:id="967" w:author="יעל גויסקי" w:date="2020-10-14T12:41:00Z">
              <w:tcPr>
                <w:tcW w:w="1869" w:type="dxa"/>
              </w:tcPr>
            </w:tcPrChange>
          </w:tcPr>
          <w:p w14:paraId="371F4BAD" w14:textId="77777777" w:rsidR="00417E1E" w:rsidRDefault="00417E1E">
            <w:pPr>
              <w:pStyle w:val="TableSideHeading"/>
            </w:pPr>
          </w:p>
        </w:tc>
        <w:tc>
          <w:tcPr>
            <w:tcW w:w="624" w:type="dxa"/>
            <w:tcPrChange w:id="968" w:author="יעל גויסקי" w:date="2020-10-14T12:41:00Z">
              <w:tcPr>
                <w:tcW w:w="624" w:type="dxa"/>
              </w:tcPr>
            </w:tcPrChange>
          </w:tcPr>
          <w:p w14:paraId="46A7029D" w14:textId="77777777" w:rsidR="00417E1E" w:rsidRDefault="00417E1E">
            <w:pPr>
              <w:pStyle w:val="TableText"/>
            </w:pPr>
          </w:p>
        </w:tc>
        <w:tc>
          <w:tcPr>
            <w:tcW w:w="624" w:type="dxa"/>
            <w:tcPrChange w:id="969" w:author="יעל גויסקי" w:date="2020-10-14T12:41:00Z">
              <w:tcPr>
                <w:tcW w:w="624" w:type="dxa"/>
              </w:tcPr>
            </w:tcPrChange>
          </w:tcPr>
          <w:p w14:paraId="101C27EA" w14:textId="77777777" w:rsidR="00417E1E" w:rsidRDefault="00417E1E">
            <w:pPr>
              <w:pStyle w:val="TableText"/>
            </w:pPr>
          </w:p>
        </w:tc>
        <w:tc>
          <w:tcPr>
            <w:tcW w:w="624" w:type="dxa"/>
            <w:tcPrChange w:id="970" w:author="יעל גויסקי" w:date="2020-10-14T12:41:00Z">
              <w:tcPr>
                <w:tcW w:w="624" w:type="dxa"/>
              </w:tcPr>
            </w:tcPrChange>
          </w:tcPr>
          <w:p w14:paraId="2333FE8C" w14:textId="77777777" w:rsidR="00417E1E" w:rsidRDefault="00417E1E">
            <w:pPr>
              <w:pStyle w:val="TableText"/>
            </w:pPr>
          </w:p>
        </w:tc>
        <w:tc>
          <w:tcPr>
            <w:tcW w:w="624" w:type="dxa"/>
            <w:tcPrChange w:id="971" w:author="יעל גויסקי" w:date="2020-10-14T12:41:00Z">
              <w:tcPr>
                <w:tcW w:w="624" w:type="dxa"/>
              </w:tcPr>
            </w:tcPrChange>
          </w:tcPr>
          <w:p w14:paraId="1CB8FFBA" w14:textId="77777777" w:rsidR="00417E1E" w:rsidRDefault="00417E1E">
            <w:pPr>
              <w:pStyle w:val="TableText"/>
            </w:pPr>
          </w:p>
        </w:tc>
        <w:tc>
          <w:tcPr>
            <w:tcW w:w="25" w:type="dxa"/>
            <w:tcPrChange w:id="972" w:author="יעל גויסקי" w:date="2020-10-14T12:41:00Z">
              <w:tcPr>
                <w:tcW w:w="624" w:type="dxa"/>
              </w:tcPr>
            </w:tcPrChange>
          </w:tcPr>
          <w:p w14:paraId="00374543" w14:textId="77777777" w:rsidR="00417E1E" w:rsidRDefault="00417E1E">
            <w:pPr>
              <w:pStyle w:val="TableText"/>
            </w:pPr>
          </w:p>
        </w:tc>
        <w:tc>
          <w:tcPr>
            <w:tcW w:w="1223" w:type="dxa"/>
            <w:tcPrChange w:id="973" w:author="יעל גויסקי" w:date="2020-10-14T12:41:00Z">
              <w:tcPr>
                <w:tcW w:w="624" w:type="dxa"/>
              </w:tcPr>
            </w:tcPrChange>
          </w:tcPr>
          <w:p w14:paraId="6368C1C7" w14:textId="77777777" w:rsidR="00417E1E" w:rsidRDefault="00417E1E">
            <w:pPr>
              <w:pStyle w:val="TableText"/>
            </w:pPr>
          </w:p>
        </w:tc>
        <w:tc>
          <w:tcPr>
            <w:tcW w:w="4025" w:type="dxa"/>
            <w:gridSpan w:val="3"/>
            <w:tcPrChange w:id="974" w:author="יעל גויסקי" w:date="2020-10-14T12:41:00Z">
              <w:tcPr>
                <w:tcW w:w="4025" w:type="dxa"/>
                <w:gridSpan w:val="3"/>
              </w:tcPr>
            </w:tcPrChange>
          </w:tcPr>
          <w:p w14:paraId="44DED01A" w14:textId="77777777" w:rsidR="00417E1E" w:rsidRDefault="00417E1E" w:rsidP="00417E1E">
            <w:pPr>
              <w:pStyle w:val="TableBlock"/>
              <w:numPr>
                <w:ilvl w:val="0"/>
                <w:numId w:val="19"/>
              </w:numPr>
              <w:tabs>
                <w:tab w:val="left" w:pos="624"/>
              </w:tabs>
            </w:pPr>
            <w:r>
              <w:rPr>
                <w:rFonts w:hint="cs"/>
                <w:rtl/>
              </w:rPr>
              <w:t xml:space="preserve">בסעיף 355 לחוק </w:t>
            </w:r>
            <w:r>
              <w:rPr>
                <w:rtl/>
              </w:rPr>
              <w:t>–</w:t>
            </w:r>
          </w:p>
        </w:tc>
      </w:tr>
      <w:tr w:rsidR="00417E1E" w:rsidRPr="00856FB0" w14:paraId="29C10FAA"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75"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76" w:author="יעל גויסקי" w:date="2020-10-14T12:41:00Z">
            <w:trPr>
              <w:cantSplit/>
            </w:trPr>
          </w:trPrChange>
        </w:trPr>
        <w:tc>
          <w:tcPr>
            <w:tcW w:w="1869" w:type="dxa"/>
            <w:tcPrChange w:id="977" w:author="יעל גויסקי" w:date="2020-10-14T12:41:00Z">
              <w:tcPr>
                <w:tcW w:w="1869" w:type="dxa"/>
              </w:tcPr>
            </w:tcPrChange>
          </w:tcPr>
          <w:p w14:paraId="2F58F192" w14:textId="77777777" w:rsidR="00417E1E" w:rsidRPr="007E536C" w:rsidRDefault="00417E1E" w:rsidP="00417E1E">
            <w:pPr>
              <w:pStyle w:val="TableSideHeading"/>
              <w:outlineLvl w:val="9"/>
              <w:rPr>
                <w:rtl/>
              </w:rPr>
            </w:pPr>
          </w:p>
        </w:tc>
        <w:tc>
          <w:tcPr>
            <w:tcW w:w="624" w:type="dxa"/>
            <w:tcPrChange w:id="978" w:author="יעל גויסקי" w:date="2020-10-14T12:41:00Z">
              <w:tcPr>
                <w:tcW w:w="624" w:type="dxa"/>
              </w:tcPr>
            </w:tcPrChange>
          </w:tcPr>
          <w:p w14:paraId="02384722" w14:textId="77777777" w:rsidR="00417E1E" w:rsidRDefault="00417E1E" w:rsidP="00417E1E">
            <w:pPr>
              <w:pStyle w:val="TableText"/>
              <w:jc w:val="both"/>
              <w:rPr>
                <w:rtl/>
              </w:rPr>
            </w:pPr>
          </w:p>
        </w:tc>
        <w:tc>
          <w:tcPr>
            <w:tcW w:w="624" w:type="dxa"/>
            <w:tcPrChange w:id="979" w:author="יעל גויסקי" w:date="2020-10-14T12:41:00Z">
              <w:tcPr>
                <w:tcW w:w="624" w:type="dxa"/>
              </w:tcPr>
            </w:tcPrChange>
          </w:tcPr>
          <w:p w14:paraId="440D95B4" w14:textId="77777777" w:rsidR="00417E1E" w:rsidRDefault="00417E1E" w:rsidP="00417E1E">
            <w:pPr>
              <w:pStyle w:val="TableText"/>
              <w:jc w:val="both"/>
              <w:rPr>
                <w:rFonts w:ascii="David" w:hAnsi="David"/>
                <w:rtl/>
              </w:rPr>
            </w:pPr>
          </w:p>
        </w:tc>
        <w:tc>
          <w:tcPr>
            <w:tcW w:w="624" w:type="dxa"/>
            <w:tcPrChange w:id="980" w:author="יעל גויסקי" w:date="2020-10-14T12:41:00Z">
              <w:tcPr>
                <w:tcW w:w="624" w:type="dxa"/>
              </w:tcPr>
            </w:tcPrChange>
          </w:tcPr>
          <w:p w14:paraId="5834F6A1" w14:textId="77777777" w:rsidR="00417E1E" w:rsidRPr="00EB2DF3" w:rsidRDefault="00417E1E" w:rsidP="00417E1E">
            <w:pPr>
              <w:pStyle w:val="TableText"/>
              <w:jc w:val="both"/>
              <w:rPr>
                <w:rtl/>
              </w:rPr>
            </w:pPr>
          </w:p>
        </w:tc>
        <w:tc>
          <w:tcPr>
            <w:tcW w:w="624" w:type="dxa"/>
            <w:tcPrChange w:id="981" w:author="יעל גויסקי" w:date="2020-10-14T12:41:00Z">
              <w:tcPr>
                <w:tcW w:w="624" w:type="dxa"/>
              </w:tcPr>
            </w:tcPrChange>
          </w:tcPr>
          <w:p w14:paraId="02E65FF9" w14:textId="77777777" w:rsidR="00417E1E" w:rsidRPr="003019FF" w:rsidRDefault="00417E1E" w:rsidP="00417E1E">
            <w:pPr>
              <w:pStyle w:val="TableText"/>
              <w:jc w:val="both"/>
              <w:rPr>
                <w:rtl/>
              </w:rPr>
            </w:pPr>
          </w:p>
        </w:tc>
        <w:tc>
          <w:tcPr>
            <w:tcW w:w="25" w:type="dxa"/>
            <w:tcPrChange w:id="982" w:author="יעל גויסקי" w:date="2020-10-14T12:41:00Z">
              <w:tcPr>
                <w:tcW w:w="624" w:type="dxa"/>
              </w:tcPr>
            </w:tcPrChange>
          </w:tcPr>
          <w:p w14:paraId="5AFC92FF" w14:textId="77777777" w:rsidR="00417E1E" w:rsidRPr="003019FF" w:rsidRDefault="00417E1E" w:rsidP="00417E1E">
            <w:pPr>
              <w:pStyle w:val="TableText"/>
              <w:jc w:val="both"/>
              <w:rPr>
                <w:rtl/>
              </w:rPr>
            </w:pPr>
          </w:p>
        </w:tc>
        <w:tc>
          <w:tcPr>
            <w:tcW w:w="1223" w:type="dxa"/>
            <w:tcPrChange w:id="983" w:author="יעל גויסקי" w:date="2020-10-14T12:41:00Z">
              <w:tcPr>
                <w:tcW w:w="624" w:type="dxa"/>
              </w:tcPr>
            </w:tcPrChange>
          </w:tcPr>
          <w:p w14:paraId="26A01BAE" w14:textId="77777777" w:rsidR="00417E1E" w:rsidRPr="00417E1E" w:rsidRDefault="00417E1E" w:rsidP="00417E1E">
            <w:pPr>
              <w:pStyle w:val="TableText"/>
              <w:jc w:val="both"/>
              <w:rPr>
                <w:rtl/>
              </w:rPr>
            </w:pPr>
          </w:p>
        </w:tc>
        <w:tc>
          <w:tcPr>
            <w:tcW w:w="624" w:type="dxa"/>
            <w:tcPrChange w:id="984" w:author="יעל גויסקי" w:date="2020-10-14T12:41:00Z">
              <w:tcPr>
                <w:tcW w:w="624" w:type="dxa"/>
              </w:tcPr>
            </w:tcPrChange>
          </w:tcPr>
          <w:p w14:paraId="6752A0ED" w14:textId="77777777" w:rsidR="00417E1E" w:rsidRPr="00417E1E" w:rsidRDefault="00417E1E" w:rsidP="00417E1E">
            <w:pPr>
              <w:pStyle w:val="TableText"/>
              <w:jc w:val="both"/>
              <w:rPr>
                <w:rtl/>
              </w:rPr>
            </w:pPr>
          </w:p>
        </w:tc>
        <w:tc>
          <w:tcPr>
            <w:tcW w:w="3401" w:type="dxa"/>
            <w:gridSpan w:val="2"/>
            <w:tcPrChange w:id="985" w:author="יעל גויסקי" w:date="2020-10-14T12:41:00Z">
              <w:tcPr>
                <w:tcW w:w="3401" w:type="dxa"/>
                <w:gridSpan w:val="2"/>
              </w:tcPr>
            </w:tcPrChange>
          </w:tcPr>
          <w:p w14:paraId="67F47F35" w14:textId="77777777" w:rsidR="00417E1E" w:rsidRDefault="00417E1E" w:rsidP="00417E1E">
            <w:pPr>
              <w:pStyle w:val="TableBlock"/>
              <w:numPr>
                <w:ilvl w:val="0"/>
                <w:numId w:val="18"/>
              </w:numPr>
              <w:tabs>
                <w:tab w:val="left" w:pos="624"/>
              </w:tabs>
              <w:rPr>
                <w:rtl/>
              </w:rPr>
            </w:pPr>
            <w:r>
              <w:rPr>
                <w:rtl/>
              </w:rPr>
              <w:t xml:space="preserve">אחרי סעיף קטן (א1) יבוא – </w:t>
            </w:r>
          </w:p>
        </w:tc>
      </w:tr>
      <w:tr w:rsidR="00417E1E" w:rsidRPr="00856FB0" w14:paraId="4C590729"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8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87" w:author="יעל גויסקי" w:date="2020-10-14T12:41:00Z">
            <w:trPr>
              <w:cantSplit/>
            </w:trPr>
          </w:trPrChange>
        </w:trPr>
        <w:tc>
          <w:tcPr>
            <w:tcW w:w="1869" w:type="dxa"/>
            <w:tcPrChange w:id="988" w:author="יעל גויסקי" w:date="2020-10-14T12:41:00Z">
              <w:tcPr>
                <w:tcW w:w="1869" w:type="dxa"/>
              </w:tcPr>
            </w:tcPrChange>
          </w:tcPr>
          <w:p w14:paraId="6E82A673" w14:textId="77777777" w:rsidR="00417E1E" w:rsidRPr="007E536C" w:rsidRDefault="00417E1E" w:rsidP="00417E1E">
            <w:pPr>
              <w:pStyle w:val="TableSideHeading"/>
              <w:outlineLvl w:val="9"/>
              <w:rPr>
                <w:rtl/>
              </w:rPr>
            </w:pPr>
          </w:p>
        </w:tc>
        <w:tc>
          <w:tcPr>
            <w:tcW w:w="624" w:type="dxa"/>
            <w:tcPrChange w:id="989" w:author="יעל גויסקי" w:date="2020-10-14T12:41:00Z">
              <w:tcPr>
                <w:tcW w:w="624" w:type="dxa"/>
              </w:tcPr>
            </w:tcPrChange>
          </w:tcPr>
          <w:p w14:paraId="253884BD" w14:textId="77777777" w:rsidR="00417E1E" w:rsidRDefault="00417E1E" w:rsidP="00417E1E">
            <w:pPr>
              <w:pStyle w:val="TableText"/>
              <w:jc w:val="both"/>
              <w:rPr>
                <w:rtl/>
              </w:rPr>
            </w:pPr>
          </w:p>
        </w:tc>
        <w:tc>
          <w:tcPr>
            <w:tcW w:w="624" w:type="dxa"/>
            <w:tcPrChange w:id="990" w:author="יעל גויסקי" w:date="2020-10-14T12:41:00Z">
              <w:tcPr>
                <w:tcW w:w="624" w:type="dxa"/>
              </w:tcPr>
            </w:tcPrChange>
          </w:tcPr>
          <w:p w14:paraId="0448FCFD" w14:textId="77777777" w:rsidR="00417E1E" w:rsidRDefault="00417E1E" w:rsidP="00417E1E">
            <w:pPr>
              <w:pStyle w:val="TableText"/>
              <w:jc w:val="both"/>
              <w:rPr>
                <w:rFonts w:ascii="David" w:hAnsi="David"/>
                <w:rtl/>
              </w:rPr>
            </w:pPr>
          </w:p>
        </w:tc>
        <w:tc>
          <w:tcPr>
            <w:tcW w:w="624" w:type="dxa"/>
            <w:tcPrChange w:id="991" w:author="יעל גויסקי" w:date="2020-10-14T12:41:00Z">
              <w:tcPr>
                <w:tcW w:w="624" w:type="dxa"/>
              </w:tcPr>
            </w:tcPrChange>
          </w:tcPr>
          <w:p w14:paraId="7F1E1D78" w14:textId="77777777" w:rsidR="00417E1E" w:rsidRPr="00EB2DF3" w:rsidRDefault="00417E1E" w:rsidP="00417E1E">
            <w:pPr>
              <w:pStyle w:val="TableText"/>
              <w:jc w:val="both"/>
              <w:rPr>
                <w:rtl/>
              </w:rPr>
            </w:pPr>
          </w:p>
        </w:tc>
        <w:tc>
          <w:tcPr>
            <w:tcW w:w="624" w:type="dxa"/>
            <w:tcPrChange w:id="992" w:author="יעל גויסקי" w:date="2020-10-14T12:41:00Z">
              <w:tcPr>
                <w:tcW w:w="624" w:type="dxa"/>
              </w:tcPr>
            </w:tcPrChange>
          </w:tcPr>
          <w:p w14:paraId="415D8133" w14:textId="77777777" w:rsidR="00417E1E" w:rsidRPr="003019FF" w:rsidRDefault="00417E1E" w:rsidP="00417E1E">
            <w:pPr>
              <w:pStyle w:val="TableText"/>
              <w:jc w:val="both"/>
              <w:rPr>
                <w:rtl/>
              </w:rPr>
            </w:pPr>
          </w:p>
        </w:tc>
        <w:tc>
          <w:tcPr>
            <w:tcW w:w="25" w:type="dxa"/>
            <w:tcPrChange w:id="993" w:author="יעל גויסקי" w:date="2020-10-14T12:41:00Z">
              <w:tcPr>
                <w:tcW w:w="624" w:type="dxa"/>
              </w:tcPr>
            </w:tcPrChange>
          </w:tcPr>
          <w:p w14:paraId="3B325E10" w14:textId="77777777" w:rsidR="00417E1E" w:rsidRPr="003019FF" w:rsidRDefault="00417E1E" w:rsidP="00417E1E">
            <w:pPr>
              <w:pStyle w:val="TableText"/>
              <w:jc w:val="both"/>
              <w:rPr>
                <w:rtl/>
              </w:rPr>
            </w:pPr>
          </w:p>
        </w:tc>
        <w:tc>
          <w:tcPr>
            <w:tcW w:w="1223" w:type="dxa"/>
            <w:tcPrChange w:id="994" w:author="יעל גויסקי" w:date="2020-10-14T12:41:00Z">
              <w:tcPr>
                <w:tcW w:w="624" w:type="dxa"/>
              </w:tcPr>
            </w:tcPrChange>
          </w:tcPr>
          <w:p w14:paraId="164F722B" w14:textId="77777777" w:rsidR="00417E1E" w:rsidRPr="00417E1E" w:rsidRDefault="00417E1E" w:rsidP="00417E1E">
            <w:pPr>
              <w:pStyle w:val="TableText"/>
              <w:jc w:val="both"/>
              <w:rPr>
                <w:rtl/>
              </w:rPr>
            </w:pPr>
          </w:p>
        </w:tc>
        <w:tc>
          <w:tcPr>
            <w:tcW w:w="624" w:type="dxa"/>
            <w:tcPrChange w:id="995" w:author="יעל גויסקי" w:date="2020-10-14T12:41:00Z">
              <w:tcPr>
                <w:tcW w:w="624" w:type="dxa"/>
              </w:tcPr>
            </w:tcPrChange>
          </w:tcPr>
          <w:p w14:paraId="00DB93BF" w14:textId="77777777" w:rsidR="00417E1E" w:rsidRPr="00417E1E" w:rsidRDefault="00417E1E" w:rsidP="00417E1E">
            <w:pPr>
              <w:pStyle w:val="TableText"/>
              <w:jc w:val="both"/>
              <w:rPr>
                <w:rtl/>
              </w:rPr>
            </w:pPr>
          </w:p>
        </w:tc>
        <w:tc>
          <w:tcPr>
            <w:tcW w:w="624" w:type="dxa"/>
            <w:tcPrChange w:id="996" w:author="יעל גויסקי" w:date="2020-10-14T12:41:00Z">
              <w:tcPr>
                <w:tcW w:w="624" w:type="dxa"/>
              </w:tcPr>
            </w:tcPrChange>
          </w:tcPr>
          <w:p w14:paraId="02BFBBBD" w14:textId="77777777" w:rsidR="00417E1E" w:rsidRPr="00417E1E" w:rsidRDefault="00417E1E" w:rsidP="00417E1E">
            <w:pPr>
              <w:pStyle w:val="TableText"/>
              <w:jc w:val="both"/>
              <w:rPr>
                <w:rtl/>
              </w:rPr>
            </w:pPr>
          </w:p>
        </w:tc>
        <w:tc>
          <w:tcPr>
            <w:tcW w:w="2777" w:type="dxa"/>
            <w:tcPrChange w:id="997" w:author="יעל גויסקי" w:date="2020-10-14T12:41:00Z">
              <w:tcPr>
                <w:tcW w:w="2777" w:type="dxa"/>
              </w:tcPr>
            </w:tcPrChange>
          </w:tcPr>
          <w:p w14:paraId="109201BA" w14:textId="77777777" w:rsidR="00417E1E" w:rsidRDefault="00417E1E" w:rsidP="00417E1E">
            <w:pPr>
              <w:pStyle w:val="TableBlock"/>
              <w:rPr>
                <w:rtl/>
              </w:rPr>
            </w:pPr>
            <w:r>
              <w:rPr>
                <w:rtl/>
              </w:rPr>
              <w:t xml:space="preserve">"(א2)  נוסף על האמור בסעיף קטן (א1)(1), יגיש מעסיק או משלם הפנסיה כאמור בסעיף קטן (א1)(1) :  </w:t>
            </w:r>
          </w:p>
        </w:tc>
      </w:tr>
      <w:tr w:rsidR="00417E1E" w:rsidRPr="00856FB0" w14:paraId="18008436"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99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999" w:author="יעל גויסקי" w:date="2020-10-14T12:41:00Z">
            <w:trPr>
              <w:cantSplit/>
            </w:trPr>
          </w:trPrChange>
        </w:trPr>
        <w:tc>
          <w:tcPr>
            <w:tcW w:w="1869" w:type="dxa"/>
            <w:tcPrChange w:id="1000" w:author="יעל גויסקי" w:date="2020-10-14T12:41:00Z">
              <w:tcPr>
                <w:tcW w:w="1869" w:type="dxa"/>
              </w:tcPr>
            </w:tcPrChange>
          </w:tcPr>
          <w:p w14:paraId="0E747F22" w14:textId="77777777" w:rsidR="00417E1E" w:rsidRPr="007E536C" w:rsidRDefault="00417E1E" w:rsidP="00417E1E">
            <w:pPr>
              <w:pStyle w:val="TableSideHeading"/>
              <w:outlineLvl w:val="9"/>
              <w:rPr>
                <w:rtl/>
              </w:rPr>
            </w:pPr>
          </w:p>
        </w:tc>
        <w:tc>
          <w:tcPr>
            <w:tcW w:w="624" w:type="dxa"/>
            <w:tcPrChange w:id="1001" w:author="יעל גויסקי" w:date="2020-10-14T12:41:00Z">
              <w:tcPr>
                <w:tcW w:w="624" w:type="dxa"/>
              </w:tcPr>
            </w:tcPrChange>
          </w:tcPr>
          <w:p w14:paraId="263E053C" w14:textId="77777777" w:rsidR="00417E1E" w:rsidRDefault="00417E1E" w:rsidP="00417E1E">
            <w:pPr>
              <w:pStyle w:val="TableText"/>
              <w:jc w:val="both"/>
              <w:rPr>
                <w:rtl/>
              </w:rPr>
            </w:pPr>
          </w:p>
        </w:tc>
        <w:tc>
          <w:tcPr>
            <w:tcW w:w="624" w:type="dxa"/>
            <w:tcPrChange w:id="1002" w:author="יעל גויסקי" w:date="2020-10-14T12:41:00Z">
              <w:tcPr>
                <w:tcW w:w="624" w:type="dxa"/>
              </w:tcPr>
            </w:tcPrChange>
          </w:tcPr>
          <w:p w14:paraId="345B8605" w14:textId="77777777" w:rsidR="00417E1E" w:rsidRDefault="00417E1E" w:rsidP="00417E1E">
            <w:pPr>
              <w:pStyle w:val="TableText"/>
              <w:jc w:val="both"/>
              <w:rPr>
                <w:rFonts w:ascii="David" w:hAnsi="David"/>
                <w:rtl/>
              </w:rPr>
            </w:pPr>
          </w:p>
        </w:tc>
        <w:tc>
          <w:tcPr>
            <w:tcW w:w="624" w:type="dxa"/>
            <w:tcPrChange w:id="1003" w:author="יעל גויסקי" w:date="2020-10-14T12:41:00Z">
              <w:tcPr>
                <w:tcW w:w="624" w:type="dxa"/>
              </w:tcPr>
            </w:tcPrChange>
          </w:tcPr>
          <w:p w14:paraId="363142A3" w14:textId="77777777" w:rsidR="00417E1E" w:rsidRPr="00EB2DF3" w:rsidRDefault="00417E1E" w:rsidP="00417E1E">
            <w:pPr>
              <w:pStyle w:val="TableText"/>
              <w:jc w:val="both"/>
              <w:rPr>
                <w:rtl/>
              </w:rPr>
            </w:pPr>
          </w:p>
        </w:tc>
        <w:tc>
          <w:tcPr>
            <w:tcW w:w="624" w:type="dxa"/>
            <w:tcPrChange w:id="1004" w:author="יעל גויסקי" w:date="2020-10-14T12:41:00Z">
              <w:tcPr>
                <w:tcW w:w="624" w:type="dxa"/>
              </w:tcPr>
            </w:tcPrChange>
          </w:tcPr>
          <w:p w14:paraId="1AD6325F" w14:textId="77777777" w:rsidR="00417E1E" w:rsidRPr="003019FF" w:rsidRDefault="00417E1E" w:rsidP="00417E1E">
            <w:pPr>
              <w:pStyle w:val="TableText"/>
              <w:jc w:val="both"/>
              <w:rPr>
                <w:rtl/>
              </w:rPr>
            </w:pPr>
          </w:p>
        </w:tc>
        <w:tc>
          <w:tcPr>
            <w:tcW w:w="25" w:type="dxa"/>
            <w:tcPrChange w:id="1005" w:author="יעל גויסקי" w:date="2020-10-14T12:41:00Z">
              <w:tcPr>
                <w:tcW w:w="624" w:type="dxa"/>
              </w:tcPr>
            </w:tcPrChange>
          </w:tcPr>
          <w:p w14:paraId="2657211C" w14:textId="77777777" w:rsidR="00417E1E" w:rsidRPr="003019FF" w:rsidRDefault="00417E1E" w:rsidP="00417E1E">
            <w:pPr>
              <w:pStyle w:val="TableText"/>
              <w:jc w:val="both"/>
              <w:rPr>
                <w:rtl/>
              </w:rPr>
            </w:pPr>
          </w:p>
        </w:tc>
        <w:tc>
          <w:tcPr>
            <w:tcW w:w="1223" w:type="dxa"/>
            <w:tcPrChange w:id="1006" w:author="יעל גויסקי" w:date="2020-10-14T12:41:00Z">
              <w:tcPr>
                <w:tcW w:w="624" w:type="dxa"/>
              </w:tcPr>
            </w:tcPrChange>
          </w:tcPr>
          <w:p w14:paraId="779DE44B" w14:textId="77777777" w:rsidR="00417E1E" w:rsidRPr="003019FF" w:rsidRDefault="00417E1E" w:rsidP="00417E1E">
            <w:pPr>
              <w:pStyle w:val="TableText"/>
              <w:jc w:val="both"/>
              <w:rPr>
                <w:rtl/>
              </w:rPr>
            </w:pPr>
          </w:p>
        </w:tc>
        <w:tc>
          <w:tcPr>
            <w:tcW w:w="624" w:type="dxa"/>
            <w:tcPrChange w:id="1007" w:author="יעל גויסקי" w:date="2020-10-14T12:41:00Z">
              <w:tcPr>
                <w:tcW w:w="624" w:type="dxa"/>
              </w:tcPr>
            </w:tcPrChange>
          </w:tcPr>
          <w:p w14:paraId="7F4C0921" w14:textId="77777777" w:rsidR="00417E1E" w:rsidRPr="00417E1E" w:rsidRDefault="00417E1E" w:rsidP="00417E1E">
            <w:pPr>
              <w:pStyle w:val="TableText"/>
              <w:jc w:val="both"/>
              <w:rPr>
                <w:rtl/>
              </w:rPr>
            </w:pPr>
          </w:p>
        </w:tc>
        <w:tc>
          <w:tcPr>
            <w:tcW w:w="624" w:type="dxa"/>
            <w:tcPrChange w:id="1008" w:author="יעל גויסקי" w:date="2020-10-14T12:41:00Z">
              <w:tcPr>
                <w:tcW w:w="624" w:type="dxa"/>
              </w:tcPr>
            </w:tcPrChange>
          </w:tcPr>
          <w:p w14:paraId="230728CE" w14:textId="77777777" w:rsidR="00417E1E" w:rsidRPr="00417E1E" w:rsidRDefault="00417E1E" w:rsidP="00417E1E">
            <w:pPr>
              <w:pStyle w:val="TableText"/>
              <w:jc w:val="both"/>
              <w:rPr>
                <w:rtl/>
              </w:rPr>
            </w:pPr>
          </w:p>
        </w:tc>
        <w:tc>
          <w:tcPr>
            <w:tcW w:w="2777" w:type="dxa"/>
            <w:tcPrChange w:id="1009" w:author="יעל גויסקי" w:date="2020-10-14T12:41:00Z">
              <w:tcPr>
                <w:tcW w:w="2777" w:type="dxa"/>
              </w:tcPr>
            </w:tcPrChange>
          </w:tcPr>
          <w:p w14:paraId="64B53D60" w14:textId="77777777" w:rsidR="00417E1E" w:rsidRDefault="00417E1E" w:rsidP="00417E1E">
            <w:pPr>
              <w:pStyle w:val="TableBlock"/>
              <w:numPr>
                <w:ilvl w:val="0"/>
                <w:numId w:val="5"/>
              </w:numPr>
              <w:autoSpaceDE w:val="0"/>
              <w:autoSpaceDN w:val="0"/>
              <w:adjustRightInd w:val="0"/>
              <w:ind w:left="0" w:firstLine="0"/>
              <w:contextualSpacing w:val="0"/>
              <w:rPr>
                <w:rtl/>
              </w:rPr>
            </w:pPr>
            <w:r>
              <w:rPr>
                <w:rtl/>
              </w:rPr>
              <w:t>דיווח חודשי מקוון, כפי שיורה המוסד, בהתאם למועד התשלום כאמור בסעיף 353, בדבר</w:t>
            </w:r>
            <w:r>
              <w:rPr>
                <w:rFonts w:hint="cs"/>
                <w:rtl/>
              </w:rPr>
              <w:t>:</w:t>
            </w:r>
            <w:r>
              <w:rPr>
                <w:rtl/>
              </w:rPr>
              <w:t xml:space="preserve">  </w:t>
            </w:r>
          </w:p>
        </w:tc>
      </w:tr>
      <w:tr w:rsidR="00FC08FD" w:rsidRPr="00856FB0" w14:paraId="1CC787B6"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10"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11" w:author="יעל גויסקי" w:date="2020-10-14T12:41:00Z">
            <w:trPr>
              <w:cantSplit/>
            </w:trPr>
          </w:trPrChange>
        </w:trPr>
        <w:tc>
          <w:tcPr>
            <w:tcW w:w="1869" w:type="dxa"/>
            <w:tcPrChange w:id="1012" w:author="יעל גויסקי" w:date="2020-10-14T12:41:00Z">
              <w:tcPr>
                <w:tcW w:w="1869" w:type="dxa"/>
              </w:tcPr>
            </w:tcPrChange>
          </w:tcPr>
          <w:p w14:paraId="66DCDA84" w14:textId="77777777" w:rsidR="00FC08FD" w:rsidRPr="007E536C" w:rsidRDefault="00FC08FD" w:rsidP="00FC08FD">
            <w:pPr>
              <w:pStyle w:val="TableSideHeading"/>
              <w:outlineLvl w:val="9"/>
              <w:rPr>
                <w:rtl/>
              </w:rPr>
            </w:pPr>
          </w:p>
        </w:tc>
        <w:tc>
          <w:tcPr>
            <w:tcW w:w="624" w:type="dxa"/>
            <w:tcPrChange w:id="1013" w:author="יעל גויסקי" w:date="2020-10-14T12:41:00Z">
              <w:tcPr>
                <w:tcW w:w="624" w:type="dxa"/>
              </w:tcPr>
            </w:tcPrChange>
          </w:tcPr>
          <w:p w14:paraId="41B7DE0F" w14:textId="77777777" w:rsidR="00FC08FD" w:rsidRDefault="00FC08FD" w:rsidP="00FC08FD">
            <w:pPr>
              <w:pStyle w:val="TableText"/>
              <w:jc w:val="both"/>
              <w:rPr>
                <w:rtl/>
              </w:rPr>
            </w:pPr>
          </w:p>
        </w:tc>
        <w:tc>
          <w:tcPr>
            <w:tcW w:w="624" w:type="dxa"/>
            <w:tcPrChange w:id="1014" w:author="יעל גויסקי" w:date="2020-10-14T12:41:00Z">
              <w:tcPr>
                <w:tcW w:w="624" w:type="dxa"/>
              </w:tcPr>
            </w:tcPrChange>
          </w:tcPr>
          <w:p w14:paraId="45CEB2B3" w14:textId="77777777" w:rsidR="00FC08FD" w:rsidRDefault="00FC08FD" w:rsidP="00FC08FD">
            <w:pPr>
              <w:pStyle w:val="TableText"/>
              <w:jc w:val="both"/>
              <w:rPr>
                <w:rFonts w:ascii="David" w:hAnsi="David"/>
                <w:rtl/>
              </w:rPr>
            </w:pPr>
          </w:p>
        </w:tc>
        <w:tc>
          <w:tcPr>
            <w:tcW w:w="624" w:type="dxa"/>
            <w:tcPrChange w:id="1015" w:author="יעל גויסקי" w:date="2020-10-14T12:41:00Z">
              <w:tcPr>
                <w:tcW w:w="624" w:type="dxa"/>
              </w:tcPr>
            </w:tcPrChange>
          </w:tcPr>
          <w:p w14:paraId="25AA6149" w14:textId="77777777" w:rsidR="00FC08FD" w:rsidRPr="00EB2DF3" w:rsidRDefault="00FC08FD" w:rsidP="00FC08FD">
            <w:pPr>
              <w:pStyle w:val="TableText"/>
              <w:jc w:val="both"/>
              <w:rPr>
                <w:rtl/>
              </w:rPr>
            </w:pPr>
          </w:p>
        </w:tc>
        <w:tc>
          <w:tcPr>
            <w:tcW w:w="624" w:type="dxa"/>
            <w:tcPrChange w:id="1016" w:author="יעל גויסקי" w:date="2020-10-14T12:41:00Z">
              <w:tcPr>
                <w:tcW w:w="624" w:type="dxa"/>
              </w:tcPr>
            </w:tcPrChange>
          </w:tcPr>
          <w:p w14:paraId="1462E259" w14:textId="77777777" w:rsidR="00FC08FD" w:rsidRPr="003019FF" w:rsidRDefault="00FC08FD" w:rsidP="00FC08FD">
            <w:pPr>
              <w:pStyle w:val="TableText"/>
              <w:jc w:val="both"/>
              <w:rPr>
                <w:rtl/>
              </w:rPr>
            </w:pPr>
          </w:p>
        </w:tc>
        <w:tc>
          <w:tcPr>
            <w:tcW w:w="25" w:type="dxa"/>
            <w:tcPrChange w:id="1017" w:author="יעל גויסקי" w:date="2020-10-14T12:41:00Z">
              <w:tcPr>
                <w:tcW w:w="624" w:type="dxa"/>
              </w:tcPr>
            </w:tcPrChange>
          </w:tcPr>
          <w:p w14:paraId="309225FB" w14:textId="77777777" w:rsidR="00FC08FD" w:rsidRPr="003019FF" w:rsidRDefault="00FC08FD" w:rsidP="00FC08FD">
            <w:pPr>
              <w:pStyle w:val="TableText"/>
              <w:jc w:val="both"/>
              <w:rPr>
                <w:rtl/>
              </w:rPr>
            </w:pPr>
          </w:p>
        </w:tc>
        <w:tc>
          <w:tcPr>
            <w:tcW w:w="1223" w:type="dxa"/>
            <w:tcPrChange w:id="1018" w:author="יעל גויסקי" w:date="2020-10-14T12:41:00Z">
              <w:tcPr>
                <w:tcW w:w="624" w:type="dxa"/>
              </w:tcPr>
            </w:tcPrChange>
          </w:tcPr>
          <w:p w14:paraId="71C7EA1E" w14:textId="77777777" w:rsidR="00FC08FD" w:rsidRPr="003019FF" w:rsidRDefault="00FC08FD" w:rsidP="00FC08FD">
            <w:pPr>
              <w:pStyle w:val="TableText"/>
              <w:jc w:val="both"/>
              <w:rPr>
                <w:rtl/>
              </w:rPr>
            </w:pPr>
          </w:p>
        </w:tc>
        <w:tc>
          <w:tcPr>
            <w:tcW w:w="624" w:type="dxa"/>
            <w:tcPrChange w:id="1019" w:author="יעל גויסקי" w:date="2020-10-14T12:41:00Z">
              <w:tcPr>
                <w:tcW w:w="624" w:type="dxa"/>
              </w:tcPr>
            </w:tcPrChange>
          </w:tcPr>
          <w:p w14:paraId="1D6D7C3C" w14:textId="77777777" w:rsidR="00FC08FD" w:rsidRPr="003019FF" w:rsidRDefault="00FC08FD" w:rsidP="00FC08FD">
            <w:pPr>
              <w:pStyle w:val="TableText"/>
              <w:jc w:val="both"/>
              <w:rPr>
                <w:rtl/>
              </w:rPr>
            </w:pPr>
          </w:p>
        </w:tc>
        <w:tc>
          <w:tcPr>
            <w:tcW w:w="624" w:type="dxa"/>
            <w:tcPrChange w:id="1020" w:author="יעל גויסקי" w:date="2020-10-14T12:41:00Z">
              <w:tcPr>
                <w:tcW w:w="624" w:type="dxa"/>
              </w:tcPr>
            </w:tcPrChange>
          </w:tcPr>
          <w:p w14:paraId="0C43BCAD" w14:textId="77777777" w:rsidR="00FC08FD" w:rsidRPr="00FC08FD" w:rsidRDefault="00FC08FD" w:rsidP="00FC08FD">
            <w:pPr>
              <w:pStyle w:val="TableText"/>
              <w:jc w:val="both"/>
              <w:rPr>
                <w:rtl/>
              </w:rPr>
            </w:pPr>
          </w:p>
        </w:tc>
        <w:tc>
          <w:tcPr>
            <w:tcW w:w="2777" w:type="dxa"/>
            <w:tcPrChange w:id="1021" w:author="יעל גויסקי" w:date="2020-10-14T12:41:00Z">
              <w:tcPr>
                <w:tcW w:w="2777" w:type="dxa"/>
              </w:tcPr>
            </w:tcPrChange>
          </w:tcPr>
          <w:p w14:paraId="1DA9F923" w14:textId="77777777" w:rsidR="00FC08FD" w:rsidRDefault="00FC08FD" w:rsidP="00FC08FD">
            <w:pPr>
              <w:pStyle w:val="TableBlock"/>
              <w:numPr>
                <w:ilvl w:val="0"/>
                <w:numId w:val="6"/>
              </w:numPr>
              <w:autoSpaceDE w:val="0"/>
              <w:autoSpaceDN w:val="0"/>
              <w:adjustRightInd w:val="0"/>
              <w:ind w:left="0" w:firstLine="0"/>
              <w:contextualSpacing w:val="0"/>
              <w:rPr>
                <w:rtl/>
              </w:rPr>
            </w:pPr>
            <w:r>
              <w:rPr>
                <w:rtl/>
              </w:rPr>
              <w:t>כלל שכר העבודה או הפנסיה המוקדמת ששילם</w:t>
            </w:r>
            <w:r>
              <w:rPr>
                <w:rFonts w:hint="cs"/>
                <w:rtl/>
              </w:rPr>
              <w:t xml:space="preserve"> לכלל  </w:t>
            </w:r>
            <w:r>
              <w:rPr>
                <w:rtl/>
              </w:rPr>
              <w:t xml:space="preserve"> </w:t>
            </w:r>
            <w:r>
              <w:rPr>
                <w:rFonts w:hint="cs"/>
                <w:rtl/>
              </w:rPr>
              <w:t>עובדיו</w:t>
            </w:r>
            <w:r>
              <w:rPr>
                <w:rtl/>
              </w:rPr>
              <w:t xml:space="preserve">;  </w:t>
            </w:r>
          </w:p>
        </w:tc>
      </w:tr>
      <w:tr w:rsidR="00FC08FD" w:rsidRPr="00856FB0" w14:paraId="227B1605"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22"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23" w:author="יעל גויסקי" w:date="2020-10-14T12:41:00Z">
            <w:trPr>
              <w:cantSplit/>
            </w:trPr>
          </w:trPrChange>
        </w:trPr>
        <w:tc>
          <w:tcPr>
            <w:tcW w:w="1869" w:type="dxa"/>
            <w:tcPrChange w:id="1024" w:author="יעל גויסקי" w:date="2020-10-14T12:41:00Z">
              <w:tcPr>
                <w:tcW w:w="1869" w:type="dxa"/>
              </w:tcPr>
            </w:tcPrChange>
          </w:tcPr>
          <w:p w14:paraId="2DAE1C59" w14:textId="77777777" w:rsidR="00FC08FD" w:rsidRPr="007E536C" w:rsidRDefault="00FC08FD" w:rsidP="00FC08FD">
            <w:pPr>
              <w:pStyle w:val="TableSideHeading"/>
              <w:outlineLvl w:val="9"/>
              <w:rPr>
                <w:rtl/>
              </w:rPr>
            </w:pPr>
          </w:p>
        </w:tc>
        <w:tc>
          <w:tcPr>
            <w:tcW w:w="624" w:type="dxa"/>
            <w:tcPrChange w:id="1025" w:author="יעל גויסקי" w:date="2020-10-14T12:41:00Z">
              <w:tcPr>
                <w:tcW w:w="624" w:type="dxa"/>
              </w:tcPr>
            </w:tcPrChange>
          </w:tcPr>
          <w:p w14:paraId="0B8243E6" w14:textId="77777777" w:rsidR="00FC08FD" w:rsidRDefault="00FC08FD" w:rsidP="00FC08FD">
            <w:pPr>
              <w:pStyle w:val="TableText"/>
              <w:jc w:val="both"/>
              <w:rPr>
                <w:rtl/>
              </w:rPr>
            </w:pPr>
          </w:p>
        </w:tc>
        <w:tc>
          <w:tcPr>
            <w:tcW w:w="624" w:type="dxa"/>
            <w:tcPrChange w:id="1026" w:author="יעל גויסקי" w:date="2020-10-14T12:41:00Z">
              <w:tcPr>
                <w:tcW w:w="624" w:type="dxa"/>
              </w:tcPr>
            </w:tcPrChange>
          </w:tcPr>
          <w:p w14:paraId="1F737F8F" w14:textId="77777777" w:rsidR="00FC08FD" w:rsidRDefault="00FC08FD" w:rsidP="00FC08FD">
            <w:pPr>
              <w:pStyle w:val="TableText"/>
              <w:jc w:val="both"/>
              <w:rPr>
                <w:rFonts w:ascii="David" w:hAnsi="David"/>
                <w:rtl/>
              </w:rPr>
            </w:pPr>
          </w:p>
        </w:tc>
        <w:tc>
          <w:tcPr>
            <w:tcW w:w="624" w:type="dxa"/>
            <w:tcPrChange w:id="1027" w:author="יעל גויסקי" w:date="2020-10-14T12:41:00Z">
              <w:tcPr>
                <w:tcW w:w="624" w:type="dxa"/>
              </w:tcPr>
            </w:tcPrChange>
          </w:tcPr>
          <w:p w14:paraId="2CF162D9" w14:textId="77777777" w:rsidR="00FC08FD" w:rsidRPr="00EB2DF3" w:rsidRDefault="00FC08FD" w:rsidP="00FC08FD">
            <w:pPr>
              <w:pStyle w:val="TableText"/>
              <w:jc w:val="both"/>
              <w:rPr>
                <w:rtl/>
              </w:rPr>
            </w:pPr>
          </w:p>
        </w:tc>
        <w:tc>
          <w:tcPr>
            <w:tcW w:w="624" w:type="dxa"/>
            <w:tcPrChange w:id="1028" w:author="יעל גויסקי" w:date="2020-10-14T12:41:00Z">
              <w:tcPr>
                <w:tcW w:w="624" w:type="dxa"/>
              </w:tcPr>
            </w:tcPrChange>
          </w:tcPr>
          <w:p w14:paraId="4369E6C3" w14:textId="77777777" w:rsidR="00FC08FD" w:rsidRPr="003019FF" w:rsidRDefault="00FC08FD" w:rsidP="00FC08FD">
            <w:pPr>
              <w:pStyle w:val="TableText"/>
              <w:jc w:val="both"/>
              <w:rPr>
                <w:rtl/>
              </w:rPr>
            </w:pPr>
          </w:p>
        </w:tc>
        <w:tc>
          <w:tcPr>
            <w:tcW w:w="25" w:type="dxa"/>
            <w:tcPrChange w:id="1029" w:author="יעל גויסקי" w:date="2020-10-14T12:41:00Z">
              <w:tcPr>
                <w:tcW w:w="624" w:type="dxa"/>
              </w:tcPr>
            </w:tcPrChange>
          </w:tcPr>
          <w:p w14:paraId="50C6AF10" w14:textId="77777777" w:rsidR="00FC08FD" w:rsidRPr="003019FF" w:rsidRDefault="00FC08FD" w:rsidP="00FC08FD">
            <w:pPr>
              <w:pStyle w:val="TableText"/>
              <w:jc w:val="both"/>
              <w:rPr>
                <w:rtl/>
              </w:rPr>
            </w:pPr>
          </w:p>
        </w:tc>
        <w:tc>
          <w:tcPr>
            <w:tcW w:w="1223" w:type="dxa"/>
            <w:tcPrChange w:id="1030" w:author="יעל גויסקי" w:date="2020-10-14T12:41:00Z">
              <w:tcPr>
                <w:tcW w:w="624" w:type="dxa"/>
              </w:tcPr>
            </w:tcPrChange>
          </w:tcPr>
          <w:p w14:paraId="7136EC0D" w14:textId="77777777" w:rsidR="00FC08FD" w:rsidRPr="003019FF" w:rsidRDefault="00FC08FD" w:rsidP="00FC08FD">
            <w:pPr>
              <w:pStyle w:val="TableText"/>
              <w:jc w:val="both"/>
              <w:rPr>
                <w:rtl/>
              </w:rPr>
            </w:pPr>
          </w:p>
        </w:tc>
        <w:tc>
          <w:tcPr>
            <w:tcW w:w="624" w:type="dxa"/>
            <w:tcPrChange w:id="1031" w:author="יעל גויסקי" w:date="2020-10-14T12:41:00Z">
              <w:tcPr>
                <w:tcW w:w="624" w:type="dxa"/>
              </w:tcPr>
            </w:tcPrChange>
          </w:tcPr>
          <w:p w14:paraId="630A967F" w14:textId="77777777" w:rsidR="00FC08FD" w:rsidRPr="003019FF" w:rsidRDefault="00FC08FD" w:rsidP="00FC08FD">
            <w:pPr>
              <w:pStyle w:val="TableText"/>
              <w:jc w:val="both"/>
              <w:rPr>
                <w:rtl/>
              </w:rPr>
            </w:pPr>
          </w:p>
        </w:tc>
        <w:tc>
          <w:tcPr>
            <w:tcW w:w="624" w:type="dxa"/>
            <w:tcPrChange w:id="1032" w:author="יעל גויסקי" w:date="2020-10-14T12:41:00Z">
              <w:tcPr>
                <w:tcW w:w="624" w:type="dxa"/>
              </w:tcPr>
            </w:tcPrChange>
          </w:tcPr>
          <w:p w14:paraId="283C7602" w14:textId="77777777" w:rsidR="00FC08FD" w:rsidRPr="00FC08FD" w:rsidRDefault="00FC08FD" w:rsidP="00FC08FD">
            <w:pPr>
              <w:pStyle w:val="TableText"/>
              <w:jc w:val="both"/>
              <w:rPr>
                <w:rtl/>
              </w:rPr>
            </w:pPr>
          </w:p>
        </w:tc>
        <w:tc>
          <w:tcPr>
            <w:tcW w:w="2777" w:type="dxa"/>
            <w:tcPrChange w:id="1033" w:author="יעל גויסקי" w:date="2020-10-14T12:41:00Z">
              <w:tcPr>
                <w:tcW w:w="2777" w:type="dxa"/>
              </w:tcPr>
            </w:tcPrChange>
          </w:tcPr>
          <w:p w14:paraId="3287E579" w14:textId="77777777" w:rsidR="00FC08FD" w:rsidRPr="00EB2DF3" w:rsidRDefault="00FC08FD" w:rsidP="00FC08FD">
            <w:pPr>
              <w:pStyle w:val="TableBlock"/>
              <w:numPr>
                <w:ilvl w:val="0"/>
                <w:numId w:val="6"/>
              </w:numPr>
              <w:autoSpaceDE w:val="0"/>
              <w:autoSpaceDN w:val="0"/>
              <w:adjustRightInd w:val="0"/>
              <w:ind w:left="0" w:firstLine="0"/>
              <w:contextualSpacing w:val="0"/>
              <w:rPr>
                <w:rtl/>
              </w:rPr>
            </w:pPr>
            <w:r w:rsidRPr="00EB2DF3">
              <w:rPr>
                <w:rtl/>
              </w:rPr>
              <w:t>שכר העבודה, רכיבי השכר, היקף המשרה ועיסוק העובד ביחס לכל אחד מעובדיו או</w:t>
            </w:r>
            <w:r>
              <w:rPr>
                <w:rFonts w:hint="cs"/>
                <w:rtl/>
              </w:rPr>
              <w:t xml:space="preserve"> </w:t>
            </w:r>
            <w:r w:rsidRPr="00EB2DF3">
              <w:rPr>
                <w:rtl/>
              </w:rPr>
              <w:t xml:space="preserve">הפנסיה המוקדמת ששילם לכל אחד ממקבלי הפנסיה המוקדמת.  </w:t>
            </w:r>
          </w:p>
        </w:tc>
      </w:tr>
      <w:tr w:rsidR="00FC08FD" w14:paraId="138A2063"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34"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35" w:author="יעל גויסקי" w:date="2020-10-14T12:41:00Z">
            <w:trPr>
              <w:cantSplit/>
            </w:trPr>
          </w:trPrChange>
        </w:trPr>
        <w:tc>
          <w:tcPr>
            <w:tcW w:w="1869" w:type="dxa"/>
            <w:tcPrChange w:id="1036" w:author="יעל גויסקי" w:date="2020-10-14T12:41:00Z">
              <w:tcPr>
                <w:tcW w:w="1869" w:type="dxa"/>
              </w:tcPr>
            </w:tcPrChange>
          </w:tcPr>
          <w:p w14:paraId="67088718" w14:textId="77777777" w:rsidR="00FC08FD" w:rsidRDefault="00FC08FD" w:rsidP="00FC08FD">
            <w:pPr>
              <w:pStyle w:val="TableSideHeading"/>
              <w:outlineLvl w:val="9"/>
            </w:pPr>
          </w:p>
        </w:tc>
        <w:tc>
          <w:tcPr>
            <w:tcW w:w="624" w:type="dxa"/>
            <w:tcPrChange w:id="1037" w:author="יעל גויסקי" w:date="2020-10-14T12:41:00Z">
              <w:tcPr>
                <w:tcW w:w="624" w:type="dxa"/>
              </w:tcPr>
            </w:tcPrChange>
          </w:tcPr>
          <w:p w14:paraId="4D339649" w14:textId="77777777" w:rsidR="00FC08FD" w:rsidRDefault="00FC08FD" w:rsidP="00FC08FD">
            <w:pPr>
              <w:pStyle w:val="TableText"/>
              <w:jc w:val="both"/>
            </w:pPr>
          </w:p>
        </w:tc>
        <w:tc>
          <w:tcPr>
            <w:tcW w:w="624" w:type="dxa"/>
            <w:tcPrChange w:id="1038" w:author="יעל גויסקי" w:date="2020-10-14T12:41:00Z">
              <w:tcPr>
                <w:tcW w:w="624" w:type="dxa"/>
              </w:tcPr>
            </w:tcPrChange>
          </w:tcPr>
          <w:p w14:paraId="4F193DF1" w14:textId="77777777" w:rsidR="00FC08FD" w:rsidRDefault="00FC08FD" w:rsidP="00FC08FD">
            <w:pPr>
              <w:pStyle w:val="TableText"/>
              <w:jc w:val="both"/>
            </w:pPr>
          </w:p>
        </w:tc>
        <w:tc>
          <w:tcPr>
            <w:tcW w:w="624" w:type="dxa"/>
            <w:tcPrChange w:id="1039" w:author="יעל גויסקי" w:date="2020-10-14T12:41:00Z">
              <w:tcPr>
                <w:tcW w:w="624" w:type="dxa"/>
              </w:tcPr>
            </w:tcPrChange>
          </w:tcPr>
          <w:p w14:paraId="166A3513" w14:textId="77777777" w:rsidR="00FC08FD" w:rsidRDefault="00FC08FD" w:rsidP="00FC08FD">
            <w:pPr>
              <w:pStyle w:val="TableText"/>
              <w:jc w:val="both"/>
            </w:pPr>
          </w:p>
        </w:tc>
        <w:tc>
          <w:tcPr>
            <w:tcW w:w="624" w:type="dxa"/>
            <w:tcPrChange w:id="1040" w:author="יעל גויסקי" w:date="2020-10-14T12:41:00Z">
              <w:tcPr>
                <w:tcW w:w="624" w:type="dxa"/>
              </w:tcPr>
            </w:tcPrChange>
          </w:tcPr>
          <w:p w14:paraId="0382CA4F" w14:textId="77777777" w:rsidR="00FC08FD" w:rsidRDefault="00FC08FD" w:rsidP="00FC08FD">
            <w:pPr>
              <w:pStyle w:val="TableText"/>
              <w:jc w:val="both"/>
            </w:pPr>
          </w:p>
        </w:tc>
        <w:tc>
          <w:tcPr>
            <w:tcW w:w="25" w:type="dxa"/>
            <w:tcPrChange w:id="1041" w:author="יעל גויסקי" w:date="2020-10-14T12:41:00Z">
              <w:tcPr>
                <w:tcW w:w="624" w:type="dxa"/>
              </w:tcPr>
            </w:tcPrChange>
          </w:tcPr>
          <w:p w14:paraId="4B97F936" w14:textId="77777777" w:rsidR="00FC08FD" w:rsidRDefault="00FC08FD" w:rsidP="00FC08FD">
            <w:pPr>
              <w:pStyle w:val="TableText"/>
              <w:jc w:val="both"/>
            </w:pPr>
          </w:p>
        </w:tc>
        <w:tc>
          <w:tcPr>
            <w:tcW w:w="1223" w:type="dxa"/>
            <w:tcPrChange w:id="1042" w:author="יעל גויסקי" w:date="2020-10-14T12:41:00Z">
              <w:tcPr>
                <w:tcW w:w="624" w:type="dxa"/>
              </w:tcPr>
            </w:tcPrChange>
          </w:tcPr>
          <w:p w14:paraId="20407585" w14:textId="77777777" w:rsidR="00FC08FD" w:rsidRDefault="00FC08FD" w:rsidP="00FC08FD">
            <w:pPr>
              <w:pStyle w:val="TableText"/>
              <w:jc w:val="both"/>
            </w:pPr>
          </w:p>
        </w:tc>
        <w:tc>
          <w:tcPr>
            <w:tcW w:w="624" w:type="dxa"/>
            <w:tcPrChange w:id="1043" w:author="יעל גויסקי" w:date="2020-10-14T12:41:00Z">
              <w:tcPr>
                <w:tcW w:w="624" w:type="dxa"/>
              </w:tcPr>
            </w:tcPrChange>
          </w:tcPr>
          <w:p w14:paraId="63E92E2E" w14:textId="77777777" w:rsidR="00FC08FD" w:rsidRPr="00FC08FD" w:rsidRDefault="00FC08FD" w:rsidP="00FC08FD">
            <w:pPr>
              <w:pStyle w:val="TableText"/>
              <w:jc w:val="both"/>
            </w:pPr>
          </w:p>
        </w:tc>
        <w:tc>
          <w:tcPr>
            <w:tcW w:w="624" w:type="dxa"/>
            <w:tcPrChange w:id="1044" w:author="יעל גויסקי" w:date="2020-10-14T12:41:00Z">
              <w:tcPr>
                <w:tcW w:w="624" w:type="dxa"/>
              </w:tcPr>
            </w:tcPrChange>
          </w:tcPr>
          <w:p w14:paraId="039D83C4" w14:textId="77777777" w:rsidR="00FC08FD" w:rsidRPr="00FC08FD" w:rsidRDefault="00FC08FD" w:rsidP="00FC08FD">
            <w:pPr>
              <w:pStyle w:val="TableText"/>
              <w:jc w:val="both"/>
            </w:pPr>
          </w:p>
        </w:tc>
        <w:tc>
          <w:tcPr>
            <w:tcW w:w="2777" w:type="dxa"/>
            <w:tcPrChange w:id="1045" w:author="יעל גויסקי" w:date="2020-10-14T12:41:00Z">
              <w:tcPr>
                <w:tcW w:w="2777" w:type="dxa"/>
              </w:tcPr>
            </w:tcPrChange>
          </w:tcPr>
          <w:p w14:paraId="4CD49CA4" w14:textId="77777777" w:rsidR="00FC08FD" w:rsidRDefault="00FC08FD" w:rsidP="00FC08FD">
            <w:pPr>
              <w:pStyle w:val="TableBlock"/>
              <w:numPr>
                <w:ilvl w:val="0"/>
                <w:numId w:val="5"/>
              </w:numPr>
              <w:autoSpaceDE w:val="0"/>
              <w:autoSpaceDN w:val="0"/>
              <w:adjustRightInd w:val="0"/>
              <w:ind w:left="0" w:firstLine="0"/>
              <w:contextualSpacing w:val="0"/>
            </w:pPr>
            <w:r>
              <w:rPr>
                <w:rFonts w:hint="cs"/>
                <w:rtl/>
              </w:rPr>
              <w:t>דיווח מקוון, בהתאם לדרישת המוסד, בעד עובד או בעד מי שמשתלמת לו פנסיה מוקדמת, הכולל את כלל המידע הנדרש למוסד לצורך בירור תביעה לגמלה או בכל עניין הנוגע לדמי ביטוח כפי שיורה המוסד, ולגבי פרק הזמן שהורה.</w:t>
            </w:r>
          </w:p>
        </w:tc>
      </w:tr>
      <w:tr w:rsidR="00AB0CE5" w14:paraId="4A9F6EA2"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4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47" w:author="יעל גויסקי" w:date="2020-10-14T12:41:00Z">
            <w:trPr>
              <w:cantSplit/>
            </w:trPr>
          </w:trPrChange>
        </w:trPr>
        <w:tc>
          <w:tcPr>
            <w:tcW w:w="1869" w:type="dxa"/>
            <w:tcPrChange w:id="1048" w:author="יעל גויסקי" w:date="2020-10-14T12:41:00Z">
              <w:tcPr>
                <w:tcW w:w="1869" w:type="dxa"/>
              </w:tcPr>
            </w:tcPrChange>
          </w:tcPr>
          <w:p w14:paraId="35094384" w14:textId="77777777" w:rsidR="00AB0CE5" w:rsidRDefault="00AB0CE5" w:rsidP="00AB0CE5">
            <w:pPr>
              <w:pStyle w:val="TableSideHeading"/>
              <w:outlineLvl w:val="9"/>
            </w:pPr>
          </w:p>
        </w:tc>
        <w:tc>
          <w:tcPr>
            <w:tcW w:w="624" w:type="dxa"/>
            <w:tcPrChange w:id="1049" w:author="יעל גויסקי" w:date="2020-10-14T12:41:00Z">
              <w:tcPr>
                <w:tcW w:w="624" w:type="dxa"/>
              </w:tcPr>
            </w:tcPrChange>
          </w:tcPr>
          <w:p w14:paraId="3F6FF8B8" w14:textId="77777777" w:rsidR="00AB0CE5" w:rsidRDefault="00AB0CE5" w:rsidP="00AB0CE5">
            <w:pPr>
              <w:pStyle w:val="TableText"/>
              <w:jc w:val="both"/>
            </w:pPr>
          </w:p>
        </w:tc>
        <w:tc>
          <w:tcPr>
            <w:tcW w:w="624" w:type="dxa"/>
            <w:tcPrChange w:id="1050" w:author="יעל גויסקי" w:date="2020-10-14T12:41:00Z">
              <w:tcPr>
                <w:tcW w:w="624" w:type="dxa"/>
              </w:tcPr>
            </w:tcPrChange>
          </w:tcPr>
          <w:p w14:paraId="45A5758C" w14:textId="77777777" w:rsidR="00AB0CE5" w:rsidRDefault="00AB0CE5" w:rsidP="00AB0CE5">
            <w:pPr>
              <w:pStyle w:val="TableText"/>
              <w:jc w:val="both"/>
            </w:pPr>
          </w:p>
        </w:tc>
        <w:tc>
          <w:tcPr>
            <w:tcW w:w="624" w:type="dxa"/>
            <w:tcPrChange w:id="1051" w:author="יעל גויסקי" w:date="2020-10-14T12:41:00Z">
              <w:tcPr>
                <w:tcW w:w="624" w:type="dxa"/>
              </w:tcPr>
            </w:tcPrChange>
          </w:tcPr>
          <w:p w14:paraId="779B595E" w14:textId="77777777" w:rsidR="00AB0CE5" w:rsidRDefault="00AB0CE5" w:rsidP="00AB0CE5">
            <w:pPr>
              <w:pStyle w:val="TableText"/>
              <w:jc w:val="both"/>
            </w:pPr>
          </w:p>
        </w:tc>
        <w:tc>
          <w:tcPr>
            <w:tcW w:w="624" w:type="dxa"/>
            <w:tcPrChange w:id="1052" w:author="יעל גויסקי" w:date="2020-10-14T12:41:00Z">
              <w:tcPr>
                <w:tcW w:w="624" w:type="dxa"/>
              </w:tcPr>
            </w:tcPrChange>
          </w:tcPr>
          <w:p w14:paraId="1DC05F5D" w14:textId="77777777" w:rsidR="00AB0CE5" w:rsidRDefault="00AB0CE5" w:rsidP="00AB0CE5">
            <w:pPr>
              <w:pStyle w:val="TableText"/>
              <w:jc w:val="both"/>
            </w:pPr>
          </w:p>
        </w:tc>
        <w:tc>
          <w:tcPr>
            <w:tcW w:w="25" w:type="dxa"/>
            <w:tcPrChange w:id="1053" w:author="יעל גויסקי" w:date="2020-10-14T12:41:00Z">
              <w:tcPr>
                <w:tcW w:w="624" w:type="dxa"/>
              </w:tcPr>
            </w:tcPrChange>
          </w:tcPr>
          <w:p w14:paraId="78174222" w14:textId="77777777" w:rsidR="00AB0CE5" w:rsidRDefault="00AB0CE5" w:rsidP="00AB0CE5">
            <w:pPr>
              <w:pStyle w:val="TableText"/>
              <w:jc w:val="both"/>
            </w:pPr>
          </w:p>
        </w:tc>
        <w:tc>
          <w:tcPr>
            <w:tcW w:w="1223" w:type="dxa"/>
            <w:tcPrChange w:id="1054" w:author="יעל גויסקי" w:date="2020-10-14T12:41:00Z">
              <w:tcPr>
                <w:tcW w:w="624" w:type="dxa"/>
              </w:tcPr>
            </w:tcPrChange>
          </w:tcPr>
          <w:p w14:paraId="2F50F9E7" w14:textId="77777777" w:rsidR="00AB0CE5" w:rsidRDefault="00AB0CE5" w:rsidP="00AB0CE5">
            <w:pPr>
              <w:pStyle w:val="TableText"/>
              <w:jc w:val="both"/>
            </w:pPr>
          </w:p>
        </w:tc>
        <w:tc>
          <w:tcPr>
            <w:tcW w:w="624" w:type="dxa"/>
            <w:tcPrChange w:id="1055" w:author="יעל גויסקי" w:date="2020-10-14T12:41:00Z">
              <w:tcPr>
                <w:tcW w:w="624" w:type="dxa"/>
              </w:tcPr>
            </w:tcPrChange>
          </w:tcPr>
          <w:p w14:paraId="508FEDF5" w14:textId="77777777" w:rsidR="00AB0CE5" w:rsidRPr="00AB0CE5" w:rsidRDefault="00AB0CE5" w:rsidP="00AB0CE5">
            <w:pPr>
              <w:pStyle w:val="TableText"/>
              <w:jc w:val="both"/>
              <w:rPr>
                <w:rtl/>
              </w:rPr>
            </w:pPr>
          </w:p>
        </w:tc>
        <w:tc>
          <w:tcPr>
            <w:tcW w:w="624" w:type="dxa"/>
            <w:tcPrChange w:id="1056" w:author="יעל גויסקי" w:date="2020-10-14T12:41:00Z">
              <w:tcPr>
                <w:tcW w:w="624" w:type="dxa"/>
              </w:tcPr>
            </w:tcPrChange>
          </w:tcPr>
          <w:p w14:paraId="3CA89E14" w14:textId="77777777" w:rsidR="00AB0CE5" w:rsidRPr="00AB0CE5" w:rsidRDefault="00AB0CE5" w:rsidP="00AB0CE5">
            <w:pPr>
              <w:pStyle w:val="TableText"/>
              <w:jc w:val="both"/>
              <w:rPr>
                <w:rtl/>
              </w:rPr>
            </w:pPr>
          </w:p>
        </w:tc>
        <w:tc>
          <w:tcPr>
            <w:tcW w:w="2777" w:type="dxa"/>
            <w:tcPrChange w:id="1057" w:author="יעל גויסקי" w:date="2020-10-14T12:41:00Z">
              <w:tcPr>
                <w:tcW w:w="2777" w:type="dxa"/>
              </w:tcPr>
            </w:tcPrChange>
          </w:tcPr>
          <w:p w14:paraId="2BC54972" w14:textId="77777777" w:rsidR="00AB0CE5" w:rsidRDefault="00AB0CE5" w:rsidP="00AB0CE5">
            <w:pPr>
              <w:pStyle w:val="TableBlock"/>
              <w:numPr>
                <w:ilvl w:val="0"/>
                <w:numId w:val="5"/>
              </w:numPr>
              <w:autoSpaceDE w:val="0"/>
              <w:autoSpaceDN w:val="0"/>
              <w:adjustRightInd w:val="0"/>
              <w:ind w:left="0" w:firstLine="0"/>
              <w:contextualSpacing w:val="0"/>
              <w:rPr>
                <w:rtl/>
              </w:rPr>
            </w:pPr>
            <w:r>
              <w:rPr>
                <w:rFonts w:hint="cs"/>
                <w:rtl/>
              </w:rPr>
              <w:t>הוראות סעיפים 355(א1), (2), (3) ו ו-(4) יחולו גם על דיווחים לפי סעיף זה.</w:t>
            </w:r>
          </w:p>
        </w:tc>
      </w:tr>
      <w:tr w:rsidR="00AB0CE5" w:rsidRPr="00856FB0" w14:paraId="54F09909"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58"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59" w:author="יעל גויסקי" w:date="2020-10-14T12:41:00Z">
            <w:trPr>
              <w:cantSplit/>
            </w:trPr>
          </w:trPrChange>
        </w:trPr>
        <w:tc>
          <w:tcPr>
            <w:tcW w:w="1869" w:type="dxa"/>
            <w:tcPrChange w:id="1060" w:author="יעל גויסקי" w:date="2020-10-14T12:41:00Z">
              <w:tcPr>
                <w:tcW w:w="1869" w:type="dxa"/>
              </w:tcPr>
            </w:tcPrChange>
          </w:tcPr>
          <w:p w14:paraId="61641CFC" w14:textId="77777777" w:rsidR="00AB0CE5" w:rsidRPr="007E536C" w:rsidRDefault="00AB0CE5" w:rsidP="00AB0CE5">
            <w:pPr>
              <w:pStyle w:val="TableSideHeading"/>
              <w:outlineLvl w:val="9"/>
              <w:rPr>
                <w:rtl/>
              </w:rPr>
            </w:pPr>
          </w:p>
        </w:tc>
        <w:tc>
          <w:tcPr>
            <w:tcW w:w="624" w:type="dxa"/>
            <w:tcPrChange w:id="1061" w:author="יעל גויסקי" w:date="2020-10-14T12:41:00Z">
              <w:tcPr>
                <w:tcW w:w="624" w:type="dxa"/>
              </w:tcPr>
            </w:tcPrChange>
          </w:tcPr>
          <w:p w14:paraId="58B8CB1C" w14:textId="77777777" w:rsidR="00AB0CE5" w:rsidRDefault="00AB0CE5" w:rsidP="00AB0CE5">
            <w:pPr>
              <w:pStyle w:val="TableText"/>
              <w:jc w:val="both"/>
              <w:rPr>
                <w:rtl/>
              </w:rPr>
            </w:pPr>
          </w:p>
        </w:tc>
        <w:tc>
          <w:tcPr>
            <w:tcW w:w="624" w:type="dxa"/>
            <w:tcPrChange w:id="1062" w:author="יעל גויסקי" w:date="2020-10-14T12:41:00Z">
              <w:tcPr>
                <w:tcW w:w="624" w:type="dxa"/>
              </w:tcPr>
            </w:tcPrChange>
          </w:tcPr>
          <w:p w14:paraId="4454C9AA" w14:textId="77777777" w:rsidR="00AB0CE5" w:rsidRDefault="00AB0CE5" w:rsidP="00AB0CE5">
            <w:pPr>
              <w:pStyle w:val="TableText"/>
              <w:jc w:val="both"/>
              <w:rPr>
                <w:rFonts w:ascii="David" w:hAnsi="David"/>
                <w:rtl/>
              </w:rPr>
            </w:pPr>
          </w:p>
        </w:tc>
        <w:tc>
          <w:tcPr>
            <w:tcW w:w="624" w:type="dxa"/>
            <w:tcPrChange w:id="1063" w:author="יעל גויסקי" w:date="2020-10-14T12:41:00Z">
              <w:tcPr>
                <w:tcW w:w="624" w:type="dxa"/>
              </w:tcPr>
            </w:tcPrChange>
          </w:tcPr>
          <w:p w14:paraId="03C94618" w14:textId="77777777" w:rsidR="00AB0CE5" w:rsidRPr="00EB2DF3" w:rsidRDefault="00AB0CE5" w:rsidP="00AB0CE5">
            <w:pPr>
              <w:pStyle w:val="TableText"/>
              <w:jc w:val="both"/>
              <w:rPr>
                <w:rtl/>
              </w:rPr>
            </w:pPr>
          </w:p>
        </w:tc>
        <w:tc>
          <w:tcPr>
            <w:tcW w:w="624" w:type="dxa"/>
            <w:tcPrChange w:id="1064" w:author="יעל גויסקי" w:date="2020-10-14T12:41:00Z">
              <w:tcPr>
                <w:tcW w:w="624" w:type="dxa"/>
              </w:tcPr>
            </w:tcPrChange>
          </w:tcPr>
          <w:p w14:paraId="5B92B732" w14:textId="77777777" w:rsidR="00AB0CE5" w:rsidRPr="00FF6D23" w:rsidRDefault="00AB0CE5" w:rsidP="00AB0CE5">
            <w:pPr>
              <w:pStyle w:val="TableText"/>
              <w:jc w:val="both"/>
              <w:rPr>
                <w:rtl/>
              </w:rPr>
            </w:pPr>
          </w:p>
        </w:tc>
        <w:tc>
          <w:tcPr>
            <w:tcW w:w="25" w:type="dxa"/>
            <w:tcPrChange w:id="1065" w:author="יעל גויסקי" w:date="2020-10-14T12:41:00Z">
              <w:tcPr>
                <w:tcW w:w="624" w:type="dxa"/>
              </w:tcPr>
            </w:tcPrChange>
          </w:tcPr>
          <w:p w14:paraId="268AE703" w14:textId="77777777" w:rsidR="00AB0CE5" w:rsidRPr="00AB0CE5" w:rsidRDefault="00AB0CE5" w:rsidP="00AB0CE5">
            <w:pPr>
              <w:pStyle w:val="TableText"/>
              <w:jc w:val="both"/>
              <w:rPr>
                <w:rtl/>
              </w:rPr>
            </w:pPr>
          </w:p>
        </w:tc>
        <w:tc>
          <w:tcPr>
            <w:tcW w:w="1223" w:type="dxa"/>
            <w:tcPrChange w:id="1066" w:author="יעל גויסקי" w:date="2020-10-14T12:41:00Z">
              <w:tcPr>
                <w:tcW w:w="624" w:type="dxa"/>
              </w:tcPr>
            </w:tcPrChange>
          </w:tcPr>
          <w:p w14:paraId="39CD1C81" w14:textId="77777777" w:rsidR="00AB0CE5" w:rsidRPr="00AB0CE5" w:rsidRDefault="00AB0CE5" w:rsidP="00AB0CE5">
            <w:pPr>
              <w:pStyle w:val="TableText"/>
              <w:jc w:val="both"/>
              <w:rPr>
                <w:rtl/>
              </w:rPr>
            </w:pPr>
          </w:p>
        </w:tc>
        <w:tc>
          <w:tcPr>
            <w:tcW w:w="624" w:type="dxa"/>
            <w:tcPrChange w:id="1067" w:author="יעל גויסקי" w:date="2020-10-14T12:41:00Z">
              <w:tcPr>
                <w:tcW w:w="624" w:type="dxa"/>
              </w:tcPr>
            </w:tcPrChange>
          </w:tcPr>
          <w:p w14:paraId="0CCB6678" w14:textId="77777777" w:rsidR="00AB0CE5" w:rsidRPr="00AB0CE5" w:rsidRDefault="00AB0CE5" w:rsidP="00AB0CE5">
            <w:pPr>
              <w:pStyle w:val="TableText"/>
              <w:jc w:val="both"/>
              <w:rPr>
                <w:rtl/>
              </w:rPr>
            </w:pPr>
          </w:p>
        </w:tc>
        <w:tc>
          <w:tcPr>
            <w:tcW w:w="3401" w:type="dxa"/>
            <w:gridSpan w:val="2"/>
            <w:tcPrChange w:id="1068" w:author="יעל גויסקי" w:date="2020-10-14T12:41:00Z">
              <w:tcPr>
                <w:tcW w:w="3401" w:type="dxa"/>
                <w:gridSpan w:val="2"/>
              </w:tcPr>
            </w:tcPrChange>
          </w:tcPr>
          <w:p w14:paraId="7226C8C1" w14:textId="77777777" w:rsidR="00AB0CE5" w:rsidRDefault="00AB0CE5" w:rsidP="00AB0CE5">
            <w:pPr>
              <w:pStyle w:val="TableBlock"/>
              <w:numPr>
                <w:ilvl w:val="0"/>
                <w:numId w:val="18"/>
              </w:numPr>
              <w:tabs>
                <w:tab w:val="left" w:pos="624"/>
              </w:tabs>
              <w:rPr>
                <w:rtl/>
              </w:rPr>
            </w:pPr>
            <w:r>
              <w:rPr>
                <w:rFonts w:hint="cs"/>
                <w:rtl/>
              </w:rPr>
              <w:t>בסעיף קטן (ב) במקום המילים " או (א1)" יבוא ", (א1) או (א2)"</w:t>
            </w:r>
          </w:p>
        </w:tc>
      </w:tr>
      <w:tr w:rsidR="0014366D" w14:paraId="64D023B3"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69"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70" w:author="יעל גויסקי" w:date="2020-10-14T12:41:00Z">
            <w:trPr>
              <w:cantSplit/>
            </w:trPr>
          </w:trPrChange>
        </w:trPr>
        <w:tc>
          <w:tcPr>
            <w:tcW w:w="1869" w:type="dxa"/>
            <w:tcPrChange w:id="1071" w:author="יעל גויסקי" w:date="2020-10-14T12:41:00Z">
              <w:tcPr>
                <w:tcW w:w="1869" w:type="dxa"/>
              </w:tcPr>
            </w:tcPrChange>
          </w:tcPr>
          <w:p w14:paraId="2D2BD11A" w14:textId="77777777" w:rsidR="0014366D" w:rsidRDefault="0014366D" w:rsidP="0014366D">
            <w:pPr>
              <w:pStyle w:val="TableSideHeading"/>
              <w:keepLines w:val="0"/>
            </w:pPr>
          </w:p>
        </w:tc>
        <w:tc>
          <w:tcPr>
            <w:tcW w:w="624" w:type="dxa"/>
            <w:tcPrChange w:id="1072" w:author="יעל גויסקי" w:date="2020-10-14T12:41:00Z">
              <w:tcPr>
                <w:tcW w:w="624" w:type="dxa"/>
              </w:tcPr>
            </w:tcPrChange>
          </w:tcPr>
          <w:p w14:paraId="05019C54" w14:textId="77777777" w:rsidR="0014366D" w:rsidRDefault="0014366D" w:rsidP="0014366D">
            <w:pPr>
              <w:pStyle w:val="TableText"/>
              <w:keepLines w:val="0"/>
            </w:pPr>
          </w:p>
        </w:tc>
        <w:tc>
          <w:tcPr>
            <w:tcW w:w="1872" w:type="dxa"/>
            <w:gridSpan w:val="3"/>
            <w:tcPrChange w:id="1073" w:author="יעל גויסקי" w:date="2020-10-14T12:41:00Z">
              <w:tcPr>
                <w:tcW w:w="1872" w:type="dxa"/>
                <w:gridSpan w:val="3"/>
              </w:tcPr>
            </w:tcPrChange>
          </w:tcPr>
          <w:p w14:paraId="29D6F9BD" w14:textId="77777777" w:rsidR="0014366D" w:rsidRDefault="0014366D" w:rsidP="0014366D">
            <w:pPr>
              <w:pStyle w:val="TableInnerSideHeading"/>
            </w:pPr>
          </w:p>
        </w:tc>
        <w:tc>
          <w:tcPr>
            <w:tcW w:w="25" w:type="dxa"/>
            <w:tcPrChange w:id="1074" w:author="יעל גויסקי" w:date="2020-10-14T12:41:00Z">
              <w:tcPr>
                <w:tcW w:w="624" w:type="dxa"/>
              </w:tcPr>
            </w:tcPrChange>
          </w:tcPr>
          <w:p w14:paraId="37379C7B" w14:textId="77777777" w:rsidR="0014366D" w:rsidRDefault="0014366D" w:rsidP="0014366D">
            <w:pPr>
              <w:pStyle w:val="TableText"/>
            </w:pPr>
          </w:p>
        </w:tc>
        <w:tc>
          <w:tcPr>
            <w:tcW w:w="5248" w:type="dxa"/>
            <w:gridSpan w:val="4"/>
            <w:tcPrChange w:id="1075" w:author="יעל גויסקי" w:date="2020-10-14T12:41:00Z">
              <w:tcPr>
                <w:tcW w:w="4649" w:type="dxa"/>
                <w:gridSpan w:val="4"/>
              </w:tcPr>
            </w:tcPrChange>
          </w:tcPr>
          <w:p w14:paraId="6B7AE5D6" w14:textId="77777777" w:rsidR="0014366D" w:rsidRDefault="0014366D" w:rsidP="00AB0CE5">
            <w:pPr>
              <w:pStyle w:val="TableBlock"/>
              <w:numPr>
                <w:ilvl w:val="0"/>
                <w:numId w:val="19"/>
              </w:numPr>
              <w:tabs>
                <w:tab w:val="left" w:pos="624"/>
              </w:tabs>
              <w:rPr>
                <w:rtl/>
              </w:rPr>
            </w:pPr>
            <w:r>
              <w:rPr>
                <w:rFonts w:hint="cs"/>
                <w:rtl/>
              </w:rPr>
              <w:t>בסעיף 357, במקום "(א)(2) או (א1)" יבוא ""(א)(2), (א1) או (א2)"</w:t>
            </w:r>
          </w:p>
        </w:tc>
      </w:tr>
      <w:tr w:rsidR="0014366D" w14:paraId="6E47B75B"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76"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77" w:author="יעל גויסקי" w:date="2020-10-14T12:41:00Z">
            <w:trPr>
              <w:cantSplit/>
            </w:trPr>
          </w:trPrChange>
        </w:trPr>
        <w:tc>
          <w:tcPr>
            <w:tcW w:w="1869" w:type="dxa"/>
            <w:tcPrChange w:id="1078" w:author="יעל גויסקי" w:date="2020-10-14T12:41:00Z">
              <w:tcPr>
                <w:tcW w:w="1869" w:type="dxa"/>
              </w:tcPr>
            </w:tcPrChange>
          </w:tcPr>
          <w:p w14:paraId="1FF665AB" w14:textId="77777777" w:rsidR="0014366D" w:rsidRDefault="0014366D">
            <w:pPr>
              <w:pStyle w:val="TableSideHeading"/>
              <w:keepLines w:val="0"/>
            </w:pPr>
          </w:p>
        </w:tc>
        <w:tc>
          <w:tcPr>
            <w:tcW w:w="624" w:type="dxa"/>
            <w:tcPrChange w:id="1079" w:author="יעל גויסקי" w:date="2020-10-14T12:41:00Z">
              <w:tcPr>
                <w:tcW w:w="624" w:type="dxa"/>
              </w:tcPr>
            </w:tcPrChange>
          </w:tcPr>
          <w:p w14:paraId="4AA70A37" w14:textId="77777777" w:rsidR="0014366D" w:rsidRDefault="0014366D">
            <w:pPr>
              <w:pStyle w:val="TableText"/>
              <w:keepLines w:val="0"/>
            </w:pPr>
          </w:p>
        </w:tc>
        <w:tc>
          <w:tcPr>
            <w:tcW w:w="1872" w:type="dxa"/>
            <w:gridSpan w:val="3"/>
            <w:tcPrChange w:id="1080" w:author="יעל גויסקי" w:date="2020-10-14T12:41:00Z">
              <w:tcPr>
                <w:tcW w:w="1872" w:type="dxa"/>
                <w:gridSpan w:val="3"/>
              </w:tcPr>
            </w:tcPrChange>
          </w:tcPr>
          <w:p w14:paraId="053FC98F" w14:textId="77777777" w:rsidR="0014366D" w:rsidRDefault="0014366D">
            <w:pPr>
              <w:pStyle w:val="TableInnerSideHeading"/>
            </w:pPr>
          </w:p>
        </w:tc>
        <w:tc>
          <w:tcPr>
            <w:tcW w:w="25" w:type="dxa"/>
            <w:tcPrChange w:id="1081" w:author="יעל גויסקי" w:date="2020-10-14T12:41:00Z">
              <w:tcPr>
                <w:tcW w:w="624" w:type="dxa"/>
              </w:tcPr>
            </w:tcPrChange>
          </w:tcPr>
          <w:p w14:paraId="7B2423CD" w14:textId="77777777" w:rsidR="0014366D" w:rsidRDefault="0014366D">
            <w:pPr>
              <w:pStyle w:val="TableText"/>
            </w:pPr>
          </w:p>
        </w:tc>
        <w:tc>
          <w:tcPr>
            <w:tcW w:w="5248" w:type="dxa"/>
            <w:gridSpan w:val="4"/>
            <w:tcPrChange w:id="1082" w:author="יעל גויסקי" w:date="2020-10-14T12:41:00Z">
              <w:tcPr>
                <w:tcW w:w="4649" w:type="dxa"/>
                <w:gridSpan w:val="4"/>
              </w:tcPr>
            </w:tcPrChange>
          </w:tcPr>
          <w:p w14:paraId="347E59CC" w14:textId="77777777" w:rsidR="0014366D" w:rsidRDefault="0014366D" w:rsidP="00AB0CE5">
            <w:pPr>
              <w:pStyle w:val="TableBlock"/>
              <w:numPr>
                <w:ilvl w:val="0"/>
                <w:numId w:val="19"/>
              </w:numPr>
              <w:tabs>
                <w:tab w:val="left" w:pos="624"/>
              </w:tabs>
            </w:pPr>
            <w:r>
              <w:rPr>
                <w:rFonts w:hint="cs"/>
                <w:rtl/>
              </w:rPr>
              <w:t xml:space="preserve">בסעיף 358, במקום המילים "לפי התקנות," יבוא "לפי החוק או התקנות".  </w:t>
            </w:r>
          </w:p>
        </w:tc>
      </w:tr>
      <w:tr w:rsidR="0014366D" w14:paraId="7F47BEDF" w14:textId="77777777" w:rsidTr="00B67270">
        <w:tblPrEx>
          <w:tblW w:w="9638" w:type="dxa"/>
          <w:tblLayout w:type="fixed"/>
          <w:tblCellMar>
            <w:top w:w="57" w:type="dxa"/>
            <w:left w:w="0" w:type="dxa"/>
            <w:bottom w:w="57" w:type="dxa"/>
            <w:right w:w="0" w:type="dxa"/>
          </w:tblCellMar>
          <w:tblLook w:val="01E0" w:firstRow="1" w:lastRow="1" w:firstColumn="1" w:lastColumn="1" w:noHBand="0" w:noVBand="0"/>
          <w:tblPrExChange w:id="1083" w:author="יעל גויסקי" w:date="2020-10-14T12:41:00Z">
            <w:tblPrEx>
              <w:tblW w:w="9638" w:type="dxa"/>
              <w:tblLayout w:type="fixed"/>
              <w:tblCellMar>
                <w:top w:w="57" w:type="dxa"/>
                <w:left w:w="0" w:type="dxa"/>
                <w:bottom w:w="57" w:type="dxa"/>
                <w:right w:w="0" w:type="dxa"/>
              </w:tblCellMar>
              <w:tblLook w:val="01E0" w:firstRow="1" w:lastRow="1" w:firstColumn="1" w:lastColumn="1" w:noHBand="0" w:noVBand="0"/>
            </w:tblPrEx>
          </w:tblPrExChange>
        </w:tblPrEx>
        <w:trPr>
          <w:cantSplit/>
          <w:trPrChange w:id="1084" w:author="יעל גויסקי" w:date="2020-10-14T12:41:00Z">
            <w:trPr>
              <w:cantSplit/>
            </w:trPr>
          </w:trPrChange>
        </w:trPr>
        <w:tc>
          <w:tcPr>
            <w:tcW w:w="1869" w:type="dxa"/>
            <w:tcPrChange w:id="1085" w:author="יעל גויסקי" w:date="2020-10-14T12:41:00Z">
              <w:tcPr>
                <w:tcW w:w="1869" w:type="dxa"/>
              </w:tcPr>
            </w:tcPrChange>
          </w:tcPr>
          <w:p w14:paraId="50520C81" w14:textId="77777777" w:rsidR="0014366D" w:rsidRDefault="0014366D">
            <w:pPr>
              <w:pStyle w:val="TableSideHeading"/>
              <w:keepLines w:val="0"/>
            </w:pPr>
          </w:p>
        </w:tc>
        <w:tc>
          <w:tcPr>
            <w:tcW w:w="624" w:type="dxa"/>
            <w:tcPrChange w:id="1086" w:author="יעל גויסקי" w:date="2020-10-14T12:41:00Z">
              <w:tcPr>
                <w:tcW w:w="624" w:type="dxa"/>
              </w:tcPr>
            </w:tcPrChange>
          </w:tcPr>
          <w:p w14:paraId="76B680CF" w14:textId="77777777" w:rsidR="0014366D" w:rsidRDefault="0014366D">
            <w:pPr>
              <w:pStyle w:val="TableText"/>
              <w:keepLines w:val="0"/>
            </w:pPr>
          </w:p>
        </w:tc>
        <w:tc>
          <w:tcPr>
            <w:tcW w:w="1872" w:type="dxa"/>
            <w:gridSpan w:val="3"/>
            <w:tcPrChange w:id="1087" w:author="יעל גויסקי" w:date="2020-10-14T12:41:00Z">
              <w:tcPr>
                <w:tcW w:w="1872" w:type="dxa"/>
                <w:gridSpan w:val="3"/>
              </w:tcPr>
            </w:tcPrChange>
          </w:tcPr>
          <w:p w14:paraId="52787E22" w14:textId="77777777" w:rsidR="0014366D" w:rsidRDefault="0014366D">
            <w:pPr>
              <w:pStyle w:val="TableInnerSideHeading"/>
            </w:pPr>
          </w:p>
        </w:tc>
        <w:tc>
          <w:tcPr>
            <w:tcW w:w="25" w:type="dxa"/>
            <w:tcPrChange w:id="1088" w:author="יעל גויסקי" w:date="2020-10-14T12:41:00Z">
              <w:tcPr>
                <w:tcW w:w="624" w:type="dxa"/>
              </w:tcPr>
            </w:tcPrChange>
          </w:tcPr>
          <w:p w14:paraId="738BBEC8" w14:textId="77777777" w:rsidR="0014366D" w:rsidRDefault="0014366D" w:rsidP="00AB0CE5">
            <w:pPr>
              <w:pStyle w:val="TableText"/>
            </w:pPr>
          </w:p>
        </w:tc>
        <w:tc>
          <w:tcPr>
            <w:tcW w:w="5248" w:type="dxa"/>
            <w:gridSpan w:val="4"/>
            <w:tcPrChange w:id="1089" w:author="יעל גויסקי" w:date="2020-10-14T12:41:00Z">
              <w:tcPr>
                <w:tcW w:w="4649" w:type="dxa"/>
                <w:gridSpan w:val="4"/>
              </w:tcPr>
            </w:tcPrChange>
          </w:tcPr>
          <w:p w14:paraId="5322F617" w14:textId="77777777" w:rsidR="0014366D" w:rsidRDefault="0014366D" w:rsidP="00AB0CE5">
            <w:pPr>
              <w:pStyle w:val="TableBlock"/>
              <w:numPr>
                <w:ilvl w:val="0"/>
                <w:numId w:val="19"/>
              </w:numPr>
              <w:tabs>
                <w:tab w:val="left" w:pos="624"/>
              </w:tabs>
            </w:pPr>
            <w:r>
              <w:rPr>
                <w:rFonts w:hint="cs"/>
                <w:rtl/>
              </w:rPr>
              <w:t xml:space="preserve">בסעיף 398(ד1), אחרי המילים "בסעיף 355(א1)" יבוא "או (א2)(1) ו </w:t>
            </w:r>
            <w:r>
              <w:rPr>
                <w:rtl/>
              </w:rPr>
              <w:t>–</w:t>
            </w:r>
            <w:r>
              <w:rPr>
                <w:rFonts w:hint="cs"/>
                <w:rtl/>
              </w:rPr>
              <w:t xml:space="preserve"> (א2)(2)".</w:t>
            </w:r>
          </w:p>
        </w:tc>
      </w:tr>
      <w:tr w:rsidR="0053615E" w14:paraId="70884503" w14:textId="77777777" w:rsidTr="0053615E">
        <w:trPr>
          <w:cantSplit/>
          <w:trHeight w:val="60"/>
        </w:trPr>
        <w:tc>
          <w:tcPr>
            <w:tcW w:w="1869" w:type="dxa"/>
          </w:tcPr>
          <w:p w14:paraId="7E726E23" w14:textId="77777777" w:rsidR="0053615E" w:rsidRDefault="0053615E">
            <w:pPr>
              <w:pStyle w:val="TableSideHeading"/>
            </w:pPr>
            <w:bookmarkStart w:id="1090" w:name="_Toc53434161"/>
            <w:bookmarkStart w:id="1091" w:name="_Toc53434213"/>
            <w:r>
              <w:rPr>
                <w:rFonts w:hint="cs"/>
                <w:rtl/>
              </w:rPr>
              <w:t xml:space="preserve">תיקון חוק הביטוח הלאומי </w:t>
            </w:r>
            <w:r>
              <w:rPr>
                <w:rtl/>
              </w:rPr>
              <w:t>–</w:t>
            </w:r>
            <w:r>
              <w:rPr>
                <w:rFonts w:hint="cs"/>
                <w:rtl/>
              </w:rPr>
              <w:t xml:space="preserve"> תחילה ותחולה</w:t>
            </w:r>
            <w:bookmarkEnd w:id="1090"/>
            <w:bookmarkEnd w:id="1091"/>
          </w:p>
        </w:tc>
        <w:tc>
          <w:tcPr>
            <w:tcW w:w="624" w:type="dxa"/>
          </w:tcPr>
          <w:p w14:paraId="06F8421C" w14:textId="77777777" w:rsidR="0053615E" w:rsidRDefault="0053615E" w:rsidP="0053615E">
            <w:pPr>
              <w:pStyle w:val="TableText"/>
              <w:numPr>
                <w:ilvl w:val="0"/>
                <w:numId w:val="1"/>
              </w:numPr>
            </w:pPr>
          </w:p>
        </w:tc>
        <w:tc>
          <w:tcPr>
            <w:tcW w:w="7145" w:type="dxa"/>
            <w:gridSpan w:val="8"/>
          </w:tcPr>
          <w:p w14:paraId="7D0CD65A" w14:textId="77777777" w:rsidR="0053615E" w:rsidRPr="00C34DE2" w:rsidRDefault="0053615E">
            <w:pPr>
              <w:pStyle w:val="TableBlock"/>
            </w:pPr>
            <w:r>
              <w:rPr>
                <w:rFonts w:hint="cs"/>
                <w:rtl/>
              </w:rPr>
              <w:t xml:space="preserve">תחילתם של התיקונים לסעיפים 355, 357, 358, ו-398, כנוסחם בסעיף 2 לחוק זה, ביום י"ז בטבת </w:t>
            </w:r>
            <w:proofErr w:type="spellStart"/>
            <w:r>
              <w:rPr>
                <w:rFonts w:hint="cs"/>
                <w:rtl/>
              </w:rPr>
              <w:t>התשפ"א</w:t>
            </w:r>
            <w:proofErr w:type="spellEnd"/>
            <w:r>
              <w:rPr>
                <w:rFonts w:hint="cs"/>
                <w:rtl/>
              </w:rPr>
              <w:t xml:space="preserve"> (1 בינואר 2021) והוא יחול על דין וחשבון שהוגש בעד שנת הכספים 2021 ואילך.</w:t>
            </w:r>
          </w:p>
        </w:tc>
      </w:tr>
    </w:tbl>
    <w:p w14:paraId="36CC69EB" w14:textId="77777777" w:rsidR="00443F8D" w:rsidRDefault="00443F8D" w:rsidP="002018F4">
      <w:pPr>
        <w:pStyle w:val="HeadDivreiHesber"/>
        <w:ind w:left="0"/>
        <w:rPr>
          <w:rtl/>
        </w:rPr>
      </w:pPr>
      <w:bookmarkStart w:id="1092" w:name="_Toc53430416"/>
      <w:bookmarkStart w:id="1093" w:name="_Toc53430456"/>
    </w:p>
    <w:p w14:paraId="5B083084" w14:textId="77777777" w:rsidR="00263A87" w:rsidRDefault="00263A87" w:rsidP="002018F4">
      <w:pPr>
        <w:pStyle w:val="HeadDivreiHesber"/>
        <w:ind w:left="0"/>
        <w:rPr>
          <w:rtl/>
        </w:rPr>
      </w:pPr>
    </w:p>
    <w:p w14:paraId="643A111E" w14:textId="77777777" w:rsidR="00180083" w:rsidRDefault="00180083" w:rsidP="002018F4">
      <w:pPr>
        <w:pStyle w:val="HeadDivreiHesber"/>
        <w:ind w:left="0"/>
        <w:rPr>
          <w:rtl/>
        </w:rPr>
      </w:pPr>
      <w:bookmarkStart w:id="1094" w:name="_Toc53478261"/>
      <w:bookmarkStart w:id="1095" w:name="_Toc53478297"/>
      <w:r>
        <w:rPr>
          <w:rtl/>
        </w:rPr>
        <w:t>דברי הסבר</w:t>
      </w:r>
      <w:bookmarkEnd w:id="1092"/>
      <w:bookmarkEnd w:id="1093"/>
      <w:bookmarkEnd w:id="1094"/>
      <w:bookmarkEnd w:id="1095"/>
    </w:p>
    <w:p w14:paraId="22AF8B95" w14:textId="77777777" w:rsidR="006B62AE" w:rsidRDefault="006B62AE" w:rsidP="00AA7D16">
      <w:pPr>
        <w:ind w:left="0"/>
        <w:rPr>
          <w:rFonts w:eastAsia="Calibri"/>
          <w:b/>
          <w:bCs/>
          <w:rtl/>
        </w:rPr>
      </w:pPr>
      <w:r>
        <w:rPr>
          <w:rFonts w:eastAsia="Calibri" w:hint="cs"/>
          <w:b/>
          <w:bCs/>
          <w:rtl/>
        </w:rPr>
        <w:t>לסעיף 1</w:t>
      </w:r>
    </w:p>
    <w:p w14:paraId="438AAB3F" w14:textId="77777777" w:rsidR="006B62AE" w:rsidRPr="004361CA" w:rsidRDefault="006B62AE" w:rsidP="00AA7D16">
      <w:pPr>
        <w:ind w:left="0"/>
        <w:rPr>
          <w:rFonts w:eastAsia="Calibri"/>
          <w:b/>
          <w:bCs/>
          <w:rtl/>
        </w:rPr>
      </w:pPr>
    </w:p>
    <w:p w14:paraId="39D85ABE" w14:textId="77777777" w:rsidR="00AA7D16" w:rsidRPr="00443F8D" w:rsidRDefault="006B62AE" w:rsidP="00AA7D16">
      <w:pPr>
        <w:ind w:left="0"/>
        <w:rPr>
          <w:rFonts w:eastAsia="Calibri"/>
        </w:rPr>
      </w:pPr>
      <w:r>
        <w:rPr>
          <w:rFonts w:eastAsia="Calibri" w:hint="cs"/>
          <w:b/>
          <w:bCs/>
          <w:rtl/>
        </w:rPr>
        <w:t xml:space="preserve">כללי </w:t>
      </w:r>
      <w:r w:rsidR="00AA7D16" w:rsidRPr="00443F8D">
        <w:rPr>
          <w:rFonts w:eastAsia="Calibri" w:hint="eastAsia"/>
          <w:rtl/>
        </w:rPr>
        <w:t>על</w:t>
      </w:r>
      <w:r w:rsidR="00AA7D16" w:rsidRPr="00443F8D">
        <w:rPr>
          <w:rFonts w:eastAsia="Calibri"/>
          <w:rtl/>
        </w:rPr>
        <w:t xml:space="preserve"> רקע התפשטות המחלה הנגרמת על ידי נגיף </w:t>
      </w:r>
      <w:r w:rsidR="00AA7D16" w:rsidRPr="00443F8D">
        <w:rPr>
          <w:rFonts w:eastAsia="Calibri"/>
        </w:rPr>
        <w:t>SARS-COV-2</w:t>
      </w:r>
      <w:r w:rsidR="00AA7D16" w:rsidRPr="00443F8D">
        <w:rPr>
          <w:rFonts w:eastAsia="Calibri"/>
          <w:rtl/>
        </w:rPr>
        <w:t xml:space="preserve"> (להלן – </w:t>
      </w:r>
      <w:r w:rsidR="00AA7D16" w:rsidRPr="00443F8D">
        <w:rPr>
          <w:rFonts w:eastAsia="Calibri" w:hint="eastAsia"/>
          <w:b/>
          <w:bCs/>
          <w:rtl/>
        </w:rPr>
        <w:t>נגיף</w:t>
      </w:r>
      <w:r w:rsidR="00AA7D16" w:rsidRPr="00443F8D">
        <w:rPr>
          <w:rFonts w:eastAsia="Calibri"/>
          <w:b/>
          <w:bCs/>
          <w:rtl/>
        </w:rPr>
        <w:t xml:space="preserve"> </w:t>
      </w:r>
      <w:r w:rsidR="00AA7D16" w:rsidRPr="00443F8D">
        <w:rPr>
          <w:rFonts w:eastAsia="Calibri" w:hint="eastAsia"/>
          <w:b/>
          <w:bCs/>
          <w:rtl/>
        </w:rPr>
        <w:t>הקורונה</w:t>
      </w:r>
      <w:r w:rsidR="00AA7D16" w:rsidRPr="00443F8D">
        <w:rPr>
          <w:rFonts w:eastAsia="Calibri"/>
          <w:rtl/>
        </w:rPr>
        <w:t xml:space="preserve"> או</w:t>
      </w:r>
      <w:r w:rsidR="00AA7D16" w:rsidRPr="00443F8D">
        <w:rPr>
          <w:rFonts w:eastAsia="Calibri"/>
          <w:b/>
          <w:bCs/>
          <w:rtl/>
        </w:rPr>
        <w:t xml:space="preserve"> הנגיף</w:t>
      </w:r>
      <w:r w:rsidR="00AA7D16" w:rsidRPr="00443F8D">
        <w:rPr>
          <w:rFonts w:eastAsia="Calibri"/>
          <w:rtl/>
        </w:rPr>
        <w:t xml:space="preserve">) </w:t>
      </w:r>
      <w:r w:rsidR="00AA7D16" w:rsidRPr="00443F8D">
        <w:rPr>
          <w:rFonts w:eastAsia="Calibri" w:hint="eastAsia"/>
          <w:rtl/>
        </w:rPr>
        <w:t>בישראל</w:t>
      </w:r>
      <w:r w:rsidR="00AA7D16" w:rsidRPr="00443F8D">
        <w:rPr>
          <w:rFonts w:eastAsia="Calibri"/>
          <w:rtl/>
        </w:rPr>
        <w:t xml:space="preserve">, </w:t>
      </w:r>
      <w:r w:rsidR="00AA7D16" w:rsidRPr="00443F8D">
        <w:rPr>
          <w:rFonts w:eastAsia="Calibri" w:hint="eastAsia"/>
          <w:rtl/>
        </w:rPr>
        <w:t>הכריז</w:t>
      </w:r>
      <w:r w:rsidR="00AA7D16" w:rsidRPr="00443F8D">
        <w:rPr>
          <w:rFonts w:eastAsia="Calibri"/>
          <w:rtl/>
        </w:rPr>
        <w:t xml:space="preserve"> </w:t>
      </w:r>
      <w:r w:rsidR="00AA7D16" w:rsidRPr="00443F8D">
        <w:rPr>
          <w:rFonts w:eastAsia="Calibri" w:hint="eastAsia"/>
          <w:rtl/>
        </w:rPr>
        <w:t>שר</w:t>
      </w:r>
      <w:r w:rsidR="00AA7D16" w:rsidRPr="00443F8D">
        <w:rPr>
          <w:rFonts w:eastAsia="Calibri"/>
          <w:rtl/>
        </w:rPr>
        <w:t xml:space="preserve"> </w:t>
      </w:r>
      <w:r w:rsidR="00AA7D16" w:rsidRPr="00443F8D">
        <w:rPr>
          <w:rFonts w:eastAsia="Calibri" w:hint="eastAsia"/>
          <w:rtl/>
        </w:rPr>
        <w:t>הבריאות</w:t>
      </w:r>
      <w:r w:rsidR="00AA7D16" w:rsidRPr="00443F8D">
        <w:rPr>
          <w:rFonts w:eastAsia="Calibri"/>
          <w:rtl/>
        </w:rPr>
        <w:t xml:space="preserve"> </w:t>
      </w:r>
      <w:r w:rsidR="00AA7D16" w:rsidRPr="00443F8D">
        <w:rPr>
          <w:rFonts w:eastAsia="Calibri" w:hint="eastAsia"/>
          <w:rtl/>
        </w:rPr>
        <w:t>ביום</w:t>
      </w:r>
      <w:r w:rsidR="00AA7D16" w:rsidRPr="00443F8D">
        <w:rPr>
          <w:rFonts w:eastAsia="Calibri"/>
          <w:rtl/>
        </w:rPr>
        <w:t xml:space="preserve"> 27 </w:t>
      </w:r>
      <w:r w:rsidR="00AA7D16" w:rsidRPr="00443F8D">
        <w:rPr>
          <w:rFonts w:eastAsia="Calibri" w:hint="eastAsia"/>
          <w:rtl/>
        </w:rPr>
        <w:t>בינואר</w:t>
      </w:r>
      <w:r w:rsidR="00AA7D16" w:rsidRPr="00443F8D">
        <w:rPr>
          <w:rFonts w:eastAsia="Calibri"/>
          <w:rtl/>
        </w:rPr>
        <w:t xml:space="preserve"> 2020 </w:t>
      </w:r>
      <w:r w:rsidR="00AA7D16" w:rsidRPr="00443F8D">
        <w:rPr>
          <w:rFonts w:eastAsia="Calibri" w:hint="eastAsia"/>
          <w:rtl/>
        </w:rPr>
        <w:t>על</w:t>
      </w:r>
      <w:r w:rsidR="00AA7D16" w:rsidRPr="00443F8D">
        <w:rPr>
          <w:rFonts w:eastAsia="Calibri"/>
          <w:rtl/>
        </w:rPr>
        <w:t xml:space="preserve"> </w:t>
      </w:r>
      <w:r w:rsidR="00AA7D16" w:rsidRPr="00443F8D">
        <w:rPr>
          <w:rFonts w:eastAsia="Calibri" w:hint="eastAsia"/>
          <w:rtl/>
        </w:rPr>
        <w:t>המחלה</w:t>
      </w:r>
      <w:r w:rsidR="00AA7D16" w:rsidRPr="00443F8D">
        <w:rPr>
          <w:rFonts w:eastAsia="Calibri"/>
          <w:rtl/>
        </w:rPr>
        <w:t xml:space="preserve"> </w:t>
      </w:r>
      <w:r w:rsidR="00AA7D16" w:rsidRPr="00443F8D">
        <w:rPr>
          <w:rFonts w:eastAsia="Calibri" w:hint="eastAsia"/>
          <w:rtl/>
        </w:rPr>
        <w:t>כמחלה</w:t>
      </w:r>
      <w:r w:rsidR="00AA7D16" w:rsidRPr="00443F8D">
        <w:rPr>
          <w:rFonts w:eastAsia="Calibri"/>
          <w:rtl/>
        </w:rPr>
        <w:t xml:space="preserve"> </w:t>
      </w:r>
      <w:r w:rsidR="00AA7D16" w:rsidRPr="00443F8D">
        <w:rPr>
          <w:rFonts w:eastAsia="Calibri" w:hint="eastAsia"/>
          <w:rtl/>
        </w:rPr>
        <w:t>מידבקת</w:t>
      </w:r>
      <w:r w:rsidR="00AA7D16" w:rsidRPr="00443F8D">
        <w:rPr>
          <w:rFonts w:eastAsia="Calibri"/>
          <w:rtl/>
        </w:rPr>
        <w:t xml:space="preserve"> </w:t>
      </w:r>
      <w:r w:rsidR="00AA7D16" w:rsidRPr="00443F8D">
        <w:rPr>
          <w:rFonts w:eastAsia="Calibri" w:hint="eastAsia"/>
          <w:rtl/>
        </w:rPr>
        <w:t>מסוכנת</w:t>
      </w:r>
      <w:r w:rsidR="00AA7D16" w:rsidRPr="00443F8D">
        <w:rPr>
          <w:rFonts w:eastAsia="Calibri"/>
          <w:rtl/>
        </w:rPr>
        <w:t xml:space="preserve">. </w:t>
      </w:r>
      <w:r w:rsidR="00AA7D16" w:rsidRPr="00443F8D">
        <w:rPr>
          <w:rFonts w:eastAsia="Calibri" w:hint="eastAsia"/>
          <w:rtl/>
        </w:rPr>
        <w:t>לצורך</w:t>
      </w:r>
      <w:r w:rsidR="00AA7D16" w:rsidRPr="00443F8D">
        <w:rPr>
          <w:rFonts w:eastAsia="Calibri"/>
          <w:rtl/>
        </w:rPr>
        <w:t xml:space="preserve"> </w:t>
      </w:r>
      <w:r w:rsidR="00AA7D16" w:rsidRPr="00443F8D">
        <w:rPr>
          <w:rFonts w:eastAsia="Calibri" w:hint="eastAsia"/>
          <w:rtl/>
        </w:rPr>
        <w:t>מניעת</w:t>
      </w:r>
      <w:r w:rsidR="00AA7D16" w:rsidRPr="00443F8D">
        <w:rPr>
          <w:rFonts w:eastAsia="Calibri"/>
          <w:rtl/>
        </w:rPr>
        <w:t xml:space="preserve"> </w:t>
      </w:r>
      <w:r w:rsidR="00AA7D16" w:rsidRPr="00443F8D">
        <w:rPr>
          <w:rFonts w:eastAsia="Calibri" w:hint="eastAsia"/>
          <w:rtl/>
        </w:rPr>
        <w:t>התפשטות</w:t>
      </w:r>
      <w:r w:rsidR="00AA7D16" w:rsidRPr="00443F8D">
        <w:rPr>
          <w:rFonts w:eastAsia="Calibri"/>
          <w:rtl/>
        </w:rPr>
        <w:t xml:space="preserve"> </w:t>
      </w:r>
      <w:r w:rsidR="00AA7D16" w:rsidRPr="00443F8D">
        <w:rPr>
          <w:rFonts w:eastAsia="Calibri" w:hint="eastAsia"/>
          <w:rtl/>
        </w:rPr>
        <w:t>הנגיף</w:t>
      </w:r>
      <w:r w:rsidR="00AA7D16" w:rsidRPr="00443F8D">
        <w:rPr>
          <w:rFonts w:eastAsia="Calibri"/>
          <w:rtl/>
        </w:rPr>
        <w:t xml:space="preserve"> </w:t>
      </w:r>
      <w:r w:rsidR="00AA7D16" w:rsidRPr="00443F8D">
        <w:rPr>
          <w:rFonts w:eastAsia="Calibri" w:hint="eastAsia"/>
          <w:rtl/>
        </w:rPr>
        <w:t>ושמירה</w:t>
      </w:r>
      <w:r w:rsidR="00AA7D16" w:rsidRPr="00443F8D">
        <w:rPr>
          <w:rFonts w:eastAsia="Calibri"/>
          <w:rtl/>
        </w:rPr>
        <w:t xml:space="preserve"> </w:t>
      </w:r>
      <w:r w:rsidR="00AA7D16" w:rsidRPr="00443F8D">
        <w:rPr>
          <w:rFonts w:eastAsia="Calibri" w:hint="eastAsia"/>
          <w:rtl/>
        </w:rPr>
        <w:t>על</w:t>
      </w:r>
      <w:r w:rsidR="00AA7D16" w:rsidRPr="00443F8D">
        <w:rPr>
          <w:rFonts w:eastAsia="Calibri"/>
          <w:rtl/>
        </w:rPr>
        <w:t xml:space="preserve"> </w:t>
      </w:r>
      <w:r w:rsidR="00AA7D16" w:rsidRPr="00443F8D">
        <w:rPr>
          <w:rFonts w:eastAsia="Calibri" w:hint="eastAsia"/>
          <w:rtl/>
        </w:rPr>
        <w:t>בריאות</w:t>
      </w:r>
      <w:r w:rsidR="00AA7D16" w:rsidRPr="00443F8D">
        <w:rPr>
          <w:rFonts w:eastAsia="Calibri"/>
          <w:rtl/>
        </w:rPr>
        <w:t xml:space="preserve"> </w:t>
      </w:r>
      <w:r w:rsidR="00AA7D16" w:rsidRPr="00443F8D">
        <w:rPr>
          <w:rFonts w:eastAsia="Calibri" w:hint="eastAsia"/>
          <w:rtl/>
        </w:rPr>
        <w:t>הציבור</w:t>
      </w:r>
      <w:r w:rsidR="00AA7D16" w:rsidRPr="00443F8D">
        <w:rPr>
          <w:rFonts w:eastAsia="Calibri"/>
          <w:rtl/>
        </w:rPr>
        <w:t xml:space="preserve">, </w:t>
      </w:r>
      <w:r w:rsidR="00AA7D16" w:rsidRPr="00443F8D">
        <w:rPr>
          <w:rFonts w:eastAsia="Calibri" w:hint="eastAsia"/>
          <w:rtl/>
        </w:rPr>
        <w:t>הטילה</w:t>
      </w:r>
      <w:r w:rsidR="00AA7D16" w:rsidRPr="00443F8D">
        <w:rPr>
          <w:rFonts w:eastAsia="Calibri"/>
          <w:rtl/>
        </w:rPr>
        <w:t xml:space="preserve"> </w:t>
      </w:r>
      <w:r w:rsidR="00AA7D16" w:rsidRPr="00443F8D">
        <w:rPr>
          <w:rFonts w:eastAsia="Calibri" w:hint="eastAsia"/>
          <w:rtl/>
        </w:rPr>
        <w:t>הממשלה</w:t>
      </w:r>
      <w:r w:rsidR="00AA7D16" w:rsidRPr="00443F8D">
        <w:rPr>
          <w:rFonts w:eastAsia="Calibri"/>
          <w:rtl/>
        </w:rPr>
        <w:t xml:space="preserve"> </w:t>
      </w:r>
      <w:r w:rsidR="00AA7D16" w:rsidRPr="00443F8D">
        <w:rPr>
          <w:rFonts w:eastAsia="Calibri" w:hint="eastAsia"/>
          <w:rtl/>
        </w:rPr>
        <w:t>הגבלות</w:t>
      </w:r>
      <w:r w:rsidR="00AA7D16" w:rsidRPr="00443F8D">
        <w:rPr>
          <w:rFonts w:eastAsia="Calibri"/>
          <w:rtl/>
        </w:rPr>
        <w:t xml:space="preserve"> </w:t>
      </w:r>
      <w:r w:rsidR="00AA7D16" w:rsidRPr="00443F8D">
        <w:rPr>
          <w:rFonts w:eastAsia="Calibri" w:hint="eastAsia"/>
          <w:rtl/>
        </w:rPr>
        <w:t>משמעותיות</w:t>
      </w:r>
      <w:r w:rsidR="00AA7D16" w:rsidRPr="00443F8D">
        <w:rPr>
          <w:rFonts w:eastAsia="Calibri"/>
          <w:rtl/>
        </w:rPr>
        <w:t xml:space="preserve">, </w:t>
      </w:r>
      <w:r w:rsidR="00AA7D16" w:rsidRPr="00443F8D">
        <w:rPr>
          <w:rFonts w:eastAsia="Calibri" w:hint="eastAsia"/>
          <w:rtl/>
        </w:rPr>
        <w:t>ביניהן</w:t>
      </w:r>
      <w:r w:rsidR="00AA7D16" w:rsidRPr="00443F8D">
        <w:rPr>
          <w:rFonts w:eastAsia="Calibri"/>
          <w:rtl/>
        </w:rPr>
        <w:t xml:space="preserve"> </w:t>
      </w:r>
      <w:r w:rsidR="00AA7D16" w:rsidRPr="00443F8D">
        <w:rPr>
          <w:rFonts w:eastAsia="Calibri" w:hint="eastAsia"/>
          <w:rtl/>
        </w:rPr>
        <w:t>חובת</w:t>
      </w:r>
      <w:r w:rsidR="00AA7D16" w:rsidRPr="00443F8D">
        <w:rPr>
          <w:rFonts w:eastAsia="Calibri"/>
          <w:rtl/>
        </w:rPr>
        <w:t xml:space="preserve"> </w:t>
      </w:r>
      <w:r w:rsidR="00AA7D16" w:rsidRPr="00443F8D">
        <w:rPr>
          <w:rFonts w:eastAsia="Calibri" w:hint="eastAsia"/>
          <w:rtl/>
        </w:rPr>
        <w:t>בידוד</w:t>
      </w:r>
      <w:r w:rsidR="00AA7D16" w:rsidRPr="00443F8D">
        <w:rPr>
          <w:rFonts w:eastAsia="Calibri"/>
          <w:rtl/>
        </w:rPr>
        <w:t xml:space="preserve"> </w:t>
      </w:r>
      <w:r w:rsidR="00AA7D16" w:rsidRPr="00443F8D">
        <w:rPr>
          <w:rFonts w:eastAsia="Calibri" w:hint="eastAsia"/>
          <w:rtl/>
        </w:rPr>
        <w:t>של</w:t>
      </w:r>
      <w:r w:rsidR="00AA7D16" w:rsidRPr="00443F8D">
        <w:rPr>
          <w:rFonts w:eastAsia="Calibri"/>
          <w:rtl/>
        </w:rPr>
        <w:t xml:space="preserve"> </w:t>
      </w:r>
      <w:r w:rsidR="00AA7D16" w:rsidRPr="00443F8D">
        <w:rPr>
          <w:rFonts w:eastAsia="Calibri" w:hint="eastAsia"/>
          <w:rtl/>
        </w:rPr>
        <w:t>עד</w:t>
      </w:r>
      <w:r w:rsidR="00AA7D16" w:rsidRPr="00443F8D">
        <w:rPr>
          <w:rFonts w:eastAsia="Calibri"/>
          <w:rtl/>
        </w:rPr>
        <w:t xml:space="preserve"> 14 </w:t>
      </w:r>
      <w:r w:rsidR="00AA7D16" w:rsidRPr="00443F8D">
        <w:rPr>
          <w:rFonts w:eastAsia="Calibri" w:hint="eastAsia"/>
          <w:rtl/>
        </w:rPr>
        <w:t>ימים</w:t>
      </w:r>
      <w:r w:rsidR="00AA7D16" w:rsidRPr="00443F8D">
        <w:rPr>
          <w:rFonts w:eastAsia="Calibri"/>
          <w:rtl/>
        </w:rPr>
        <w:t xml:space="preserve"> </w:t>
      </w:r>
      <w:r w:rsidR="00AA7D16" w:rsidRPr="00443F8D">
        <w:rPr>
          <w:rFonts w:eastAsia="Calibri" w:hint="eastAsia"/>
          <w:rtl/>
        </w:rPr>
        <w:t>לשבים</w:t>
      </w:r>
      <w:r w:rsidR="00AA7D16" w:rsidRPr="00443F8D">
        <w:rPr>
          <w:rFonts w:eastAsia="Calibri"/>
          <w:rtl/>
        </w:rPr>
        <w:t xml:space="preserve"> </w:t>
      </w:r>
      <w:r w:rsidR="00AA7D16" w:rsidRPr="00443F8D">
        <w:rPr>
          <w:rFonts w:eastAsia="Calibri" w:hint="eastAsia"/>
          <w:rtl/>
        </w:rPr>
        <w:t>מחו</w:t>
      </w:r>
      <w:r w:rsidR="00AA7D16" w:rsidRPr="00443F8D">
        <w:rPr>
          <w:rFonts w:eastAsia="Calibri"/>
          <w:rtl/>
        </w:rPr>
        <w:t xml:space="preserve">"ל </w:t>
      </w:r>
      <w:r w:rsidR="00AA7D16" w:rsidRPr="00443F8D">
        <w:rPr>
          <w:rFonts w:eastAsia="Calibri" w:hint="eastAsia"/>
          <w:rtl/>
        </w:rPr>
        <w:t>או</w:t>
      </w:r>
      <w:r w:rsidR="00AA7D16" w:rsidRPr="00443F8D">
        <w:rPr>
          <w:rFonts w:eastAsia="Calibri"/>
          <w:rtl/>
        </w:rPr>
        <w:t xml:space="preserve"> </w:t>
      </w:r>
      <w:r w:rsidR="00AA7D16" w:rsidRPr="00443F8D">
        <w:rPr>
          <w:rFonts w:eastAsia="Calibri" w:hint="eastAsia"/>
          <w:rtl/>
        </w:rPr>
        <w:t>למי</w:t>
      </w:r>
      <w:r w:rsidR="00AA7D16" w:rsidRPr="00443F8D">
        <w:rPr>
          <w:rFonts w:eastAsia="Calibri"/>
          <w:rtl/>
        </w:rPr>
        <w:t xml:space="preserve"> </w:t>
      </w:r>
      <w:r w:rsidR="00AA7D16" w:rsidRPr="00443F8D">
        <w:rPr>
          <w:rFonts w:eastAsia="Calibri" w:hint="eastAsia"/>
          <w:rtl/>
        </w:rPr>
        <w:t>שנחשף</w:t>
      </w:r>
      <w:r w:rsidR="00AA7D16" w:rsidRPr="00443F8D">
        <w:rPr>
          <w:rFonts w:eastAsia="Calibri"/>
          <w:rtl/>
        </w:rPr>
        <w:t xml:space="preserve"> </w:t>
      </w:r>
      <w:r w:rsidR="00AA7D16" w:rsidRPr="00443F8D">
        <w:rPr>
          <w:rFonts w:eastAsia="Calibri" w:hint="eastAsia"/>
          <w:rtl/>
        </w:rPr>
        <w:t>לחולה</w:t>
      </w:r>
      <w:r w:rsidR="00AA7D16" w:rsidRPr="00443F8D">
        <w:rPr>
          <w:rFonts w:eastAsia="Calibri"/>
          <w:rtl/>
        </w:rPr>
        <w:t xml:space="preserve"> </w:t>
      </w:r>
      <w:r w:rsidR="00AA7D16" w:rsidRPr="00443F8D">
        <w:rPr>
          <w:rFonts w:eastAsia="Calibri" w:hint="eastAsia"/>
          <w:rtl/>
        </w:rPr>
        <w:t>מאומת</w:t>
      </w:r>
      <w:r w:rsidR="00AA7D16" w:rsidRPr="00443F8D">
        <w:rPr>
          <w:rFonts w:eastAsia="Calibri"/>
          <w:rtl/>
        </w:rPr>
        <w:t xml:space="preserve"> </w:t>
      </w:r>
      <w:r w:rsidR="00AA7D16" w:rsidRPr="00443F8D">
        <w:rPr>
          <w:rFonts w:eastAsia="Calibri" w:hint="eastAsia"/>
          <w:rtl/>
        </w:rPr>
        <w:t>בנגיף</w:t>
      </w:r>
      <w:r w:rsidR="00AA7D16" w:rsidRPr="00443F8D">
        <w:rPr>
          <w:rFonts w:eastAsia="Calibri"/>
          <w:rtl/>
        </w:rPr>
        <w:t xml:space="preserve">. </w:t>
      </w:r>
      <w:r w:rsidR="00AA7D16" w:rsidRPr="00443F8D">
        <w:rPr>
          <w:rFonts w:eastAsia="Calibri" w:hint="eastAsia"/>
          <w:rtl/>
        </w:rPr>
        <w:t>בהתאמה</w:t>
      </w:r>
      <w:r w:rsidR="00AA7D16" w:rsidRPr="00443F8D">
        <w:rPr>
          <w:rFonts w:eastAsia="Calibri"/>
          <w:rtl/>
        </w:rPr>
        <w:t xml:space="preserve">, </w:t>
      </w:r>
      <w:r w:rsidR="00AA7D16" w:rsidRPr="00443F8D">
        <w:rPr>
          <w:rFonts w:eastAsia="Calibri" w:hint="eastAsia"/>
          <w:rtl/>
        </w:rPr>
        <w:t>ביום</w:t>
      </w:r>
      <w:r w:rsidR="00AA7D16" w:rsidRPr="00443F8D">
        <w:rPr>
          <w:rFonts w:eastAsia="Calibri"/>
          <w:rtl/>
        </w:rPr>
        <w:t xml:space="preserve"> 4 </w:t>
      </w:r>
      <w:r w:rsidR="00AA7D16" w:rsidRPr="00443F8D">
        <w:rPr>
          <w:rFonts w:eastAsia="Calibri" w:hint="eastAsia"/>
          <w:rtl/>
        </w:rPr>
        <w:t>בפברואר</w:t>
      </w:r>
      <w:r w:rsidR="00AA7D16" w:rsidRPr="00443F8D">
        <w:rPr>
          <w:rFonts w:eastAsia="Calibri"/>
          <w:rtl/>
        </w:rPr>
        <w:t xml:space="preserve"> 2020, </w:t>
      </w:r>
      <w:r w:rsidR="00AA7D16" w:rsidRPr="00443F8D">
        <w:rPr>
          <w:rFonts w:eastAsia="Calibri" w:hint="eastAsia"/>
          <w:rtl/>
        </w:rPr>
        <w:t>פורסמה</w:t>
      </w:r>
      <w:r w:rsidR="00AA7D16" w:rsidRPr="00443F8D">
        <w:rPr>
          <w:rFonts w:eastAsia="Calibri"/>
          <w:rtl/>
        </w:rPr>
        <w:t xml:space="preserve"> </w:t>
      </w:r>
      <w:r w:rsidR="00AA7D16" w:rsidRPr="00443F8D">
        <w:rPr>
          <w:rFonts w:eastAsia="Calibri" w:hint="eastAsia"/>
          <w:rtl/>
        </w:rPr>
        <w:t>תעודת</w:t>
      </w:r>
      <w:r w:rsidR="00AA7D16" w:rsidRPr="00443F8D">
        <w:rPr>
          <w:rFonts w:eastAsia="Calibri"/>
          <w:rtl/>
        </w:rPr>
        <w:t xml:space="preserve"> </w:t>
      </w:r>
      <w:r w:rsidR="00AA7D16" w:rsidRPr="00443F8D">
        <w:rPr>
          <w:rFonts w:eastAsia="Calibri" w:hint="eastAsia"/>
          <w:rtl/>
        </w:rPr>
        <w:t>מחלה</w:t>
      </w:r>
      <w:r w:rsidR="00AA7D16" w:rsidRPr="00443F8D">
        <w:rPr>
          <w:rFonts w:eastAsia="Calibri"/>
          <w:rtl/>
        </w:rPr>
        <w:t xml:space="preserve"> </w:t>
      </w:r>
      <w:r w:rsidR="00AA7D16" w:rsidRPr="00443F8D">
        <w:rPr>
          <w:rFonts w:eastAsia="Calibri" w:hint="eastAsia"/>
          <w:rtl/>
        </w:rPr>
        <w:t>גורפת</w:t>
      </w:r>
      <w:r w:rsidR="00AA7D16" w:rsidRPr="00443F8D">
        <w:rPr>
          <w:rFonts w:eastAsia="Calibri"/>
          <w:rtl/>
        </w:rPr>
        <w:t xml:space="preserve"> </w:t>
      </w:r>
      <w:r w:rsidR="00AA7D16" w:rsidRPr="00443F8D">
        <w:rPr>
          <w:rFonts w:eastAsia="Calibri" w:hint="eastAsia"/>
          <w:rtl/>
        </w:rPr>
        <w:t>מטעם</w:t>
      </w:r>
      <w:r w:rsidR="00AA7D16" w:rsidRPr="00443F8D">
        <w:rPr>
          <w:rFonts w:eastAsia="Calibri"/>
          <w:rtl/>
        </w:rPr>
        <w:t xml:space="preserve"> </w:t>
      </w:r>
      <w:r w:rsidR="00AA7D16" w:rsidRPr="00443F8D">
        <w:rPr>
          <w:rFonts w:eastAsia="Calibri" w:hint="eastAsia"/>
          <w:rtl/>
        </w:rPr>
        <w:t>ראש</w:t>
      </w:r>
      <w:r w:rsidR="00AA7D16" w:rsidRPr="00443F8D">
        <w:rPr>
          <w:rFonts w:eastAsia="Calibri"/>
          <w:rtl/>
        </w:rPr>
        <w:t xml:space="preserve"> </w:t>
      </w:r>
      <w:r w:rsidR="00AA7D16" w:rsidRPr="00443F8D">
        <w:rPr>
          <w:rFonts w:eastAsia="Calibri" w:hint="eastAsia"/>
          <w:rtl/>
        </w:rPr>
        <w:t>שירותי</w:t>
      </w:r>
      <w:r w:rsidR="00AA7D16" w:rsidRPr="00443F8D">
        <w:rPr>
          <w:rFonts w:eastAsia="Calibri"/>
          <w:rtl/>
        </w:rPr>
        <w:t xml:space="preserve"> </w:t>
      </w:r>
      <w:r w:rsidR="00AA7D16" w:rsidRPr="00443F8D">
        <w:rPr>
          <w:rFonts w:eastAsia="Calibri" w:hint="eastAsia"/>
          <w:rtl/>
        </w:rPr>
        <w:t>בריאות</w:t>
      </w:r>
      <w:r w:rsidR="00AA7D16" w:rsidRPr="00443F8D">
        <w:rPr>
          <w:rFonts w:eastAsia="Calibri"/>
          <w:rtl/>
        </w:rPr>
        <w:t xml:space="preserve"> </w:t>
      </w:r>
      <w:r w:rsidR="00AA7D16" w:rsidRPr="00443F8D">
        <w:rPr>
          <w:rFonts w:eastAsia="Calibri" w:hint="eastAsia"/>
          <w:rtl/>
        </w:rPr>
        <w:t>הציבור</w:t>
      </w:r>
      <w:r w:rsidR="00AA7D16" w:rsidRPr="00443F8D">
        <w:rPr>
          <w:rFonts w:eastAsia="Calibri"/>
          <w:rtl/>
        </w:rPr>
        <w:t xml:space="preserve"> </w:t>
      </w:r>
      <w:r w:rsidR="00AA7D16" w:rsidRPr="00443F8D">
        <w:rPr>
          <w:rFonts w:eastAsia="Calibri" w:hint="eastAsia"/>
          <w:rtl/>
        </w:rPr>
        <w:t>במשרד</w:t>
      </w:r>
      <w:r w:rsidR="00AA7D16" w:rsidRPr="00443F8D">
        <w:rPr>
          <w:rFonts w:eastAsia="Calibri"/>
          <w:rtl/>
        </w:rPr>
        <w:t xml:space="preserve"> </w:t>
      </w:r>
      <w:r w:rsidR="00AA7D16" w:rsidRPr="00443F8D">
        <w:rPr>
          <w:rFonts w:eastAsia="Calibri" w:hint="eastAsia"/>
          <w:rtl/>
        </w:rPr>
        <w:t>הבריאות</w:t>
      </w:r>
      <w:r w:rsidR="00AA7D16" w:rsidRPr="00443F8D">
        <w:rPr>
          <w:rFonts w:eastAsia="Calibri"/>
          <w:rtl/>
        </w:rPr>
        <w:t xml:space="preserve">, </w:t>
      </w:r>
      <w:r w:rsidR="00AA7D16" w:rsidRPr="00443F8D">
        <w:rPr>
          <w:rFonts w:eastAsia="Calibri" w:hint="eastAsia"/>
          <w:rtl/>
        </w:rPr>
        <w:t>לפיה</w:t>
      </w:r>
      <w:r w:rsidR="00AA7D16" w:rsidRPr="00443F8D">
        <w:rPr>
          <w:rFonts w:eastAsia="Calibri"/>
          <w:rtl/>
        </w:rPr>
        <w:t xml:space="preserve"> </w:t>
      </w:r>
      <w:r w:rsidR="00AA7D16" w:rsidRPr="00443F8D">
        <w:rPr>
          <w:rFonts w:eastAsia="Calibri" w:hint="eastAsia"/>
          <w:rtl/>
        </w:rPr>
        <w:t>כל</w:t>
      </w:r>
      <w:r w:rsidR="00AA7D16" w:rsidRPr="00443F8D">
        <w:rPr>
          <w:rFonts w:eastAsia="Calibri"/>
          <w:rtl/>
        </w:rPr>
        <w:t xml:space="preserve"> </w:t>
      </w:r>
      <w:r w:rsidR="00AA7D16" w:rsidRPr="00443F8D">
        <w:rPr>
          <w:rFonts w:eastAsia="Calibri" w:hint="eastAsia"/>
          <w:rtl/>
        </w:rPr>
        <w:t>מי</w:t>
      </w:r>
      <w:r w:rsidR="00AA7D16" w:rsidRPr="00443F8D">
        <w:rPr>
          <w:rFonts w:eastAsia="Calibri"/>
          <w:rtl/>
        </w:rPr>
        <w:t xml:space="preserve"> </w:t>
      </w:r>
      <w:r w:rsidR="00AA7D16" w:rsidRPr="00443F8D">
        <w:rPr>
          <w:rFonts w:eastAsia="Calibri" w:hint="eastAsia"/>
          <w:rtl/>
        </w:rPr>
        <w:t>שחייב</w:t>
      </w:r>
      <w:r w:rsidR="00AA7D16" w:rsidRPr="00443F8D">
        <w:rPr>
          <w:rFonts w:eastAsia="Calibri"/>
          <w:rtl/>
        </w:rPr>
        <w:t xml:space="preserve"> </w:t>
      </w:r>
      <w:r w:rsidR="00AA7D16" w:rsidRPr="00443F8D">
        <w:rPr>
          <w:rFonts w:eastAsia="Calibri" w:hint="eastAsia"/>
          <w:rtl/>
        </w:rPr>
        <w:t>בבידוד</w:t>
      </w:r>
      <w:r w:rsidR="00AA7D16" w:rsidRPr="00443F8D">
        <w:rPr>
          <w:rFonts w:eastAsia="Calibri"/>
          <w:rtl/>
        </w:rPr>
        <w:t xml:space="preserve">, </w:t>
      </w:r>
      <w:r w:rsidR="00AA7D16" w:rsidRPr="00443F8D">
        <w:rPr>
          <w:rFonts w:eastAsia="Calibri" w:hint="eastAsia"/>
          <w:rtl/>
        </w:rPr>
        <w:t>יראו</w:t>
      </w:r>
      <w:r w:rsidR="00AA7D16" w:rsidRPr="00443F8D">
        <w:rPr>
          <w:rFonts w:eastAsia="Calibri"/>
          <w:rtl/>
        </w:rPr>
        <w:t xml:space="preserve"> </w:t>
      </w:r>
      <w:r w:rsidR="00AA7D16" w:rsidRPr="00443F8D">
        <w:rPr>
          <w:rFonts w:eastAsia="Calibri" w:hint="eastAsia"/>
          <w:rtl/>
        </w:rPr>
        <w:t>אותו</w:t>
      </w:r>
      <w:r w:rsidR="00AA7D16" w:rsidRPr="00443F8D">
        <w:rPr>
          <w:rFonts w:eastAsia="Calibri"/>
          <w:rtl/>
        </w:rPr>
        <w:t xml:space="preserve"> </w:t>
      </w:r>
      <w:r w:rsidR="00AA7D16" w:rsidRPr="00443F8D">
        <w:rPr>
          <w:rFonts w:eastAsia="Calibri" w:hint="eastAsia"/>
          <w:rtl/>
        </w:rPr>
        <w:t>כחולה</w:t>
      </w:r>
      <w:r w:rsidR="00AA7D16" w:rsidRPr="00443F8D">
        <w:rPr>
          <w:rFonts w:eastAsia="Calibri"/>
          <w:rtl/>
        </w:rPr>
        <w:t xml:space="preserve"> </w:t>
      </w:r>
      <w:r w:rsidR="00AA7D16" w:rsidRPr="00443F8D">
        <w:rPr>
          <w:rFonts w:eastAsia="Calibri" w:hint="eastAsia"/>
          <w:rtl/>
        </w:rPr>
        <w:t>לפי</w:t>
      </w:r>
      <w:r w:rsidR="00AA7D16" w:rsidRPr="00443F8D">
        <w:rPr>
          <w:rFonts w:eastAsia="Calibri"/>
          <w:rtl/>
        </w:rPr>
        <w:t xml:space="preserve"> </w:t>
      </w:r>
      <w:r w:rsidR="00AA7D16" w:rsidRPr="00443F8D">
        <w:rPr>
          <w:rFonts w:eastAsia="Calibri" w:hint="eastAsia"/>
          <w:rtl/>
        </w:rPr>
        <w:t>חוק</w:t>
      </w:r>
      <w:r w:rsidR="00AA7D16" w:rsidRPr="00443F8D">
        <w:rPr>
          <w:rFonts w:eastAsia="Calibri"/>
          <w:rtl/>
        </w:rPr>
        <w:t xml:space="preserve"> </w:t>
      </w:r>
      <w:r w:rsidR="00AA7D16" w:rsidRPr="00443F8D">
        <w:rPr>
          <w:rFonts w:eastAsia="Calibri" w:hint="eastAsia"/>
          <w:rtl/>
        </w:rPr>
        <w:t>דמי</w:t>
      </w:r>
      <w:r w:rsidR="00AA7D16" w:rsidRPr="00443F8D">
        <w:rPr>
          <w:rFonts w:eastAsia="Calibri"/>
          <w:rtl/>
        </w:rPr>
        <w:t xml:space="preserve"> </w:t>
      </w:r>
      <w:r w:rsidR="00AA7D16" w:rsidRPr="00443F8D">
        <w:rPr>
          <w:rFonts w:eastAsia="Calibri" w:hint="eastAsia"/>
          <w:rtl/>
        </w:rPr>
        <w:t>מחלה</w:t>
      </w:r>
      <w:r w:rsidR="00AA7D16" w:rsidRPr="00443F8D">
        <w:rPr>
          <w:rFonts w:eastAsia="Calibri"/>
          <w:rtl/>
        </w:rPr>
        <w:t xml:space="preserve">, </w:t>
      </w:r>
      <w:r w:rsidR="00AA7D16" w:rsidRPr="00443F8D">
        <w:rPr>
          <w:rFonts w:eastAsia="Calibri" w:hint="eastAsia"/>
          <w:rtl/>
        </w:rPr>
        <w:t>התשל</w:t>
      </w:r>
      <w:r w:rsidR="00AA7D16" w:rsidRPr="00443F8D">
        <w:rPr>
          <w:rFonts w:eastAsia="Calibri"/>
          <w:rtl/>
        </w:rPr>
        <w:t xml:space="preserve">"ו-1976 (להלן - </w:t>
      </w:r>
      <w:r w:rsidR="00AA7D16" w:rsidRPr="00443F8D">
        <w:rPr>
          <w:rFonts w:eastAsia="Calibri" w:hint="eastAsia"/>
          <w:b/>
          <w:bCs/>
          <w:rtl/>
        </w:rPr>
        <w:t>החוק</w:t>
      </w:r>
      <w:r w:rsidR="00AA7D16" w:rsidRPr="00443F8D">
        <w:rPr>
          <w:rFonts w:eastAsia="Calibri"/>
          <w:rtl/>
        </w:rPr>
        <w:t xml:space="preserve"> או </w:t>
      </w:r>
      <w:r w:rsidR="00AA7D16" w:rsidRPr="00443F8D">
        <w:rPr>
          <w:rFonts w:eastAsia="Calibri" w:hint="eastAsia"/>
          <w:b/>
          <w:bCs/>
          <w:rtl/>
        </w:rPr>
        <w:t>חוק</w:t>
      </w:r>
      <w:r w:rsidR="00AA7D16" w:rsidRPr="00443F8D">
        <w:rPr>
          <w:rFonts w:eastAsia="Calibri"/>
          <w:b/>
          <w:bCs/>
          <w:rtl/>
        </w:rPr>
        <w:t xml:space="preserve"> </w:t>
      </w:r>
      <w:r w:rsidR="00AA7D16" w:rsidRPr="00443F8D">
        <w:rPr>
          <w:rFonts w:eastAsia="Calibri" w:hint="eastAsia"/>
          <w:b/>
          <w:bCs/>
          <w:rtl/>
        </w:rPr>
        <w:t>דמי</w:t>
      </w:r>
      <w:r w:rsidR="00AA7D16" w:rsidRPr="00443F8D">
        <w:rPr>
          <w:rFonts w:eastAsia="Calibri"/>
          <w:b/>
          <w:bCs/>
          <w:rtl/>
        </w:rPr>
        <w:t xml:space="preserve"> </w:t>
      </w:r>
      <w:r w:rsidR="00AA7D16" w:rsidRPr="00443F8D">
        <w:rPr>
          <w:rFonts w:eastAsia="Calibri" w:hint="eastAsia"/>
          <w:b/>
          <w:bCs/>
          <w:rtl/>
        </w:rPr>
        <w:t>מחלה</w:t>
      </w:r>
      <w:r w:rsidR="00AA7D16" w:rsidRPr="00443F8D">
        <w:rPr>
          <w:rFonts w:eastAsia="Calibri"/>
          <w:rtl/>
        </w:rPr>
        <w:t xml:space="preserve">). זאת, לאור החשש המשמעותי שיש בהדבקה בקרוב מי שחייב בבידוד, </w:t>
      </w:r>
      <w:r w:rsidR="00AA7D16" w:rsidRPr="00443F8D">
        <w:rPr>
          <w:rFonts w:eastAsia="Calibri" w:hint="eastAsia"/>
          <w:rtl/>
        </w:rPr>
        <w:t>כדי</w:t>
      </w:r>
      <w:r w:rsidR="00AA7D16" w:rsidRPr="00443F8D">
        <w:rPr>
          <w:rFonts w:eastAsia="Calibri"/>
          <w:rtl/>
        </w:rPr>
        <w:t xml:space="preserve"> </w:t>
      </w:r>
      <w:r w:rsidR="00AA7D16" w:rsidRPr="00443F8D">
        <w:rPr>
          <w:rFonts w:eastAsia="Calibri" w:hint="eastAsia"/>
          <w:rtl/>
        </w:rPr>
        <w:t>למנוע</w:t>
      </w:r>
      <w:r w:rsidR="00AA7D16" w:rsidRPr="00443F8D">
        <w:rPr>
          <w:rFonts w:eastAsia="Calibri"/>
          <w:rtl/>
        </w:rPr>
        <w:t xml:space="preserve"> </w:t>
      </w:r>
      <w:r w:rsidR="00AA7D16" w:rsidRPr="00443F8D">
        <w:rPr>
          <w:rFonts w:eastAsia="Calibri" w:hint="eastAsia"/>
          <w:rtl/>
        </w:rPr>
        <w:t>התקהלות</w:t>
      </w:r>
      <w:r w:rsidR="00AA7D16" w:rsidRPr="00443F8D">
        <w:rPr>
          <w:rFonts w:eastAsia="Calibri"/>
          <w:rtl/>
        </w:rPr>
        <w:t xml:space="preserve"> </w:t>
      </w:r>
      <w:r w:rsidR="00AA7D16" w:rsidRPr="00443F8D">
        <w:rPr>
          <w:rFonts w:eastAsia="Calibri" w:hint="eastAsia"/>
          <w:rtl/>
        </w:rPr>
        <w:t>בקופות</w:t>
      </w:r>
      <w:r w:rsidR="00AA7D16" w:rsidRPr="00443F8D">
        <w:rPr>
          <w:rFonts w:eastAsia="Calibri"/>
          <w:rtl/>
        </w:rPr>
        <w:t xml:space="preserve"> </w:t>
      </w:r>
      <w:r w:rsidR="00AA7D16" w:rsidRPr="00443F8D">
        <w:rPr>
          <w:rFonts w:eastAsia="Calibri" w:hint="eastAsia"/>
          <w:rtl/>
        </w:rPr>
        <w:t>החולים</w:t>
      </w:r>
      <w:r w:rsidR="00AA7D16" w:rsidRPr="00443F8D">
        <w:rPr>
          <w:rFonts w:eastAsia="Calibri"/>
          <w:rtl/>
        </w:rPr>
        <w:t xml:space="preserve"> </w:t>
      </w:r>
      <w:r w:rsidR="00AA7D16" w:rsidRPr="00443F8D">
        <w:rPr>
          <w:rFonts w:eastAsia="Calibri" w:hint="eastAsia"/>
          <w:rtl/>
        </w:rPr>
        <w:t>והעמסה</w:t>
      </w:r>
      <w:r w:rsidR="00AA7D16" w:rsidRPr="00443F8D">
        <w:rPr>
          <w:rFonts w:eastAsia="Calibri"/>
          <w:rtl/>
        </w:rPr>
        <w:t xml:space="preserve"> </w:t>
      </w:r>
      <w:r w:rsidR="00AA7D16" w:rsidRPr="00443F8D">
        <w:rPr>
          <w:rFonts w:eastAsia="Calibri" w:hint="eastAsia"/>
          <w:rtl/>
        </w:rPr>
        <w:t>על</w:t>
      </w:r>
      <w:r w:rsidR="00AA7D16" w:rsidRPr="00443F8D">
        <w:rPr>
          <w:rFonts w:eastAsia="Calibri"/>
          <w:rtl/>
        </w:rPr>
        <w:t xml:space="preserve"> </w:t>
      </w:r>
      <w:r w:rsidR="00AA7D16" w:rsidRPr="00443F8D">
        <w:rPr>
          <w:rFonts w:eastAsia="Calibri" w:hint="eastAsia"/>
          <w:rtl/>
        </w:rPr>
        <w:t>מערכת</w:t>
      </w:r>
      <w:r w:rsidR="00AA7D16" w:rsidRPr="00443F8D">
        <w:rPr>
          <w:rFonts w:eastAsia="Calibri"/>
          <w:rtl/>
        </w:rPr>
        <w:t xml:space="preserve"> </w:t>
      </w:r>
      <w:r w:rsidR="00AA7D16" w:rsidRPr="00443F8D">
        <w:rPr>
          <w:rFonts w:eastAsia="Calibri" w:hint="eastAsia"/>
          <w:rtl/>
        </w:rPr>
        <w:t>הבריאות</w:t>
      </w:r>
      <w:r w:rsidR="00AA7D16" w:rsidRPr="00443F8D">
        <w:rPr>
          <w:rFonts w:eastAsia="Calibri"/>
          <w:rtl/>
        </w:rPr>
        <w:t xml:space="preserve"> </w:t>
      </w:r>
      <w:r w:rsidR="00AA7D16" w:rsidRPr="00443F8D">
        <w:rPr>
          <w:rFonts w:eastAsia="Calibri" w:hint="eastAsia"/>
          <w:rtl/>
        </w:rPr>
        <w:t>העמוסה</w:t>
      </w:r>
      <w:r w:rsidR="00AA7D16" w:rsidRPr="00443F8D">
        <w:rPr>
          <w:rFonts w:eastAsia="Calibri"/>
          <w:rtl/>
        </w:rPr>
        <w:t xml:space="preserve"> </w:t>
      </w:r>
      <w:r w:rsidR="00AA7D16" w:rsidRPr="00443F8D">
        <w:rPr>
          <w:rFonts w:eastAsia="Calibri" w:hint="eastAsia"/>
          <w:rtl/>
        </w:rPr>
        <w:t>ממילא</w:t>
      </w:r>
      <w:r w:rsidR="00AA7D16" w:rsidRPr="00443F8D">
        <w:rPr>
          <w:rFonts w:eastAsia="Calibri"/>
          <w:rtl/>
        </w:rPr>
        <w:t xml:space="preserve"> </w:t>
      </w:r>
      <w:r w:rsidR="00AA7D16" w:rsidRPr="00443F8D">
        <w:rPr>
          <w:rFonts w:eastAsia="Calibri" w:hint="eastAsia"/>
          <w:rtl/>
        </w:rPr>
        <w:t>בתקופה</w:t>
      </w:r>
      <w:r w:rsidR="00AA7D16" w:rsidRPr="00443F8D">
        <w:rPr>
          <w:rFonts w:eastAsia="Calibri"/>
          <w:rtl/>
        </w:rPr>
        <w:t xml:space="preserve"> </w:t>
      </w:r>
      <w:r w:rsidR="00AA7D16" w:rsidRPr="00443F8D">
        <w:rPr>
          <w:rFonts w:eastAsia="Calibri" w:hint="eastAsia"/>
          <w:rtl/>
        </w:rPr>
        <w:t>זו</w:t>
      </w:r>
      <w:r w:rsidR="00AA7D16" w:rsidRPr="00443F8D">
        <w:rPr>
          <w:rFonts w:eastAsia="Calibri"/>
          <w:rtl/>
        </w:rPr>
        <w:t xml:space="preserve">, </w:t>
      </w:r>
      <w:r w:rsidR="00AA7D16" w:rsidRPr="00443F8D">
        <w:rPr>
          <w:rFonts w:eastAsia="Calibri" w:hint="eastAsia"/>
          <w:rtl/>
        </w:rPr>
        <w:t>וכדי</w:t>
      </w:r>
      <w:r w:rsidR="00AA7D16" w:rsidRPr="00443F8D">
        <w:rPr>
          <w:rFonts w:eastAsia="Calibri"/>
          <w:rtl/>
        </w:rPr>
        <w:t xml:space="preserve"> </w:t>
      </w:r>
      <w:r w:rsidR="00AA7D16" w:rsidRPr="00443F8D">
        <w:rPr>
          <w:rFonts w:eastAsia="Calibri" w:hint="eastAsia"/>
          <w:rtl/>
        </w:rPr>
        <w:t>למנוע</w:t>
      </w:r>
      <w:r w:rsidR="00AA7D16" w:rsidRPr="00443F8D">
        <w:rPr>
          <w:rFonts w:eastAsia="Calibri"/>
          <w:rtl/>
        </w:rPr>
        <w:t xml:space="preserve"> </w:t>
      </w:r>
      <w:r w:rsidR="00AA7D16" w:rsidRPr="00443F8D">
        <w:rPr>
          <w:rFonts w:eastAsia="Calibri" w:hint="eastAsia"/>
          <w:rtl/>
        </w:rPr>
        <w:t>תמריץ</w:t>
      </w:r>
      <w:r w:rsidR="00AA7D16" w:rsidRPr="00443F8D">
        <w:rPr>
          <w:rFonts w:eastAsia="Calibri"/>
          <w:rtl/>
        </w:rPr>
        <w:t xml:space="preserve"> </w:t>
      </w:r>
      <w:r w:rsidR="00AA7D16" w:rsidRPr="00443F8D">
        <w:rPr>
          <w:rFonts w:eastAsia="Calibri" w:hint="eastAsia"/>
          <w:rtl/>
        </w:rPr>
        <w:t>שלילי</w:t>
      </w:r>
      <w:r w:rsidR="00AA7D16" w:rsidRPr="00443F8D">
        <w:rPr>
          <w:rFonts w:eastAsia="Calibri"/>
          <w:rtl/>
        </w:rPr>
        <w:t xml:space="preserve"> </w:t>
      </w:r>
      <w:r w:rsidR="00AA7D16" w:rsidRPr="00443F8D">
        <w:rPr>
          <w:rFonts w:eastAsia="Calibri" w:hint="eastAsia"/>
          <w:rtl/>
        </w:rPr>
        <w:t>ממי</w:t>
      </w:r>
      <w:r w:rsidR="00AA7D16" w:rsidRPr="00443F8D">
        <w:rPr>
          <w:rFonts w:eastAsia="Calibri"/>
          <w:rtl/>
        </w:rPr>
        <w:t xml:space="preserve"> </w:t>
      </w:r>
      <w:r w:rsidR="00AA7D16" w:rsidRPr="00443F8D">
        <w:rPr>
          <w:rFonts w:eastAsia="Calibri" w:hint="eastAsia"/>
          <w:rtl/>
        </w:rPr>
        <w:t>שחייב</w:t>
      </w:r>
      <w:r w:rsidR="00AA7D16" w:rsidRPr="00443F8D">
        <w:rPr>
          <w:rFonts w:eastAsia="Calibri"/>
          <w:rtl/>
        </w:rPr>
        <w:t xml:space="preserve"> </w:t>
      </w:r>
      <w:r w:rsidR="00AA7D16" w:rsidRPr="00443F8D">
        <w:rPr>
          <w:rFonts w:eastAsia="Calibri" w:hint="eastAsia"/>
          <w:rtl/>
        </w:rPr>
        <w:t>בבידוד</w:t>
      </w:r>
      <w:r w:rsidR="00AA7D16" w:rsidRPr="00443F8D">
        <w:rPr>
          <w:rFonts w:eastAsia="Calibri"/>
          <w:rtl/>
        </w:rPr>
        <w:t xml:space="preserve"> </w:t>
      </w:r>
      <w:r w:rsidR="00AA7D16" w:rsidRPr="00443F8D">
        <w:rPr>
          <w:rFonts w:eastAsia="Calibri" w:hint="eastAsia"/>
          <w:rtl/>
        </w:rPr>
        <w:t>להגיע</w:t>
      </w:r>
      <w:r w:rsidR="00AA7D16" w:rsidRPr="00443F8D">
        <w:rPr>
          <w:rFonts w:eastAsia="Calibri"/>
          <w:rtl/>
        </w:rPr>
        <w:t xml:space="preserve"> </w:t>
      </w:r>
      <w:r w:rsidR="00AA7D16" w:rsidRPr="00443F8D">
        <w:rPr>
          <w:rFonts w:eastAsia="Calibri" w:hint="eastAsia"/>
          <w:rtl/>
        </w:rPr>
        <w:t>בכל</w:t>
      </w:r>
      <w:r w:rsidR="00AA7D16" w:rsidRPr="00443F8D">
        <w:rPr>
          <w:rFonts w:eastAsia="Calibri"/>
          <w:rtl/>
        </w:rPr>
        <w:t xml:space="preserve"> </w:t>
      </w:r>
      <w:r w:rsidR="00AA7D16" w:rsidRPr="00443F8D">
        <w:rPr>
          <w:rFonts w:eastAsia="Calibri" w:hint="eastAsia"/>
          <w:rtl/>
        </w:rPr>
        <w:t>זאת</w:t>
      </w:r>
      <w:r w:rsidR="00AA7D16" w:rsidRPr="00443F8D">
        <w:rPr>
          <w:rFonts w:eastAsia="Calibri"/>
          <w:rtl/>
        </w:rPr>
        <w:t xml:space="preserve"> </w:t>
      </w:r>
      <w:r w:rsidR="00AA7D16" w:rsidRPr="00443F8D">
        <w:rPr>
          <w:rFonts w:eastAsia="Calibri" w:hint="eastAsia"/>
          <w:rtl/>
        </w:rPr>
        <w:t>לעבודתו</w:t>
      </w:r>
      <w:r w:rsidR="00AA7D16" w:rsidRPr="00443F8D">
        <w:rPr>
          <w:rFonts w:eastAsia="Calibri"/>
          <w:rtl/>
        </w:rPr>
        <w:t xml:space="preserve"> על מנת ששכרו לא ייפגע. ביום 27 ביולי 2020 ניתן פסק דינו של ב</w:t>
      </w:r>
      <w:r w:rsidR="00AA7D16" w:rsidRPr="00443F8D">
        <w:rPr>
          <w:rFonts w:eastAsia="Calibri" w:hint="eastAsia"/>
          <w:rtl/>
        </w:rPr>
        <w:t>ית</w:t>
      </w:r>
      <w:r w:rsidR="00AA7D16" w:rsidRPr="00443F8D">
        <w:rPr>
          <w:rFonts w:eastAsia="Calibri"/>
          <w:rtl/>
        </w:rPr>
        <w:t xml:space="preserve"> המשפט העליון </w:t>
      </w:r>
      <w:r w:rsidR="00AA7D16" w:rsidRPr="00443F8D">
        <w:rPr>
          <w:rFonts w:hint="eastAsia"/>
          <w:rtl/>
        </w:rPr>
        <w:t>בבג</w:t>
      </w:r>
      <w:r w:rsidR="00AA7D16" w:rsidRPr="00443F8D">
        <w:rPr>
          <w:rtl/>
        </w:rPr>
        <w:t xml:space="preserve">"ץ 1633/20 </w:t>
      </w:r>
      <w:r w:rsidR="00AA7D16" w:rsidRPr="00443F8D">
        <w:rPr>
          <w:b/>
          <w:bCs/>
          <w:rtl/>
        </w:rPr>
        <w:t xml:space="preserve">"סל" </w:t>
      </w:r>
      <w:r w:rsidR="00AA7D16" w:rsidRPr="00443F8D">
        <w:rPr>
          <w:rFonts w:hint="eastAsia"/>
          <w:b/>
          <w:bCs/>
          <w:rtl/>
        </w:rPr>
        <w:t>שירותי</w:t>
      </w:r>
      <w:r w:rsidR="00AA7D16" w:rsidRPr="00443F8D">
        <w:rPr>
          <w:b/>
          <w:bCs/>
          <w:rtl/>
        </w:rPr>
        <w:t xml:space="preserve"> </w:t>
      </w:r>
      <w:r w:rsidR="00AA7D16" w:rsidRPr="00443F8D">
        <w:rPr>
          <w:rFonts w:hint="eastAsia"/>
          <w:b/>
          <w:bCs/>
          <w:rtl/>
        </w:rPr>
        <w:t>סיעוד</w:t>
      </w:r>
      <w:r w:rsidR="00AA7D16" w:rsidRPr="00443F8D">
        <w:rPr>
          <w:rtl/>
        </w:rPr>
        <w:t xml:space="preserve"> נ' </w:t>
      </w:r>
      <w:r w:rsidR="00AA7D16" w:rsidRPr="00443F8D">
        <w:rPr>
          <w:rFonts w:hint="eastAsia"/>
          <w:b/>
          <w:bCs/>
          <w:rtl/>
        </w:rPr>
        <w:t>מדינת</w:t>
      </w:r>
      <w:r w:rsidR="00AA7D16" w:rsidRPr="00443F8D">
        <w:rPr>
          <w:b/>
          <w:bCs/>
          <w:rtl/>
        </w:rPr>
        <w:t xml:space="preserve"> </w:t>
      </w:r>
      <w:r w:rsidR="00AA7D16" w:rsidRPr="00443F8D">
        <w:rPr>
          <w:rFonts w:hint="eastAsia"/>
          <w:b/>
          <w:bCs/>
          <w:rtl/>
        </w:rPr>
        <w:t>ישראל</w:t>
      </w:r>
      <w:r w:rsidR="00AA7D16" w:rsidRPr="00443F8D" w:rsidDel="00E744D7">
        <w:rPr>
          <w:rFonts w:eastAsia="Calibri"/>
          <w:rtl/>
        </w:rPr>
        <w:t xml:space="preserve"> </w:t>
      </w:r>
      <w:r w:rsidR="00AA7D16" w:rsidRPr="00443F8D">
        <w:rPr>
          <w:rFonts w:eastAsia="Calibri"/>
          <w:rtl/>
        </w:rPr>
        <w:t xml:space="preserve">(פורסם </w:t>
      </w:r>
      <w:r w:rsidR="00AA7D16" w:rsidRPr="00443F8D">
        <w:rPr>
          <w:rFonts w:eastAsia="Calibri" w:hint="eastAsia"/>
          <w:rtl/>
        </w:rPr>
        <w:t>בנבו</w:t>
      </w:r>
      <w:r w:rsidR="00AA7D16" w:rsidRPr="00443F8D">
        <w:rPr>
          <w:rFonts w:eastAsia="Calibri"/>
          <w:rtl/>
        </w:rPr>
        <w:t xml:space="preserve">) (להלן – </w:t>
      </w:r>
      <w:r w:rsidR="00AA7D16" w:rsidRPr="00443F8D">
        <w:rPr>
          <w:rFonts w:eastAsia="Calibri" w:hint="eastAsia"/>
          <w:b/>
          <w:bCs/>
          <w:rtl/>
        </w:rPr>
        <w:t>פסק</w:t>
      </w:r>
      <w:r w:rsidR="00AA7D16" w:rsidRPr="00443F8D">
        <w:rPr>
          <w:rFonts w:eastAsia="Calibri"/>
          <w:b/>
          <w:bCs/>
          <w:rtl/>
        </w:rPr>
        <w:t xml:space="preserve"> </w:t>
      </w:r>
      <w:r w:rsidR="00AA7D16" w:rsidRPr="00443F8D">
        <w:rPr>
          <w:rFonts w:eastAsia="Calibri" w:hint="eastAsia"/>
          <w:b/>
          <w:bCs/>
          <w:rtl/>
        </w:rPr>
        <w:t>הדין</w:t>
      </w:r>
      <w:r w:rsidR="00AA7D16" w:rsidRPr="00443F8D">
        <w:rPr>
          <w:rFonts w:eastAsia="Calibri"/>
          <w:b/>
          <w:bCs/>
          <w:rtl/>
        </w:rPr>
        <w:t xml:space="preserve"> </w:t>
      </w:r>
      <w:r w:rsidR="00AA7D16" w:rsidRPr="00443F8D">
        <w:rPr>
          <w:rFonts w:eastAsia="Calibri" w:hint="eastAsia"/>
          <w:b/>
          <w:bCs/>
          <w:rtl/>
        </w:rPr>
        <w:t>בעניין</w:t>
      </w:r>
      <w:r w:rsidR="00AA7D16" w:rsidRPr="00443F8D">
        <w:rPr>
          <w:rFonts w:eastAsia="Calibri"/>
          <w:b/>
          <w:bCs/>
          <w:rtl/>
        </w:rPr>
        <w:t xml:space="preserve"> </w:t>
      </w:r>
      <w:r w:rsidR="00AA7D16" w:rsidRPr="00443F8D">
        <w:rPr>
          <w:rFonts w:eastAsia="Calibri" w:hint="eastAsia"/>
          <w:b/>
          <w:bCs/>
          <w:rtl/>
        </w:rPr>
        <w:t>ימי</w:t>
      </w:r>
      <w:r w:rsidR="00AA7D16" w:rsidRPr="00443F8D">
        <w:rPr>
          <w:rFonts w:eastAsia="Calibri"/>
          <w:b/>
          <w:bCs/>
          <w:rtl/>
        </w:rPr>
        <w:t xml:space="preserve"> </w:t>
      </w:r>
      <w:r w:rsidR="00AA7D16" w:rsidRPr="00443F8D">
        <w:rPr>
          <w:rFonts w:eastAsia="Calibri" w:hint="eastAsia"/>
          <w:b/>
          <w:bCs/>
          <w:rtl/>
        </w:rPr>
        <w:t>בידוד</w:t>
      </w:r>
      <w:r w:rsidR="00AA7D16" w:rsidRPr="00443F8D">
        <w:rPr>
          <w:rFonts w:eastAsia="Calibri"/>
          <w:rtl/>
        </w:rPr>
        <w:t xml:space="preserve">), אשר קבע כי בידוד אינו מחלה כהגדרתה בחוק, ופסל את ההסדר של תעודת מחלה גורפת. עם זאת, </w:t>
      </w:r>
      <w:r w:rsidR="00AA7D16" w:rsidRPr="00443F8D">
        <w:rPr>
          <w:rFonts w:eastAsia="Calibri" w:hint="eastAsia"/>
          <w:rtl/>
        </w:rPr>
        <w:t>בית</w:t>
      </w:r>
      <w:r w:rsidR="00AA7D16" w:rsidRPr="00443F8D">
        <w:rPr>
          <w:rFonts w:eastAsia="Calibri"/>
          <w:rtl/>
        </w:rPr>
        <w:t xml:space="preserve"> </w:t>
      </w:r>
      <w:r w:rsidR="00AA7D16" w:rsidRPr="00443F8D">
        <w:rPr>
          <w:rFonts w:eastAsia="Calibri" w:hint="eastAsia"/>
          <w:rtl/>
        </w:rPr>
        <w:t>המשפט</w:t>
      </w:r>
      <w:r w:rsidR="00AA7D16" w:rsidRPr="00443F8D">
        <w:rPr>
          <w:rFonts w:eastAsia="Calibri"/>
          <w:rtl/>
        </w:rPr>
        <w:t xml:space="preserve"> </w:t>
      </w:r>
      <w:r w:rsidR="00AA7D16" w:rsidRPr="00443F8D">
        <w:rPr>
          <w:rFonts w:eastAsia="Calibri" w:hint="eastAsia"/>
          <w:rtl/>
        </w:rPr>
        <w:t>העליון</w:t>
      </w:r>
      <w:r w:rsidR="00AA7D16" w:rsidRPr="00443F8D">
        <w:rPr>
          <w:rFonts w:eastAsia="Calibri"/>
          <w:rtl/>
        </w:rPr>
        <w:t xml:space="preserve"> השהה את כניסת פסק הדין בעניין ימי בידוד לתוקף עד ליום 30 בספטמבר 2020, וזאת כדי לתת </w:t>
      </w:r>
      <w:r w:rsidR="00AA7D16" w:rsidRPr="00443F8D">
        <w:rPr>
          <w:rFonts w:eastAsia="Calibri" w:hint="eastAsia"/>
          <w:rtl/>
        </w:rPr>
        <w:t>שהות</w:t>
      </w:r>
      <w:r w:rsidR="00AA7D16" w:rsidRPr="00443F8D">
        <w:rPr>
          <w:rFonts w:eastAsia="Calibri"/>
          <w:rtl/>
        </w:rPr>
        <w:t xml:space="preserve"> </w:t>
      </w:r>
      <w:r w:rsidR="00AA7D16" w:rsidRPr="00443F8D">
        <w:rPr>
          <w:rFonts w:eastAsia="Calibri" w:hint="eastAsia"/>
          <w:rtl/>
        </w:rPr>
        <w:t>להיערך</w:t>
      </w:r>
      <w:r w:rsidR="00AA7D16" w:rsidRPr="00443F8D">
        <w:rPr>
          <w:rFonts w:eastAsia="Calibri"/>
          <w:rtl/>
        </w:rPr>
        <w:t xml:space="preserve"> </w:t>
      </w:r>
      <w:r w:rsidR="00AA7D16" w:rsidRPr="00443F8D">
        <w:rPr>
          <w:rFonts w:eastAsia="Calibri" w:hint="eastAsia"/>
          <w:rtl/>
        </w:rPr>
        <w:t>לשינוי</w:t>
      </w:r>
      <w:r w:rsidR="00AA7D16" w:rsidRPr="00443F8D">
        <w:rPr>
          <w:rFonts w:eastAsia="Calibri"/>
          <w:rtl/>
        </w:rPr>
        <w:t xml:space="preserve"> </w:t>
      </w:r>
      <w:r w:rsidR="00AA7D16" w:rsidRPr="00443F8D">
        <w:rPr>
          <w:rFonts w:eastAsia="Calibri" w:hint="eastAsia"/>
          <w:rtl/>
        </w:rPr>
        <w:t>הנורמטיבי</w:t>
      </w:r>
      <w:r w:rsidR="00AA7D16" w:rsidRPr="00443F8D">
        <w:rPr>
          <w:rFonts w:eastAsia="Calibri"/>
          <w:rtl/>
        </w:rPr>
        <w:t xml:space="preserve">, </w:t>
      </w:r>
      <w:r w:rsidR="00AA7D16" w:rsidRPr="00443F8D">
        <w:rPr>
          <w:rFonts w:eastAsia="Calibri" w:hint="eastAsia"/>
          <w:rtl/>
        </w:rPr>
        <w:t>והכל</w:t>
      </w:r>
      <w:r w:rsidR="00AA7D16" w:rsidRPr="00443F8D">
        <w:rPr>
          <w:rFonts w:eastAsia="Calibri"/>
          <w:rtl/>
        </w:rPr>
        <w:t xml:space="preserve"> </w:t>
      </w:r>
      <w:r w:rsidR="00AA7D16" w:rsidRPr="00443F8D">
        <w:rPr>
          <w:rFonts w:eastAsia="Calibri" w:hint="eastAsia"/>
          <w:rtl/>
        </w:rPr>
        <w:t>בשים</w:t>
      </w:r>
      <w:r w:rsidR="00AA7D16" w:rsidRPr="00443F8D">
        <w:rPr>
          <w:rFonts w:eastAsia="Calibri"/>
          <w:rtl/>
        </w:rPr>
        <w:t xml:space="preserve"> </w:t>
      </w:r>
      <w:r w:rsidR="00AA7D16" w:rsidRPr="00443F8D">
        <w:rPr>
          <w:rFonts w:eastAsia="Calibri" w:hint="eastAsia"/>
          <w:rtl/>
        </w:rPr>
        <w:t>לב</w:t>
      </w:r>
      <w:r w:rsidR="00AA7D16" w:rsidRPr="00443F8D">
        <w:rPr>
          <w:rFonts w:eastAsia="Calibri"/>
          <w:rtl/>
        </w:rPr>
        <w:t xml:space="preserve"> </w:t>
      </w:r>
      <w:r w:rsidR="00AA7D16" w:rsidRPr="00443F8D">
        <w:rPr>
          <w:rFonts w:eastAsia="Calibri" w:hint="eastAsia"/>
          <w:rtl/>
        </w:rPr>
        <w:t>לתכלית</w:t>
      </w:r>
      <w:r w:rsidR="00AA7D16" w:rsidRPr="00443F8D">
        <w:rPr>
          <w:rFonts w:eastAsia="Calibri"/>
          <w:rtl/>
        </w:rPr>
        <w:t xml:space="preserve"> </w:t>
      </w:r>
      <w:r w:rsidR="00AA7D16" w:rsidRPr="00443F8D">
        <w:rPr>
          <w:rFonts w:eastAsia="Calibri" w:hint="eastAsia"/>
          <w:rtl/>
        </w:rPr>
        <w:t>הראויה</w:t>
      </w:r>
      <w:r w:rsidR="00AA7D16" w:rsidRPr="00443F8D">
        <w:rPr>
          <w:rFonts w:eastAsia="Calibri"/>
          <w:rtl/>
        </w:rPr>
        <w:t xml:space="preserve"> </w:t>
      </w:r>
      <w:r w:rsidR="00AA7D16" w:rsidRPr="00443F8D">
        <w:rPr>
          <w:rFonts w:eastAsia="Calibri" w:hint="eastAsia"/>
          <w:rtl/>
        </w:rPr>
        <w:t>של</w:t>
      </w:r>
      <w:r w:rsidR="00AA7D16" w:rsidRPr="00443F8D">
        <w:rPr>
          <w:rFonts w:eastAsia="Calibri"/>
          <w:rtl/>
        </w:rPr>
        <w:t xml:space="preserve"> </w:t>
      </w:r>
      <w:r w:rsidR="00AA7D16" w:rsidRPr="00443F8D">
        <w:rPr>
          <w:rFonts w:eastAsia="Calibri" w:hint="eastAsia"/>
          <w:rtl/>
        </w:rPr>
        <w:t>בידוד</w:t>
      </w:r>
      <w:r w:rsidR="00AA7D16" w:rsidRPr="00443F8D">
        <w:rPr>
          <w:rFonts w:eastAsia="Calibri"/>
          <w:rtl/>
        </w:rPr>
        <w:t xml:space="preserve"> </w:t>
      </w:r>
      <w:r w:rsidR="00AA7D16" w:rsidRPr="00443F8D">
        <w:rPr>
          <w:rFonts w:eastAsia="Calibri" w:hint="eastAsia"/>
          <w:rtl/>
        </w:rPr>
        <w:t>אנשים</w:t>
      </w:r>
      <w:r w:rsidR="00AA7D16" w:rsidRPr="00443F8D">
        <w:rPr>
          <w:rFonts w:eastAsia="Calibri"/>
          <w:rtl/>
        </w:rPr>
        <w:t xml:space="preserve"> </w:t>
      </w:r>
      <w:r w:rsidR="00AA7D16" w:rsidRPr="00443F8D">
        <w:rPr>
          <w:rFonts w:eastAsia="Calibri" w:hint="eastAsia"/>
          <w:rtl/>
        </w:rPr>
        <w:t>שמתקיים</w:t>
      </w:r>
      <w:r w:rsidR="00AA7D16" w:rsidRPr="00443F8D">
        <w:rPr>
          <w:rFonts w:eastAsia="Calibri"/>
          <w:rtl/>
        </w:rPr>
        <w:t xml:space="preserve"> </w:t>
      </w:r>
      <w:r w:rsidR="00AA7D16" w:rsidRPr="00443F8D">
        <w:rPr>
          <w:rFonts w:eastAsia="Calibri" w:hint="eastAsia"/>
          <w:rtl/>
        </w:rPr>
        <w:t>בהם</w:t>
      </w:r>
      <w:r w:rsidR="00AA7D16" w:rsidRPr="00443F8D">
        <w:rPr>
          <w:rFonts w:eastAsia="Calibri"/>
          <w:rtl/>
        </w:rPr>
        <w:t xml:space="preserve"> </w:t>
      </w:r>
      <w:r w:rsidR="00AA7D16" w:rsidRPr="00443F8D">
        <w:rPr>
          <w:rFonts w:eastAsia="Calibri" w:hint="eastAsia"/>
          <w:rtl/>
        </w:rPr>
        <w:t>החשש</w:t>
      </w:r>
      <w:r w:rsidR="00AA7D16" w:rsidRPr="00443F8D">
        <w:rPr>
          <w:rFonts w:eastAsia="Calibri"/>
          <w:rtl/>
        </w:rPr>
        <w:t xml:space="preserve"> </w:t>
      </w:r>
      <w:r w:rsidR="00AA7D16" w:rsidRPr="00443F8D">
        <w:rPr>
          <w:rFonts w:eastAsia="Calibri" w:hint="eastAsia"/>
          <w:rtl/>
        </w:rPr>
        <w:t>כי</w:t>
      </w:r>
      <w:r w:rsidR="00AA7D16" w:rsidRPr="00443F8D">
        <w:rPr>
          <w:rFonts w:eastAsia="Calibri"/>
          <w:rtl/>
        </w:rPr>
        <w:t xml:space="preserve"> </w:t>
      </w:r>
      <w:r w:rsidR="00AA7D16" w:rsidRPr="00443F8D">
        <w:rPr>
          <w:rFonts w:eastAsia="Calibri" w:hint="eastAsia"/>
          <w:rtl/>
        </w:rPr>
        <w:t>נדבקו</w:t>
      </w:r>
      <w:r w:rsidR="00AA7D16" w:rsidRPr="00443F8D">
        <w:rPr>
          <w:rFonts w:eastAsia="Calibri"/>
          <w:rtl/>
        </w:rPr>
        <w:t xml:space="preserve"> </w:t>
      </w:r>
      <w:r w:rsidR="00AA7D16" w:rsidRPr="00443F8D">
        <w:rPr>
          <w:rFonts w:eastAsia="Calibri" w:hint="eastAsia"/>
          <w:rtl/>
        </w:rPr>
        <w:t>בנגיף</w:t>
      </w:r>
      <w:r w:rsidR="00AA7D16" w:rsidRPr="00443F8D">
        <w:rPr>
          <w:rFonts w:eastAsia="Calibri"/>
          <w:rtl/>
        </w:rPr>
        <w:t xml:space="preserve"> </w:t>
      </w:r>
      <w:r w:rsidR="00AA7D16" w:rsidRPr="00443F8D">
        <w:rPr>
          <w:rFonts w:eastAsia="Calibri" w:hint="eastAsia"/>
          <w:rtl/>
        </w:rPr>
        <w:t>הקורונה</w:t>
      </w:r>
      <w:r w:rsidR="00AA7D16" w:rsidRPr="00443F8D">
        <w:rPr>
          <w:rFonts w:eastAsia="Calibri"/>
          <w:rtl/>
        </w:rPr>
        <w:t xml:space="preserve"> ו</w:t>
      </w:r>
      <w:r w:rsidR="00AA7D16" w:rsidRPr="00443F8D">
        <w:rPr>
          <w:rFonts w:eastAsia="Calibri" w:hint="eastAsia"/>
          <w:rtl/>
        </w:rPr>
        <w:t>כדי</w:t>
      </w:r>
      <w:r w:rsidR="00AA7D16" w:rsidRPr="00443F8D">
        <w:rPr>
          <w:rFonts w:eastAsia="Calibri"/>
          <w:rtl/>
        </w:rPr>
        <w:t xml:space="preserve"> </w:t>
      </w:r>
      <w:r w:rsidR="00AA7D16" w:rsidRPr="00443F8D">
        <w:rPr>
          <w:rFonts w:eastAsia="Calibri" w:hint="eastAsia"/>
          <w:rtl/>
        </w:rPr>
        <w:t>לקטוע</w:t>
      </w:r>
      <w:r w:rsidR="00AA7D16" w:rsidRPr="00443F8D">
        <w:rPr>
          <w:rFonts w:eastAsia="Calibri"/>
          <w:rtl/>
        </w:rPr>
        <w:t xml:space="preserve"> </w:t>
      </w:r>
      <w:r w:rsidR="00AA7D16" w:rsidRPr="00443F8D">
        <w:rPr>
          <w:rFonts w:eastAsia="Calibri" w:hint="eastAsia"/>
          <w:rtl/>
        </w:rPr>
        <w:t>את</w:t>
      </w:r>
      <w:r w:rsidR="00AA7D16" w:rsidRPr="00443F8D">
        <w:rPr>
          <w:rFonts w:eastAsia="Calibri"/>
          <w:rtl/>
        </w:rPr>
        <w:t xml:space="preserve"> </w:t>
      </w:r>
      <w:r w:rsidR="00AA7D16" w:rsidRPr="00443F8D">
        <w:rPr>
          <w:rFonts w:eastAsia="Calibri" w:hint="eastAsia"/>
          <w:rtl/>
        </w:rPr>
        <w:t>שרשרת</w:t>
      </w:r>
      <w:r w:rsidR="00AA7D16" w:rsidRPr="00443F8D">
        <w:rPr>
          <w:rFonts w:eastAsia="Calibri"/>
          <w:rtl/>
        </w:rPr>
        <w:t xml:space="preserve"> </w:t>
      </w:r>
      <w:r w:rsidR="00AA7D16" w:rsidRPr="00443F8D">
        <w:rPr>
          <w:rFonts w:eastAsia="Calibri" w:hint="eastAsia"/>
          <w:rtl/>
        </w:rPr>
        <w:t>ההדבקה</w:t>
      </w:r>
      <w:r w:rsidR="00AA7D16" w:rsidRPr="00443F8D">
        <w:rPr>
          <w:rFonts w:eastAsia="Calibri"/>
          <w:rtl/>
        </w:rPr>
        <w:t xml:space="preserve"> </w:t>
      </w:r>
      <w:r w:rsidR="00AA7D16" w:rsidRPr="00443F8D">
        <w:rPr>
          <w:rFonts w:eastAsia="Calibri" w:hint="eastAsia"/>
          <w:rtl/>
        </w:rPr>
        <w:t>ולמנוע</w:t>
      </w:r>
      <w:r w:rsidR="00AA7D16" w:rsidRPr="00443F8D">
        <w:rPr>
          <w:rFonts w:eastAsia="Calibri"/>
          <w:rtl/>
        </w:rPr>
        <w:t xml:space="preserve"> </w:t>
      </w:r>
      <w:r w:rsidR="00AA7D16" w:rsidRPr="00443F8D">
        <w:rPr>
          <w:rFonts w:eastAsia="Calibri" w:hint="eastAsia"/>
          <w:rtl/>
        </w:rPr>
        <w:t>את</w:t>
      </w:r>
      <w:r w:rsidR="00AA7D16" w:rsidRPr="00443F8D">
        <w:rPr>
          <w:rFonts w:eastAsia="Calibri"/>
          <w:rtl/>
        </w:rPr>
        <w:t xml:space="preserve"> </w:t>
      </w:r>
      <w:r w:rsidR="00AA7D16" w:rsidRPr="00443F8D">
        <w:rPr>
          <w:rFonts w:eastAsia="Calibri" w:hint="eastAsia"/>
          <w:rtl/>
        </w:rPr>
        <w:t>המשך</w:t>
      </w:r>
      <w:r w:rsidR="00AA7D16" w:rsidRPr="00443F8D">
        <w:rPr>
          <w:rFonts w:eastAsia="Calibri"/>
          <w:rtl/>
        </w:rPr>
        <w:t xml:space="preserve"> </w:t>
      </w:r>
      <w:r w:rsidR="00AA7D16" w:rsidRPr="00443F8D">
        <w:rPr>
          <w:rFonts w:eastAsia="Calibri" w:hint="eastAsia"/>
          <w:rtl/>
        </w:rPr>
        <w:t>הפצת</w:t>
      </w:r>
      <w:r w:rsidR="00AA7D16" w:rsidRPr="00443F8D">
        <w:rPr>
          <w:rFonts w:eastAsia="Calibri"/>
          <w:rtl/>
        </w:rPr>
        <w:t xml:space="preserve"> </w:t>
      </w:r>
      <w:r w:rsidR="00AA7D16" w:rsidRPr="00443F8D">
        <w:rPr>
          <w:rFonts w:eastAsia="Calibri" w:hint="eastAsia"/>
          <w:rtl/>
        </w:rPr>
        <w:t>הנגיף</w:t>
      </w:r>
      <w:r w:rsidR="00AA7D16" w:rsidRPr="00443F8D">
        <w:rPr>
          <w:rFonts w:eastAsia="Calibri"/>
          <w:rtl/>
        </w:rPr>
        <w:t xml:space="preserve">. </w:t>
      </w:r>
      <w:r w:rsidR="00AA7D16" w:rsidRPr="00443F8D">
        <w:rPr>
          <w:rFonts w:eastAsia="Calibri" w:hint="eastAsia"/>
          <w:rtl/>
        </w:rPr>
        <w:t>לאחרונה</w:t>
      </w:r>
      <w:r w:rsidR="00AA7D16" w:rsidRPr="00443F8D">
        <w:rPr>
          <w:rFonts w:eastAsia="Calibri"/>
          <w:rtl/>
        </w:rPr>
        <w:t xml:space="preserve">, חלה התפרצות מחודשת של הנגיף ונקבעו מגבלות </w:t>
      </w:r>
      <w:r w:rsidR="00AA7D16" w:rsidRPr="00443F8D">
        <w:rPr>
          <w:rFonts w:eastAsia="Calibri" w:hint="eastAsia"/>
          <w:rtl/>
        </w:rPr>
        <w:t>נוספות</w:t>
      </w:r>
      <w:r w:rsidR="00AA7D16" w:rsidRPr="00443F8D">
        <w:rPr>
          <w:rFonts w:eastAsia="Calibri"/>
          <w:rtl/>
        </w:rPr>
        <w:t xml:space="preserve"> </w:t>
      </w:r>
      <w:r w:rsidR="00AA7D16" w:rsidRPr="00443F8D">
        <w:rPr>
          <w:rFonts w:eastAsia="Calibri" w:hint="eastAsia"/>
          <w:rtl/>
        </w:rPr>
        <w:t>על</w:t>
      </w:r>
      <w:r w:rsidR="00AA7D16" w:rsidRPr="00443F8D">
        <w:rPr>
          <w:rFonts w:eastAsia="Calibri"/>
          <w:rtl/>
        </w:rPr>
        <w:t xml:space="preserve"> </w:t>
      </w:r>
      <w:r w:rsidR="00AA7D16" w:rsidRPr="00443F8D">
        <w:rPr>
          <w:rFonts w:eastAsia="Calibri" w:hint="eastAsia"/>
          <w:rtl/>
        </w:rPr>
        <w:t>הציבור</w:t>
      </w:r>
      <w:r w:rsidR="00AA7D16" w:rsidRPr="00443F8D">
        <w:rPr>
          <w:rFonts w:eastAsia="Calibri"/>
          <w:rtl/>
        </w:rPr>
        <w:t xml:space="preserve"> </w:t>
      </w:r>
      <w:r w:rsidR="00AA7D16" w:rsidRPr="00443F8D">
        <w:rPr>
          <w:rFonts w:eastAsia="Calibri" w:hint="eastAsia"/>
          <w:rtl/>
        </w:rPr>
        <w:t>ועל</w:t>
      </w:r>
      <w:r w:rsidR="00AA7D16" w:rsidRPr="00443F8D">
        <w:rPr>
          <w:rFonts w:eastAsia="Calibri"/>
          <w:rtl/>
        </w:rPr>
        <w:t xml:space="preserve"> </w:t>
      </w:r>
      <w:r w:rsidR="00AA7D16" w:rsidRPr="00443F8D">
        <w:rPr>
          <w:rFonts w:eastAsia="Calibri" w:hint="eastAsia"/>
          <w:rtl/>
        </w:rPr>
        <w:t>המשק</w:t>
      </w:r>
      <w:r w:rsidR="00AA7D16" w:rsidRPr="00443F8D">
        <w:rPr>
          <w:rFonts w:eastAsia="Calibri"/>
          <w:rtl/>
        </w:rPr>
        <w:t xml:space="preserve">. </w:t>
      </w:r>
      <w:r w:rsidR="00AA7D16" w:rsidRPr="00443F8D">
        <w:rPr>
          <w:rFonts w:eastAsia="Calibri" w:hint="eastAsia"/>
          <w:rtl/>
        </w:rPr>
        <w:t>התפרצות</w:t>
      </w:r>
      <w:r w:rsidR="00AA7D16" w:rsidRPr="00443F8D">
        <w:rPr>
          <w:rFonts w:eastAsia="Calibri"/>
          <w:rtl/>
        </w:rPr>
        <w:t xml:space="preserve"> </w:t>
      </w:r>
      <w:r w:rsidR="00AA7D16" w:rsidRPr="00443F8D">
        <w:rPr>
          <w:rFonts w:eastAsia="Calibri" w:hint="eastAsia"/>
          <w:rtl/>
        </w:rPr>
        <w:t>זו</w:t>
      </w:r>
      <w:r w:rsidR="00AA7D16" w:rsidRPr="00443F8D">
        <w:rPr>
          <w:rFonts w:eastAsia="Calibri"/>
          <w:rtl/>
        </w:rPr>
        <w:t xml:space="preserve"> </w:t>
      </w:r>
      <w:r w:rsidR="00AA7D16" w:rsidRPr="00443F8D">
        <w:rPr>
          <w:rFonts w:eastAsia="Calibri" w:hint="eastAsia"/>
          <w:rtl/>
        </w:rPr>
        <w:t>מעלה</w:t>
      </w:r>
      <w:r w:rsidR="00AA7D16" w:rsidRPr="00443F8D">
        <w:rPr>
          <w:rFonts w:eastAsia="Calibri"/>
          <w:rtl/>
        </w:rPr>
        <w:t xml:space="preserve"> </w:t>
      </w:r>
      <w:r w:rsidR="00AA7D16" w:rsidRPr="00443F8D">
        <w:rPr>
          <w:rFonts w:eastAsia="Calibri" w:hint="eastAsia"/>
          <w:rtl/>
        </w:rPr>
        <w:t>את</w:t>
      </w:r>
      <w:r w:rsidR="00AA7D16" w:rsidRPr="00443F8D">
        <w:rPr>
          <w:rFonts w:eastAsia="Calibri"/>
          <w:rtl/>
        </w:rPr>
        <w:t xml:space="preserve"> </w:t>
      </w:r>
      <w:r w:rsidR="00AA7D16" w:rsidRPr="00443F8D">
        <w:rPr>
          <w:rFonts w:eastAsia="Calibri" w:hint="eastAsia"/>
          <w:rtl/>
        </w:rPr>
        <w:t>החשש</w:t>
      </w:r>
      <w:r w:rsidR="00AA7D16" w:rsidRPr="00443F8D">
        <w:rPr>
          <w:rFonts w:eastAsia="Calibri"/>
          <w:rtl/>
        </w:rPr>
        <w:t xml:space="preserve"> </w:t>
      </w:r>
      <w:r w:rsidR="00AA7D16" w:rsidRPr="00443F8D">
        <w:rPr>
          <w:rFonts w:eastAsia="Calibri" w:hint="eastAsia"/>
          <w:rtl/>
        </w:rPr>
        <w:t>כי</w:t>
      </w:r>
      <w:r w:rsidR="00AA7D16" w:rsidRPr="00443F8D">
        <w:rPr>
          <w:rFonts w:eastAsia="Calibri"/>
          <w:rtl/>
        </w:rPr>
        <w:t xml:space="preserve"> </w:t>
      </w:r>
      <w:r w:rsidR="00AA7D16" w:rsidRPr="00443F8D">
        <w:rPr>
          <w:rFonts w:eastAsia="Calibri" w:hint="eastAsia"/>
          <w:rtl/>
        </w:rPr>
        <w:t>יגדל</w:t>
      </w:r>
      <w:r w:rsidR="00AA7D16" w:rsidRPr="00443F8D">
        <w:rPr>
          <w:rFonts w:eastAsia="Calibri"/>
          <w:rtl/>
        </w:rPr>
        <w:t xml:space="preserve"> </w:t>
      </w:r>
      <w:r w:rsidR="00AA7D16" w:rsidRPr="00443F8D">
        <w:rPr>
          <w:rFonts w:eastAsia="Calibri" w:hint="eastAsia"/>
          <w:rtl/>
        </w:rPr>
        <w:t>מספר</w:t>
      </w:r>
      <w:r w:rsidR="00AA7D16" w:rsidRPr="00443F8D">
        <w:rPr>
          <w:rFonts w:eastAsia="Calibri"/>
          <w:rtl/>
        </w:rPr>
        <w:t xml:space="preserve"> </w:t>
      </w:r>
      <w:r w:rsidR="00AA7D16" w:rsidRPr="00443F8D">
        <w:rPr>
          <w:rFonts w:eastAsia="Calibri" w:hint="eastAsia"/>
          <w:rtl/>
        </w:rPr>
        <w:t>החייבים</w:t>
      </w:r>
      <w:r w:rsidR="00AA7D16" w:rsidRPr="00443F8D">
        <w:rPr>
          <w:rFonts w:eastAsia="Calibri"/>
          <w:rtl/>
        </w:rPr>
        <w:t xml:space="preserve"> </w:t>
      </w:r>
      <w:r w:rsidR="00AA7D16" w:rsidRPr="00443F8D">
        <w:rPr>
          <w:rFonts w:eastAsia="Calibri" w:hint="eastAsia"/>
          <w:rtl/>
        </w:rPr>
        <w:t>בבידוד</w:t>
      </w:r>
      <w:r w:rsidR="00AA7D16" w:rsidRPr="00443F8D">
        <w:rPr>
          <w:rFonts w:eastAsia="Calibri"/>
          <w:rtl/>
        </w:rPr>
        <w:t xml:space="preserve">. </w:t>
      </w:r>
      <w:r w:rsidR="00AA7D16" w:rsidRPr="00443F8D">
        <w:rPr>
          <w:rFonts w:eastAsia="Calibri" w:hint="eastAsia"/>
          <w:rtl/>
        </w:rPr>
        <w:t>לבקשת</w:t>
      </w:r>
      <w:r w:rsidR="00AA7D16" w:rsidRPr="00443F8D">
        <w:rPr>
          <w:rFonts w:eastAsia="Calibri"/>
          <w:rtl/>
        </w:rPr>
        <w:t xml:space="preserve"> </w:t>
      </w:r>
      <w:r w:rsidR="00AA7D16" w:rsidRPr="00443F8D">
        <w:rPr>
          <w:rFonts w:eastAsia="Calibri" w:hint="eastAsia"/>
          <w:rtl/>
        </w:rPr>
        <w:t>המדינה</w:t>
      </w:r>
      <w:r w:rsidR="00AA7D16" w:rsidRPr="00443F8D">
        <w:rPr>
          <w:rFonts w:eastAsia="Calibri"/>
          <w:rtl/>
        </w:rPr>
        <w:t xml:space="preserve"> אישר ב</w:t>
      </w:r>
      <w:r w:rsidR="00AA7D16" w:rsidRPr="00443F8D">
        <w:rPr>
          <w:rFonts w:eastAsia="Calibri" w:hint="eastAsia"/>
          <w:rtl/>
        </w:rPr>
        <w:t>ית</w:t>
      </w:r>
      <w:r w:rsidR="00AA7D16" w:rsidRPr="00443F8D">
        <w:rPr>
          <w:rFonts w:eastAsia="Calibri"/>
          <w:rtl/>
        </w:rPr>
        <w:t xml:space="preserve"> </w:t>
      </w:r>
      <w:r w:rsidR="00AA7D16" w:rsidRPr="00443F8D">
        <w:rPr>
          <w:rFonts w:eastAsia="Calibri" w:hint="eastAsia"/>
          <w:rtl/>
        </w:rPr>
        <w:t>המשפט</w:t>
      </w:r>
      <w:r w:rsidR="00AA7D16" w:rsidRPr="00443F8D">
        <w:rPr>
          <w:rFonts w:eastAsia="Calibri"/>
          <w:rtl/>
        </w:rPr>
        <w:t xml:space="preserve"> </w:t>
      </w:r>
      <w:r w:rsidR="00AA7D16" w:rsidRPr="00443F8D">
        <w:rPr>
          <w:rFonts w:eastAsia="Calibri" w:hint="eastAsia"/>
          <w:rtl/>
        </w:rPr>
        <w:t>העליון</w:t>
      </w:r>
      <w:r w:rsidR="00AA7D16" w:rsidRPr="00443F8D">
        <w:rPr>
          <w:rFonts w:eastAsia="Calibri"/>
          <w:rtl/>
        </w:rPr>
        <w:t xml:space="preserve"> להשהות בתקופה נוספת את כניסת </w:t>
      </w:r>
      <w:r w:rsidR="00AA7D16" w:rsidRPr="00443F8D">
        <w:rPr>
          <w:rFonts w:eastAsia="Calibri" w:hint="eastAsia"/>
          <w:rtl/>
        </w:rPr>
        <w:t>פסק</w:t>
      </w:r>
      <w:r w:rsidR="00AA7D16" w:rsidRPr="00443F8D">
        <w:rPr>
          <w:rFonts w:eastAsia="Calibri"/>
          <w:rtl/>
        </w:rPr>
        <w:t xml:space="preserve"> </w:t>
      </w:r>
      <w:r w:rsidR="00AA7D16" w:rsidRPr="00443F8D">
        <w:rPr>
          <w:rFonts w:eastAsia="Calibri" w:hint="eastAsia"/>
          <w:rtl/>
        </w:rPr>
        <w:t>הדין</w:t>
      </w:r>
      <w:r w:rsidR="00AA7D16" w:rsidRPr="00443F8D">
        <w:rPr>
          <w:rFonts w:eastAsia="Calibri"/>
          <w:rtl/>
        </w:rPr>
        <w:t xml:space="preserve"> </w:t>
      </w:r>
      <w:r w:rsidR="00AA7D16" w:rsidRPr="00443F8D">
        <w:rPr>
          <w:rFonts w:eastAsia="Calibri" w:hint="eastAsia"/>
          <w:rtl/>
        </w:rPr>
        <w:t>בעניין</w:t>
      </w:r>
      <w:r w:rsidR="00AA7D16" w:rsidRPr="00443F8D">
        <w:rPr>
          <w:rFonts w:eastAsia="Calibri"/>
          <w:rtl/>
        </w:rPr>
        <w:t xml:space="preserve"> ימי בידוד </w:t>
      </w:r>
      <w:r w:rsidR="00AA7D16" w:rsidRPr="00443F8D">
        <w:rPr>
          <w:rFonts w:eastAsia="Calibri" w:hint="eastAsia"/>
          <w:rtl/>
        </w:rPr>
        <w:t>לתוקף</w:t>
      </w:r>
      <w:r w:rsidR="00AA7D16" w:rsidRPr="00443F8D">
        <w:rPr>
          <w:rFonts w:eastAsia="Calibri"/>
          <w:rtl/>
        </w:rPr>
        <w:t xml:space="preserve">, </w:t>
      </w:r>
      <w:r w:rsidR="00AA7D16" w:rsidRPr="00443F8D">
        <w:rPr>
          <w:rFonts w:eastAsia="Calibri" w:hint="eastAsia"/>
          <w:rtl/>
        </w:rPr>
        <w:t>וזאת</w:t>
      </w:r>
      <w:r w:rsidR="00AA7D16" w:rsidRPr="00443F8D">
        <w:rPr>
          <w:rFonts w:eastAsia="Calibri"/>
          <w:rtl/>
        </w:rPr>
        <w:t xml:space="preserve"> </w:t>
      </w:r>
      <w:r w:rsidR="00AA7D16" w:rsidRPr="00443F8D">
        <w:rPr>
          <w:rFonts w:eastAsia="Calibri" w:hint="eastAsia"/>
          <w:rtl/>
        </w:rPr>
        <w:t>על</w:t>
      </w:r>
      <w:r w:rsidR="00AA7D16" w:rsidRPr="00443F8D">
        <w:rPr>
          <w:rFonts w:eastAsia="Calibri"/>
          <w:rtl/>
        </w:rPr>
        <w:t xml:space="preserve"> </w:t>
      </w:r>
      <w:r w:rsidR="00AA7D16" w:rsidRPr="00443F8D">
        <w:rPr>
          <w:rFonts w:eastAsia="Calibri" w:hint="eastAsia"/>
          <w:rtl/>
        </w:rPr>
        <w:t>מנת</w:t>
      </w:r>
      <w:r w:rsidR="00AA7D16" w:rsidRPr="00443F8D">
        <w:rPr>
          <w:rFonts w:eastAsia="Calibri"/>
          <w:rtl/>
        </w:rPr>
        <w:t xml:space="preserve"> </w:t>
      </w:r>
      <w:r w:rsidR="00AA7D16" w:rsidRPr="00443F8D">
        <w:rPr>
          <w:rFonts w:eastAsia="Calibri" w:hint="eastAsia"/>
          <w:rtl/>
        </w:rPr>
        <w:t>לאפשר</w:t>
      </w:r>
      <w:r w:rsidR="00AA7D16" w:rsidRPr="00443F8D">
        <w:rPr>
          <w:rFonts w:eastAsia="Calibri"/>
          <w:rtl/>
        </w:rPr>
        <w:t xml:space="preserve"> </w:t>
      </w:r>
      <w:r w:rsidR="00AA7D16" w:rsidRPr="00443F8D">
        <w:rPr>
          <w:rFonts w:eastAsia="Calibri" w:hint="eastAsia"/>
          <w:rtl/>
        </w:rPr>
        <w:t>למדינה</w:t>
      </w:r>
      <w:r w:rsidR="00AA7D16" w:rsidRPr="00443F8D">
        <w:rPr>
          <w:rFonts w:eastAsia="Calibri"/>
          <w:rtl/>
        </w:rPr>
        <w:t xml:space="preserve"> </w:t>
      </w:r>
      <w:r w:rsidR="00AA7D16" w:rsidRPr="00443F8D">
        <w:rPr>
          <w:rFonts w:eastAsia="Calibri" w:hint="eastAsia"/>
          <w:rtl/>
        </w:rPr>
        <w:t>שהות</w:t>
      </w:r>
      <w:r w:rsidR="00AA7D16" w:rsidRPr="00443F8D">
        <w:rPr>
          <w:rFonts w:eastAsia="Calibri"/>
          <w:rtl/>
        </w:rPr>
        <w:t xml:space="preserve"> </w:t>
      </w:r>
      <w:r w:rsidR="00AA7D16" w:rsidRPr="00443F8D">
        <w:rPr>
          <w:rFonts w:eastAsia="Calibri" w:hint="eastAsia"/>
          <w:rtl/>
        </w:rPr>
        <w:t>להשלים</w:t>
      </w:r>
      <w:r w:rsidR="00AA7D16" w:rsidRPr="00443F8D">
        <w:rPr>
          <w:rFonts w:eastAsia="Calibri"/>
          <w:rtl/>
        </w:rPr>
        <w:t xml:space="preserve"> </w:t>
      </w:r>
      <w:r w:rsidR="00AA7D16" w:rsidRPr="00443F8D">
        <w:rPr>
          <w:rFonts w:eastAsia="Calibri" w:hint="eastAsia"/>
          <w:rtl/>
        </w:rPr>
        <w:t>הכנת</w:t>
      </w:r>
      <w:r w:rsidR="00AA7D16" w:rsidRPr="00443F8D">
        <w:rPr>
          <w:rFonts w:eastAsia="Calibri"/>
          <w:rtl/>
        </w:rPr>
        <w:t xml:space="preserve"> </w:t>
      </w:r>
      <w:r w:rsidR="00AA7D16" w:rsidRPr="00443F8D">
        <w:rPr>
          <w:rFonts w:eastAsia="Calibri" w:hint="eastAsia"/>
          <w:rtl/>
        </w:rPr>
        <w:t>ההסדר</w:t>
      </w:r>
      <w:r w:rsidR="00AA7D16" w:rsidRPr="00443F8D">
        <w:rPr>
          <w:rFonts w:eastAsia="Calibri"/>
          <w:rtl/>
        </w:rPr>
        <w:t xml:space="preserve"> </w:t>
      </w:r>
      <w:r w:rsidR="00AA7D16" w:rsidRPr="00443F8D">
        <w:rPr>
          <w:rFonts w:eastAsia="Calibri" w:hint="eastAsia"/>
          <w:rtl/>
        </w:rPr>
        <w:t>החקיקתי</w:t>
      </w:r>
      <w:r w:rsidR="00AA7D16" w:rsidRPr="00443F8D">
        <w:rPr>
          <w:rFonts w:eastAsia="Calibri"/>
          <w:rtl/>
        </w:rPr>
        <w:t>.</w:t>
      </w:r>
    </w:p>
    <w:p w14:paraId="3C1DF01C" w14:textId="77777777" w:rsidR="00AA7D16" w:rsidRPr="00443F8D" w:rsidRDefault="00AA7D16" w:rsidP="00AA7D16">
      <w:pPr>
        <w:ind w:left="0"/>
        <w:rPr>
          <w:rtl/>
        </w:rPr>
      </w:pPr>
    </w:p>
    <w:p w14:paraId="639127C7" w14:textId="77777777" w:rsidR="00AA7D16" w:rsidRPr="00443F8D" w:rsidRDefault="00AA7D16" w:rsidP="00AA7D16">
      <w:pPr>
        <w:spacing w:after="160"/>
        <w:ind w:left="0"/>
        <w:rPr>
          <w:rtl/>
        </w:rPr>
      </w:pPr>
      <w:r w:rsidRPr="00443F8D">
        <w:rPr>
          <w:rtl/>
        </w:rPr>
        <w:lastRenderedPageBreak/>
        <w:t xml:space="preserve">לכן, מוצע כעת לקבוע הוראת שעה, לפיה </w:t>
      </w:r>
      <w:r w:rsidRPr="00443F8D">
        <w:rPr>
          <w:rFonts w:hint="eastAsia"/>
          <w:rtl/>
        </w:rPr>
        <w:t>החל</w:t>
      </w:r>
      <w:r w:rsidRPr="00443F8D">
        <w:rPr>
          <w:rtl/>
        </w:rPr>
        <w:t xml:space="preserve"> מיום פרסום </w:t>
      </w:r>
      <w:r w:rsidRPr="00443F8D">
        <w:rPr>
          <w:rFonts w:hint="eastAsia"/>
          <w:rtl/>
        </w:rPr>
        <w:t>הוראת</w:t>
      </w:r>
      <w:r w:rsidRPr="00443F8D">
        <w:rPr>
          <w:rtl/>
        </w:rPr>
        <w:t xml:space="preserve"> השעה </w:t>
      </w:r>
      <w:r w:rsidRPr="00443F8D">
        <w:rPr>
          <w:rFonts w:hint="eastAsia"/>
          <w:rtl/>
        </w:rPr>
        <w:t>ועד</w:t>
      </w:r>
      <w:r w:rsidRPr="00443F8D">
        <w:rPr>
          <w:rtl/>
        </w:rPr>
        <w:t xml:space="preserve"> </w:t>
      </w:r>
      <w:r w:rsidRPr="00443F8D">
        <w:rPr>
          <w:rFonts w:hint="eastAsia"/>
          <w:rtl/>
        </w:rPr>
        <w:t>ליום</w:t>
      </w:r>
      <w:r w:rsidRPr="00443F8D">
        <w:rPr>
          <w:rtl/>
        </w:rPr>
        <w:t xml:space="preserve"> 30 ביוני 2021, עובד שנעדר מעבודתו עקב היותו בבידוד לפי צו בריאות העם, יהיה זכאי להשתמש בימי המחלה שצבורים לטובתו אצל המעסיק. התשלום בעבור ימי המחלה יהיה בהתאם לקבוע בחוק: 0% מערך יום מחלה על היום הראשון, 50% מערך יום מחלה על היום השני, 50% מערך יום מחלה על היום השלישי  ו-100% החל מהיום הרביעי לבידוד. המדינה והמעסיקים יחלקו את עלות הבידוד הנותרת שווה בשווה. </w:t>
      </w:r>
      <w:r w:rsidRPr="00443F8D">
        <w:rPr>
          <w:rFonts w:hint="eastAsia"/>
          <w:rtl/>
        </w:rPr>
        <w:t>עם</w:t>
      </w:r>
      <w:r w:rsidRPr="00443F8D">
        <w:rPr>
          <w:rtl/>
        </w:rPr>
        <w:t xml:space="preserve"> </w:t>
      </w:r>
      <w:r w:rsidRPr="00443F8D">
        <w:rPr>
          <w:rFonts w:hint="eastAsia"/>
          <w:rtl/>
        </w:rPr>
        <w:t>זאת</w:t>
      </w:r>
      <w:r w:rsidRPr="00443F8D">
        <w:rPr>
          <w:rtl/>
        </w:rPr>
        <w:t xml:space="preserve">, </w:t>
      </w:r>
      <w:r w:rsidRPr="00443F8D">
        <w:rPr>
          <w:rFonts w:hint="eastAsia"/>
          <w:rtl/>
        </w:rPr>
        <w:t>נקבעו</w:t>
      </w:r>
      <w:r w:rsidRPr="00443F8D">
        <w:rPr>
          <w:rtl/>
        </w:rPr>
        <w:t xml:space="preserve"> </w:t>
      </w:r>
      <w:r w:rsidRPr="00443F8D">
        <w:rPr>
          <w:rFonts w:hint="eastAsia"/>
          <w:rtl/>
        </w:rPr>
        <w:t>הוראות</w:t>
      </w:r>
      <w:r w:rsidRPr="00443F8D">
        <w:rPr>
          <w:rtl/>
        </w:rPr>
        <w:t xml:space="preserve"> </w:t>
      </w:r>
      <w:r w:rsidRPr="00443F8D">
        <w:rPr>
          <w:rFonts w:hint="eastAsia"/>
          <w:rtl/>
        </w:rPr>
        <w:t>פרטניות</w:t>
      </w:r>
      <w:r w:rsidRPr="00443F8D">
        <w:rPr>
          <w:rtl/>
        </w:rPr>
        <w:t xml:space="preserve"> </w:t>
      </w:r>
      <w:r w:rsidRPr="00443F8D">
        <w:rPr>
          <w:rFonts w:hint="eastAsia"/>
          <w:rtl/>
        </w:rPr>
        <w:t>לעניין</w:t>
      </w:r>
      <w:r w:rsidRPr="00443F8D">
        <w:rPr>
          <w:rtl/>
        </w:rPr>
        <w:t xml:space="preserve"> </w:t>
      </w:r>
      <w:r w:rsidRPr="00443F8D">
        <w:rPr>
          <w:rFonts w:hint="eastAsia"/>
          <w:rtl/>
        </w:rPr>
        <w:t>תחולה</w:t>
      </w:r>
      <w:r w:rsidRPr="00443F8D">
        <w:rPr>
          <w:rtl/>
        </w:rPr>
        <w:t xml:space="preserve"> </w:t>
      </w:r>
      <w:r w:rsidRPr="00443F8D">
        <w:rPr>
          <w:rFonts w:hint="eastAsia"/>
          <w:rtl/>
        </w:rPr>
        <w:t>של</w:t>
      </w:r>
      <w:r w:rsidRPr="00443F8D">
        <w:rPr>
          <w:rtl/>
        </w:rPr>
        <w:t xml:space="preserve"> </w:t>
      </w:r>
      <w:r w:rsidRPr="00443F8D">
        <w:rPr>
          <w:rFonts w:hint="eastAsia"/>
          <w:rtl/>
        </w:rPr>
        <w:t>הסדרים</w:t>
      </w:r>
      <w:r w:rsidRPr="00443F8D">
        <w:rPr>
          <w:rtl/>
        </w:rPr>
        <w:t xml:space="preserve"> </w:t>
      </w:r>
      <w:r w:rsidRPr="00443F8D">
        <w:rPr>
          <w:rFonts w:hint="eastAsia"/>
          <w:rtl/>
        </w:rPr>
        <w:t>מיטיבים</w:t>
      </w:r>
      <w:r w:rsidRPr="00443F8D">
        <w:rPr>
          <w:rtl/>
        </w:rPr>
        <w:t xml:space="preserve"> </w:t>
      </w:r>
      <w:r w:rsidRPr="00443F8D">
        <w:rPr>
          <w:rFonts w:hint="eastAsia"/>
          <w:rtl/>
        </w:rPr>
        <w:t>מסוימים</w:t>
      </w:r>
      <w:r w:rsidRPr="00443F8D">
        <w:rPr>
          <w:rtl/>
        </w:rPr>
        <w:t>.</w:t>
      </w:r>
    </w:p>
    <w:p w14:paraId="52AFF3AE" w14:textId="77777777" w:rsidR="00AA7D16" w:rsidRPr="00443F8D" w:rsidRDefault="00AA7D16" w:rsidP="00AA7D16">
      <w:pPr>
        <w:spacing w:after="160"/>
        <w:ind w:left="0"/>
        <w:rPr>
          <w:rtl/>
        </w:rPr>
      </w:pPr>
    </w:p>
    <w:p w14:paraId="432433C0" w14:textId="77777777" w:rsidR="00AA7D16" w:rsidRPr="00443F8D" w:rsidRDefault="00AA7D16" w:rsidP="00AA7D16">
      <w:pPr>
        <w:ind w:left="0"/>
        <w:rPr>
          <w:rtl/>
        </w:rPr>
      </w:pPr>
      <w:r w:rsidRPr="00443F8D">
        <w:rPr>
          <w:rtl/>
        </w:rPr>
        <w:t xml:space="preserve">כמענה לעובדים שאין ברשותם מכסת ימי מחלה, נקבע כי עובדים אלו יקבלו תשלום עבור ימי הבידוד, בהתאם לחלוקה הבאה: 0% מהשכר על היום הראשון, 50% מהשכר על היום השני, 50% מהשכר על היום השלישי, ו-70% החל מהיום הרביעי והלאה. כאשר העלות תמומן במלואה על-ידי המדינה. כך, יימנע התמריץ השלילי בדבר הימנעות מבידוד. כהשלמה למהלך זה, מוצע לקבוע הסדרים לשיפוי חלקי של המעסיקים בגין תשלום דמי בידוד עבור עובד שנעדר מעבודתו. </w:t>
      </w:r>
    </w:p>
    <w:p w14:paraId="5EE228E9" w14:textId="77777777" w:rsidR="00AA7D16" w:rsidRPr="00443F8D" w:rsidRDefault="00AA7D16" w:rsidP="00AA7D16">
      <w:pPr>
        <w:ind w:left="0"/>
        <w:rPr>
          <w:rtl/>
        </w:rPr>
      </w:pPr>
    </w:p>
    <w:p w14:paraId="25485C85" w14:textId="77777777" w:rsidR="00AA7D16" w:rsidRPr="00443F8D" w:rsidRDefault="00AA7D16" w:rsidP="00AA7D16">
      <w:pPr>
        <w:ind w:left="0"/>
        <w:rPr>
          <w:rtl/>
        </w:rPr>
      </w:pPr>
      <w:r w:rsidRPr="00443F8D">
        <w:rPr>
          <w:rFonts w:hint="eastAsia"/>
          <w:rtl/>
        </w:rPr>
        <w:t>בהתאמה</w:t>
      </w:r>
      <w:r w:rsidRPr="00443F8D">
        <w:rPr>
          <w:rtl/>
        </w:rPr>
        <w:t xml:space="preserve">, מוצע כי מעסיקים יהיו זכאים לשיפוי בגין היעדרם של עובדיהם ששהו בבידוד רטרואקטיבית, החל מיום 1 באוקטובר 2020, וזאת </w:t>
      </w:r>
      <w:r w:rsidRPr="00443F8D">
        <w:rPr>
          <w:rFonts w:hint="eastAsia"/>
          <w:rtl/>
        </w:rPr>
        <w:t>החל</w:t>
      </w:r>
      <w:r w:rsidRPr="00443F8D">
        <w:rPr>
          <w:rtl/>
        </w:rPr>
        <w:t xml:space="preserve"> מהמועד שבו פסק הדין בעניין ימי בידוד היה אמור להיכנס לתוקף לפני </w:t>
      </w:r>
      <w:r w:rsidRPr="00443F8D">
        <w:rPr>
          <w:rFonts w:hint="eastAsia"/>
          <w:rtl/>
        </w:rPr>
        <w:t>הדחייה</w:t>
      </w:r>
      <w:r w:rsidRPr="00443F8D">
        <w:rPr>
          <w:rtl/>
        </w:rPr>
        <w:t xml:space="preserve"> </w:t>
      </w:r>
      <w:r w:rsidRPr="00443F8D">
        <w:rPr>
          <w:rFonts w:hint="eastAsia"/>
          <w:rtl/>
        </w:rPr>
        <w:t>הנוספת</w:t>
      </w:r>
      <w:r w:rsidRPr="00443F8D">
        <w:rPr>
          <w:rtl/>
        </w:rPr>
        <w:t xml:space="preserve"> </w:t>
      </w:r>
      <w:r w:rsidRPr="00443F8D">
        <w:rPr>
          <w:rFonts w:hint="eastAsia"/>
          <w:rtl/>
        </w:rPr>
        <w:t>שביקשה</w:t>
      </w:r>
      <w:r w:rsidRPr="00443F8D">
        <w:rPr>
          <w:rtl/>
        </w:rPr>
        <w:t xml:space="preserve"> </w:t>
      </w:r>
      <w:r w:rsidRPr="00443F8D">
        <w:rPr>
          <w:rFonts w:hint="eastAsia"/>
          <w:rtl/>
        </w:rPr>
        <w:t>המדינה</w:t>
      </w:r>
      <w:r w:rsidRPr="00443F8D">
        <w:rPr>
          <w:rtl/>
        </w:rPr>
        <w:t xml:space="preserve"> </w:t>
      </w:r>
      <w:r w:rsidRPr="00443F8D">
        <w:rPr>
          <w:rFonts w:hint="eastAsia"/>
          <w:rtl/>
        </w:rPr>
        <w:t>מבית</w:t>
      </w:r>
      <w:r w:rsidRPr="00443F8D">
        <w:rPr>
          <w:rtl/>
        </w:rPr>
        <w:t xml:space="preserve"> </w:t>
      </w:r>
      <w:r w:rsidRPr="00443F8D">
        <w:rPr>
          <w:rFonts w:hint="eastAsia"/>
          <w:rtl/>
        </w:rPr>
        <w:t>המשפט</w:t>
      </w:r>
      <w:r w:rsidRPr="00443F8D">
        <w:rPr>
          <w:rtl/>
        </w:rPr>
        <w:t xml:space="preserve"> </w:t>
      </w:r>
      <w:r w:rsidRPr="00443F8D">
        <w:rPr>
          <w:rFonts w:hint="eastAsia"/>
          <w:rtl/>
        </w:rPr>
        <w:t>העליון</w:t>
      </w:r>
      <w:r w:rsidRPr="00443F8D">
        <w:rPr>
          <w:rtl/>
        </w:rPr>
        <w:t xml:space="preserve"> לצורך יישום הסדר זה.</w:t>
      </w:r>
    </w:p>
    <w:p w14:paraId="6412270B" w14:textId="77777777" w:rsidR="00180083" w:rsidRPr="0006741A" w:rsidRDefault="00180083" w:rsidP="002018F4">
      <w:pPr>
        <w:ind w:left="0"/>
        <w:rPr>
          <w:rFonts w:eastAsia="Calibri"/>
          <w:rtl/>
        </w:rPr>
      </w:pPr>
    </w:p>
    <w:p w14:paraId="2770AAD6" w14:textId="77777777" w:rsidR="008E7DCC" w:rsidRDefault="00180083" w:rsidP="00443F8D">
      <w:pPr>
        <w:ind w:left="0"/>
        <w:rPr>
          <w:rFonts w:eastAsia="Calibri"/>
          <w:rtl/>
        </w:rPr>
      </w:pPr>
      <w:r w:rsidRPr="00443F8D">
        <w:rPr>
          <w:rFonts w:eastAsia="Calibri" w:hint="cs"/>
          <w:b/>
          <w:bCs/>
          <w:rtl/>
        </w:rPr>
        <w:t xml:space="preserve">לסעיף </w:t>
      </w:r>
      <w:r w:rsidR="00443F8D" w:rsidRPr="00443F8D">
        <w:rPr>
          <w:rFonts w:eastAsia="Calibri" w:hint="cs"/>
          <w:b/>
          <w:bCs/>
          <w:rtl/>
        </w:rPr>
        <w:t>3א</w:t>
      </w:r>
      <w:r w:rsidRPr="0006741A">
        <w:rPr>
          <w:rFonts w:eastAsia="Calibri" w:hint="cs"/>
          <w:rtl/>
        </w:rPr>
        <w:t xml:space="preserve"> </w:t>
      </w:r>
      <w:r>
        <w:rPr>
          <w:rFonts w:eastAsia="Calibri" w:hint="cs"/>
          <w:rtl/>
        </w:rPr>
        <w:t>מוצע לקבוע הגדרות שונות הדרושות לצורך יישום חוק זה.</w:t>
      </w:r>
    </w:p>
    <w:p w14:paraId="2856A56A" w14:textId="77777777" w:rsidR="003449BF" w:rsidRDefault="003449BF" w:rsidP="002018F4">
      <w:pPr>
        <w:ind w:left="0"/>
        <w:rPr>
          <w:rFonts w:eastAsia="Calibri"/>
          <w:b/>
          <w:bCs/>
          <w:rtl/>
        </w:rPr>
      </w:pPr>
    </w:p>
    <w:p w14:paraId="1F14ACE6" w14:textId="77777777" w:rsidR="0002612C" w:rsidRDefault="0002612C" w:rsidP="0002612C">
      <w:pPr>
        <w:ind w:left="0"/>
        <w:rPr>
          <w:rFonts w:eastAsia="Calibri"/>
          <w:b/>
          <w:bCs/>
          <w:rtl/>
        </w:rPr>
      </w:pPr>
      <w:r>
        <w:rPr>
          <w:rFonts w:eastAsia="Calibri" w:hint="cs"/>
          <w:b/>
          <w:bCs/>
          <w:rtl/>
        </w:rPr>
        <w:t xml:space="preserve">להגדת "מעסיק" </w:t>
      </w:r>
      <w:r w:rsidRPr="002018F4">
        <w:rPr>
          <w:rFonts w:eastAsia="Calibri" w:hint="cs"/>
          <w:rtl/>
        </w:rPr>
        <w:t xml:space="preserve">מוצע </w:t>
      </w:r>
      <w:proofErr w:type="spellStart"/>
      <w:r w:rsidRPr="002018F4">
        <w:rPr>
          <w:rFonts w:eastAsia="Calibri" w:hint="cs"/>
          <w:rtl/>
        </w:rPr>
        <w:t>לה</w:t>
      </w:r>
      <w:r>
        <w:rPr>
          <w:rFonts w:eastAsia="Calibri" w:hint="cs"/>
          <w:rtl/>
        </w:rPr>
        <w:t>חריג</w:t>
      </w:r>
      <w:proofErr w:type="spellEnd"/>
      <w:r>
        <w:rPr>
          <w:rFonts w:eastAsia="Calibri" w:hint="cs"/>
          <w:rtl/>
        </w:rPr>
        <w:t xml:space="preserve">, אך ורק מהגדרת מעסיק לעניין הסעיפים העוסקים בשיפוי מעסיקים, גופים מסוימים, לרבות גופים </w:t>
      </w:r>
      <w:r w:rsidRPr="00004B05">
        <w:rPr>
          <w:rtl/>
        </w:rPr>
        <w:t>המזוהים באופן מלא עם המדינה או הנתמכים על ידה במישרין או בעקיפין וכן גופים</w:t>
      </w:r>
      <w:r>
        <w:rPr>
          <w:rFonts w:hint="cs"/>
          <w:rtl/>
        </w:rPr>
        <w:t xml:space="preserve"> </w:t>
      </w:r>
      <w:r w:rsidRPr="00004B05">
        <w:rPr>
          <w:rtl/>
        </w:rPr>
        <w:t>שלממשלה בעלות מלאה או חלקית</w:t>
      </w:r>
      <w:r>
        <w:rPr>
          <w:rFonts w:hint="cs"/>
          <w:rtl/>
        </w:rPr>
        <w:t xml:space="preserve"> בהם. גופים אלה</w:t>
      </w:r>
      <w:r w:rsidRPr="00004B05">
        <w:rPr>
          <w:rtl/>
        </w:rPr>
        <w:t xml:space="preserve"> הוחרגו מתוך תפיסה </w:t>
      </w:r>
      <w:r>
        <w:rPr>
          <w:rFonts w:hint="cs"/>
          <w:rtl/>
        </w:rPr>
        <w:t>שהם</w:t>
      </w:r>
      <w:r w:rsidRPr="00004B05">
        <w:rPr>
          <w:rtl/>
        </w:rPr>
        <w:t xml:space="preserve"> נשענים בדרך זו אחרת על המדינה ו</w:t>
      </w:r>
      <w:r>
        <w:rPr>
          <w:rFonts w:hint="cs"/>
          <w:rtl/>
        </w:rPr>
        <w:t xml:space="preserve">אינם </w:t>
      </w:r>
      <w:r w:rsidRPr="00004B05">
        <w:rPr>
          <w:rtl/>
        </w:rPr>
        <w:t>מתמודדים</w:t>
      </w:r>
      <w:r>
        <w:rPr>
          <w:rFonts w:hint="cs"/>
          <w:rtl/>
        </w:rPr>
        <w:t xml:space="preserve"> </w:t>
      </w:r>
      <w:r w:rsidRPr="00004B05">
        <w:rPr>
          <w:rtl/>
        </w:rPr>
        <w:t>בעצמם עם כוחות השוק</w:t>
      </w:r>
      <w:r>
        <w:rPr>
          <w:rFonts w:hint="cs"/>
          <w:rtl/>
        </w:rPr>
        <w:t xml:space="preserve">, ולכן, בין היתר, זכאים לתשלומים שונים מהמדינה, גם אם לא ישירות עבור שיפוי תשלום דמי בידוד לעובדיהם. בנוסף, מוצע </w:t>
      </w:r>
      <w:proofErr w:type="spellStart"/>
      <w:r>
        <w:rPr>
          <w:rFonts w:hint="cs"/>
          <w:rtl/>
        </w:rPr>
        <w:t>להחריג</w:t>
      </w:r>
      <w:proofErr w:type="spellEnd"/>
      <w:r>
        <w:rPr>
          <w:rFonts w:hint="cs"/>
          <w:rtl/>
        </w:rPr>
        <w:t xml:space="preserve"> מעסיק </w:t>
      </w:r>
      <w:r w:rsidRPr="006E278A">
        <w:rPr>
          <w:rtl/>
        </w:rPr>
        <w:t>בעבור העסקה של מסתנן כהגדרתו בחוק למניעת הסתננות (עבירות ושיפוט), התשי"ד-1954</w:t>
      </w:r>
      <w:r>
        <w:rPr>
          <w:rFonts w:hint="cs"/>
          <w:rtl/>
        </w:rPr>
        <w:t>, מכיוון שהעסקה כאמור היא בניגוד לדין, ואין מקום לשפות מעסיק בעבור העסקה שלא כדין.</w:t>
      </w:r>
    </w:p>
    <w:p w14:paraId="7739C1C7" w14:textId="77777777" w:rsidR="0002612C" w:rsidRDefault="0002612C" w:rsidP="0002612C">
      <w:pPr>
        <w:ind w:left="0"/>
        <w:rPr>
          <w:rFonts w:eastAsia="Calibri"/>
          <w:b/>
          <w:bCs/>
          <w:rtl/>
        </w:rPr>
      </w:pPr>
    </w:p>
    <w:p w14:paraId="7DCBE168" w14:textId="77777777" w:rsidR="00180083" w:rsidRDefault="008E7DCC" w:rsidP="002018F4">
      <w:pPr>
        <w:ind w:left="0"/>
        <w:rPr>
          <w:rFonts w:eastAsia="Calibri"/>
          <w:rtl/>
        </w:rPr>
      </w:pPr>
      <w:r>
        <w:rPr>
          <w:rFonts w:eastAsia="Calibri" w:hint="cs"/>
          <w:b/>
          <w:bCs/>
          <w:rtl/>
        </w:rPr>
        <w:t>להגדרת "עובד השוהה בבידוד"</w:t>
      </w:r>
      <w:r>
        <w:rPr>
          <w:rFonts w:eastAsia="Calibri" w:hint="cs"/>
          <w:rtl/>
        </w:rPr>
        <w:t xml:space="preserve"> מוצע לקבוע את תחולת החוק לגבי עובדים אשר נעדרו מעבודתם עקב היותם בבידוד לפי הוראות </w:t>
      </w:r>
      <w:r w:rsidRPr="001447AC">
        <w:rPr>
          <w:rFonts w:hint="eastAsia"/>
          <w:sz w:val="26"/>
          <w:szCs w:val="26"/>
          <w:rtl/>
        </w:rPr>
        <w:t>צו</w:t>
      </w:r>
      <w:r w:rsidRPr="001447AC">
        <w:rPr>
          <w:sz w:val="26"/>
          <w:szCs w:val="26"/>
          <w:rtl/>
        </w:rPr>
        <w:t xml:space="preserve"> </w:t>
      </w:r>
      <w:r w:rsidRPr="001447AC">
        <w:rPr>
          <w:rFonts w:hint="eastAsia"/>
          <w:sz w:val="26"/>
          <w:szCs w:val="26"/>
          <w:rtl/>
        </w:rPr>
        <w:t>בריאות</w:t>
      </w:r>
      <w:r w:rsidRPr="001447AC">
        <w:rPr>
          <w:sz w:val="26"/>
          <w:szCs w:val="26"/>
          <w:rtl/>
        </w:rPr>
        <w:t xml:space="preserve"> </w:t>
      </w:r>
      <w:r w:rsidRPr="001447AC">
        <w:rPr>
          <w:rFonts w:hint="eastAsia"/>
          <w:sz w:val="26"/>
          <w:szCs w:val="26"/>
          <w:rtl/>
        </w:rPr>
        <w:t>העם</w:t>
      </w:r>
      <w:r w:rsidRPr="001447AC">
        <w:rPr>
          <w:sz w:val="26"/>
          <w:szCs w:val="26"/>
          <w:rtl/>
        </w:rPr>
        <w:t xml:space="preserve"> (נגיף </w:t>
      </w:r>
      <w:r w:rsidRPr="001447AC">
        <w:rPr>
          <w:rFonts w:hint="eastAsia"/>
          <w:sz w:val="26"/>
          <w:szCs w:val="26"/>
          <w:rtl/>
        </w:rPr>
        <w:t>הקורונה</w:t>
      </w:r>
      <w:r w:rsidRPr="001447AC">
        <w:rPr>
          <w:sz w:val="26"/>
          <w:szCs w:val="26"/>
          <w:rtl/>
        </w:rPr>
        <w:t xml:space="preserve"> </w:t>
      </w:r>
      <w:r w:rsidRPr="001447AC">
        <w:rPr>
          <w:rFonts w:hint="eastAsia"/>
          <w:sz w:val="26"/>
          <w:szCs w:val="26"/>
          <w:rtl/>
        </w:rPr>
        <w:t>החדש</w:t>
      </w:r>
      <w:r w:rsidRPr="001447AC">
        <w:rPr>
          <w:sz w:val="26"/>
          <w:szCs w:val="26"/>
          <w:rtl/>
        </w:rPr>
        <w:t xml:space="preserve">) (בידוד </w:t>
      </w:r>
      <w:r w:rsidRPr="001447AC">
        <w:rPr>
          <w:rFonts w:hint="eastAsia"/>
          <w:sz w:val="26"/>
          <w:szCs w:val="26"/>
          <w:rtl/>
        </w:rPr>
        <w:t>בית</w:t>
      </w:r>
      <w:r w:rsidRPr="001447AC">
        <w:rPr>
          <w:sz w:val="26"/>
          <w:szCs w:val="26"/>
          <w:rtl/>
        </w:rPr>
        <w:t xml:space="preserve"> </w:t>
      </w:r>
      <w:r w:rsidRPr="001447AC">
        <w:rPr>
          <w:rFonts w:hint="eastAsia"/>
          <w:sz w:val="26"/>
          <w:szCs w:val="26"/>
          <w:rtl/>
        </w:rPr>
        <w:t>והוראות</w:t>
      </w:r>
      <w:r w:rsidRPr="001447AC">
        <w:rPr>
          <w:sz w:val="26"/>
          <w:szCs w:val="26"/>
          <w:rtl/>
        </w:rPr>
        <w:t xml:space="preserve"> </w:t>
      </w:r>
      <w:r w:rsidRPr="001447AC">
        <w:rPr>
          <w:rFonts w:hint="eastAsia"/>
          <w:sz w:val="26"/>
          <w:szCs w:val="26"/>
          <w:rtl/>
        </w:rPr>
        <w:t>שונות</w:t>
      </w:r>
      <w:r w:rsidRPr="001447AC">
        <w:rPr>
          <w:sz w:val="26"/>
          <w:szCs w:val="26"/>
          <w:rtl/>
        </w:rPr>
        <w:t xml:space="preserve">) (הוראת </w:t>
      </w:r>
      <w:r w:rsidRPr="001447AC">
        <w:rPr>
          <w:rFonts w:hint="eastAsia"/>
          <w:sz w:val="26"/>
          <w:szCs w:val="26"/>
          <w:rtl/>
        </w:rPr>
        <w:t>שעה</w:t>
      </w:r>
      <w:r w:rsidR="00A1300C">
        <w:rPr>
          <w:rFonts w:eastAsia="Calibri" w:hint="cs"/>
          <w:rtl/>
        </w:rPr>
        <w:t>). עם זאת, עובד לא יהיה זכאי לדמי בידוד לפי חוק זה אם חלה בקורונה במהלך תקופתו בבידוד, מכיוון שאז יהיה חולה לכל דבר ועניין ויחולו לעניינו הדינים הרגילים של היעדרות בעקבות מחלה. בנוסף, החוק לא יחול על עובד שמצוי בבידוד עקב חזרתו ממדינה אחרת, למעט אם נסע בשליחות המעסיק. זאת מכיוון</w:t>
      </w:r>
      <w:r w:rsidR="00F6742B">
        <w:rPr>
          <w:rFonts w:eastAsia="Calibri" w:hint="cs"/>
          <w:rtl/>
        </w:rPr>
        <w:t xml:space="preserve"> </w:t>
      </w:r>
      <w:r w:rsidR="00503C1A">
        <w:rPr>
          <w:rFonts w:eastAsia="Calibri" w:hint="cs"/>
          <w:rtl/>
        </w:rPr>
        <w:t>שידוע מראש לעובד שיטוס לחו"ל שיהיה חייב בבידוד בעת חזרתו, או שיש צפיות לחובה כאמור. מדובר בניהול סיכונים של העובד עצמו, ואין סיבה שהמעסיק והמדינה ישפו את העובד על סיכון שנטל על עצמו, בשונה לחשיפה אקראית שתחייב עובד בבידוד במהלך החיים הרגיל.</w:t>
      </w:r>
    </w:p>
    <w:p w14:paraId="11934533" w14:textId="77777777" w:rsidR="006F0977" w:rsidRDefault="006F0977" w:rsidP="002018F4">
      <w:pPr>
        <w:ind w:left="0"/>
        <w:rPr>
          <w:rFonts w:eastAsia="Calibri"/>
          <w:rtl/>
        </w:rPr>
      </w:pPr>
    </w:p>
    <w:p w14:paraId="59D27717" w14:textId="77777777" w:rsidR="006F0977" w:rsidRDefault="006F0977" w:rsidP="002018F4">
      <w:pPr>
        <w:ind w:left="0"/>
        <w:rPr>
          <w:rFonts w:eastAsia="Calibri"/>
          <w:rtl/>
        </w:rPr>
      </w:pPr>
      <w:r>
        <w:rPr>
          <w:rFonts w:eastAsia="Calibri" w:hint="cs"/>
          <w:b/>
          <w:bCs/>
          <w:rtl/>
        </w:rPr>
        <w:t>להגדרת "עובד"</w:t>
      </w:r>
      <w:r>
        <w:rPr>
          <w:rFonts w:eastAsia="Calibri" w:hint="cs"/>
          <w:rtl/>
        </w:rPr>
        <w:t xml:space="preserve"> </w:t>
      </w:r>
      <w:r w:rsidR="0084551A">
        <w:rPr>
          <w:rFonts w:eastAsia="Calibri"/>
          <w:rtl/>
        </w:rPr>
        <w:t>–</w:t>
      </w:r>
      <w:r>
        <w:rPr>
          <w:rFonts w:eastAsia="Calibri" w:hint="cs"/>
          <w:rtl/>
        </w:rPr>
        <w:t xml:space="preserve"> </w:t>
      </w:r>
      <w:r w:rsidR="0084551A">
        <w:rPr>
          <w:rFonts w:eastAsia="Calibri" w:hint="cs"/>
          <w:rtl/>
        </w:rPr>
        <w:t xml:space="preserve">מוצע </w:t>
      </w:r>
      <w:proofErr w:type="spellStart"/>
      <w:r w:rsidR="0084551A">
        <w:rPr>
          <w:rFonts w:eastAsia="Calibri" w:hint="cs"/>
          <w:rtl/>
        </w:rPr>
        <w:t>להחריג</w:t>
      </w:r>
      <w:proofErr w:type="spellEnd"/>
      <w:r w:rsidR="0084551A">
        <w:rPr>
          <w:rFonts w:eastAsia="Calibri" w:hint="cs"/>
          <w:rtl/>
        </w:rPr>
        <w:t xml:space="preserve"> מתחולת החוק עובדים זרים המצויים בבידוד בעת הגעתם הראשונה לארץ לצורך תחילת עבודתם. זאת מכיוון שמעסיקם יודע על חובת הבידוד מראש, והדבר משוקלל במסגרת כלל עלויות </w:t>
      </w:r>
      <w:r w:rsidR="0084551A">
        <w:rPr>
          <w:rFonts w:eastAsia="Calibri" w:hint="cs"/>
          <w:rtl/>
        </w:rPr>
        <w:lastRenderedPageBreak/>
        <w:t>ההעסקה</w:t>
      </w:r>
      <w:r w:rsidR="006A4D94">
        <w:rPr>
          <w:rFonts w:eastAsia="Calibri" w:hint="cs"/>
          <w:rtl/>
        </w:rPr>
        <w:t xml:space="preserve"> אותן בוחן המעסיק מראש, לצד הוצאות רבות אחרות. גם כאן, לא מדובר בבידוד שנובע עקב חשיפה אקראית במהלך החיים הרגיל.</w:t>
      </w:r>
    </w:p>
    <w:p w14:paraId="7A2F84B8" w14:textId="77777777" w:rsidR="002325F7" w:rsidRDefault="002325F7" w:rsidP="002018F4">
      <w:pPr>
        <w:ind w:left="0"/>
        <w:rPr>
          <w:rFonts w:eastAsia="Calibri"/>
          <w:rtl/>
        </w:rPr>
      </w:pPr>
    </w:p>
    <w:p w14:paraId="0C037F1B" w14:textId="77777777" w:rsidR="002325F7" w:rsidRPr="002018F4" w:rsidRDefault="002325F7" w:rsidP="002018F4">
      <w:pPr>
        <w:ind w:left="0"/>
        <w:rPr>
          <w:rFonts w:eastAsia="Calibri"/>
          <w:rtl/>
        </w:rPr>
      </w:pPr>
      <w:r>
        <w:rPr>
          <w:rFonts w:eastAsia="Calibri" w:hint="cs"/>
          <w:b/>
          <w:bCs/>
          <w:rtl/>
        </w:rPr>
        <w:t>להגדרת "תקופת הבידוד"</w:t>
      </w:r>
      <w:r>
        <w:rPr>
          <w:rFonts w:eastAsia="Calibri" w:hint="cs"/>
          <w:rtl/>
        </w:rPr>
        <w:t xml:space="preserve"> </w:t>
      </w:r>
      <w:r w:rsidR="00B40A74">
        <w:rPr>
          <w:rFonts w:eastAsia="Calibri"/>
          <w:rtl/>
        </w:rPr>
        <w:t>–</w:t>
      </w:r>
      <w:r w:rsidR="00B40A74">
        <w:rPr>
          <w:rFonts w:eastAsia="Calibri" w:hint="cs"/>
          <w:rtl/>
        </w:rPr>
        <w:t xml:space="preserve"> מוצע לקבוע כי יראו בבידוד כתקופה רצופה אחת, אף אם במהלכה העובד היה חייב בבידוד מכמה עילות שונות</w:t>
      </w:r>
      <w:r w:rsidR="00944854">
        <w:rPr>
          <w:rFonts w:eastAsia="Calibri" w:hint="cs"/>
          <w:rtl/>
        </w:rPr>
        <w:t>.</w:t>
      </w:r>
    </w:p>
    <w:p w14:paraId="7D2FF6D0" w14:textId="77777777" w:rsidR="00180083" w:rsidRPr="0006741A" w:rsidRDefault="00180083" w:rsidP="002018F4">
      <w:pPr>
        <w:ind w:left="0"/>
        <w:rPr>
          <w:rFonts w:eastAsia="Calibri"/>
          <w:rtl/>
        </w:rPr>
      </w:pPr>
    </w:p>
    <w:p w14:paraId="341C78C2" w14:textId="77777777" w:rsidR="00180083" w:rsidRDefault="00443F8D" w:rsidP="002018F4">
      <w:pPr>
        <w:ind w:left="0"/>
        <w:rPr>
          <w:rFonts w:eastAsia="Calibri"/>
          <w:rtl/>
        </w:rPr>
      </w:pPr>
      <w:r>
        <w:rPr>
          <w:rFonts w:eastAsia="Calibri" w:hint="cs"/>
          <w:b/>
          <w:bCs/>
          <w:rtl/>
        </w:rPr>
        <w:t>לסעיף 3ב</w:t>
      </w:r>
      <w:r w:rsidR="00180083" w:rsidRPr="0006741A">
        <w:rPr>
          <w:rFonts w:eastAsia="Calibri" w:hint="cs"/>
          <w:b/>
          <w:bCs/>
          <w:rtl/>
        </w:rPr>
        <w:t xml:space="preserve"> </w:t>
      </w:r>
      <w:r w:rsidR="00180083">
        <w:rPr>
          <w:rFonts w:eastAsia="Calibri" w:hint="cs"/>
          <w:rtl/>
        </w:rPr>
        <w:t xml:space="preserve">מוצע לקבוע כי עובד נעדר השוהה בבידוד יהיה זכאי לזקוף את ימי היעדרותו על חשבון תקופת המחלה הצבורה שלו. בנוסף, מוצע לקבוע כי הזכאות תהיה לפי הקבוע בחוק דמי מחלה, התשל"ו-1976, אף אם לעובד יש הסדר מיטיב, שקדם למועד חיקוק חוק זה, אשר מאפשר זקיפת ימי מחלה באופן מיטיב יותר מהקבוע בחוק. עם זאת, ככל שעל העובד חל </w:t>
      </w:r>
      <w:r w:rsidR="008F3B9F">
        <w:rPr>
          <w:rFonts w:eastAsia="Calibri" w:hint="cs"/>
          <w:rtl/>
        </w:rPr>
        <w:t xml:space="preserve">הסדר מיטיב לפי חוק, או הסדר מיטיב </w:t>
      </w:r>
      <w:r w:rsidR="00180083">
        <w:rPr>
          <w:rFonts w:eastAsia="Calibri" w:hint="cs"/>
          <w:rtl/>
        </w:rPr>
        <w:t xml:space="preserve">שהתייחס לסוגיה של ימי בידוד, </w:t>
      </w:r>
      <w:r w:rsidR="008F3B9F">
        <w:rPr>
          <w:rFonts w:eastAsia="Calibri" w:hint="cs"/>
          <w:rtl/>
        </w:rPr>
        <w:t>יהיה זכאי לממש את ימי המחלה בהתאם להסדר המיטיב הרלוונטי.</w:t>
      </w:r>
    </w:p>
    <w:p w14:paraId="4351733B" w14:textId="77777777" w:rsidR="00180083" w:rsidRDefault="00180083" w:rsidP="002018F4">
      <w:pPr>
        <w:ind w:left="0"/>
        <w:rPr>
          <w:rFonts w:eastAsia="Calibri"/>
          <w:rtl/>
        </w:rPr>
      </w:pPr>
    </w:p>
    <w:p w14:paraId="26BE8696" w14:textId="77777777" w:rsidR="00180083" w:rsidRDefault="00443F8D" w:rsidP="002018F4">
      <w:pPr>
        <w:ind w:left="0"/>
        <w:rPr>
          <w:rFonts w:eastAsia="Calibri"/>
          <w:rtl/>
        </w:rPr>
      </w:pPr>
      <w:r>
        <w:rPr>
          <w:rFonts w:eastAsia="Calibri" w:hint="cs"/>
          <w:b/>
          <w:bCs/>
          <w:rtl/>
        </w:rPr>
        <w:t>לסעיף 3ג</w:t>
      </w:r>
      <w:r w:rsidR="00180083">
        <w:rPr>
          <w:rFonts w:eastAsia="Calibri" w:hint="cs"/>
          <w:b/>
          <w:bCs/>
          <w:rtl/>
        </w:rPr>
        <w:t xml:space="preserve"> </w:t>
      </w:r>
      <w:r w:rsidR="00180083">
        <w:rPr>
          <w:rFonts w:eastAsia="Calibri" w:hint="cs"/>
          <w:rtl/>
        </w:rPr>
        <w:t xml:space="preserve">מוצע לקבוע כי עובד יהיה זכאי לזקוף גם את הימים שבהם ילדו היה חייב בבידוד על חשבון ימי המחלה של העובד, בהתאם לתנאים הקובעים </w:t>
      </w:r>
      <w:r w:rsidR="00180083" w:rsidRPr="005E0640">
        <w:rPr>
          <w:rFonts w:eastAsia="Calibri"/>
          <w:rtl/>
        </w:rPr>
        <w:t>חוק דמי מחלה (היע</w:t>
      </w:r>
      <w:r w:rsidR="00180083">
        <w:rPr>
          <w:rFonts w:eastAsia="Calibri"/>
          <w:rtl/>
        </w:rPr>
        <w:t>דרות בשל מחלת ילד), התשנ"ג-1963</w:t>
      </w:r>
      <w:r w:rsidR="00180083">
        <w:rPr>
          <w:rFonts w:eastAsia="Calibri" w:hint="cs"/>
          <w:rtl/>
        </w:rPr>
        <w:t xml:space="preserve"> (להלן </w:t>
      </w:r>
      <w:r w:rsidR="00180083">
        <w:rPr>
          <w:rFonts w:eastAsia="Calibri"/>
          <w:rtl/>
        </w:rPr>
        <w:t>–</w:t>
      </w:r>
      <w:r w:rsidR="00180083">
        <w:rPr>
          <w:rFonts w:eastAsia="Calibri" w:hint="cs"/>
          <w:rtl/>
        </w:rPr>
        <w:t xml:space="preserve"> </w:t>
      </w:r>
      <w:r w:rsidR="00180083">
        <w:rPr>
          <w:rFonts w:eastAsia="Calibri" w:hint="cs"/>
          <w:b/>
          <w:bCs/>
          <w:rtl/>
        </w:rPr>
        <w:t>חוק מחלת ילד</w:t>
      </w:r>
      <w:r w:rsidR="00180083">
        <w:rPr>
          <w:rFonts w:eastAsia="Calibri" w:hint="cs"/>
          <w:rtl/>
        </w:rPr>
        <w:t>), למעט המגבלה על מספר הימים הקבועה בחוק האמור. זאת, כדי לתת מענה להורים אשר צריכים לשהות ביחד עם ילדם המצוי בבידוד אשר אינו יכול לעמוד בזכות עצמו. בנוסף, ועל מנת להגשים תכלית זו, מוצע לקבוע כי לא תחול מגבלת ימים לזקוף על חשבון ימי המחלה של העובד במקרה של בידוד ילד, לאור העובדה שמשכי הבידוד לרוב ארוכים יותר מפרקי הזמן הקבועים בחוק מחלת ילד.</w:t>
      </w:r>
    </w:p>
    <w:p w14:paraId="763DEE66" w14:textId="77777777" w:rsidR="003449BF" w:rsidRDefault="003449BF" w:rsidP="002018F4">
      <w:pPr>
        <w:ind w:left="0"/>
        <w:rPr>
          <w:rFonts w:eastAsia="Calibri"/>
          <w:rtl/>
        </w:rPr>
      </w:pPr>
    </w:p>
    <w:p w14:paraId="40EFAAF4" w14:textId="77777777" w:rsidR="003449BF" w:rsidRPr="00A9640A" w:rsidRDefault="003449BF" w:rsidP="00FF3431">
      <w:pPr>
        <w:ind w:left="0"/>
        <w:rPr>
          <w:rFonts w:eastAsia="Calibri"/>
          <w:rtl/>
        </w:rPr>
      </w:pPr>
      <w:r>
        <w:rPr>
          <w:rFonts w:eastAsia="Calibri" w:hint="cs"/>
          <w:rtl/>
        </w:rPr>
        <w:t xml:space="preserve">בנוסף, מוצע לקבוע כי עובד </w:t>
      </w:r>
      <w:r w:rsidR="004E59DE">
        <w:rPr>
          <w:rFonts w:eastAsia="Calibri" w:hint="cs"/>
          <w:rtl/>
        </w:rPr>
        <w:t>השוהה בבידוד מכיוון שנסע לחו"ל בשליחות המעסיק, יהיה זכאי לתשלום דמי בידוד החל מהיום הראשון לחזרתו ארצה. זאת מכיוון ש</w:t>
      </w:r>
      <w:r w:rsidR="00D04787">
        <w:rPr>
          <w:rFonts w:eastAsia="Calibri" w:hint="cs"/>
          <w:rtl/>
        </w:rPr>
        <w:t>הנסיעה היא חלק מתפקידו של העובד</w:t>
      </w:r>
      <w:r w:rsidR="00FF3431">
        <w:rPr>
          <w:rFonts w:eastAsia="Calibri" w:hint="cs"/>
          <w:rtl/>
        </w:rPr>
        <w:t>.</w:t>
      </w:r>
    </w:p>
    <w:p w14:paraId="457E1BB2" w14:textId="77777777" w:rsidR="00180083" w:rsidRDefault="00180083" w:rsidP="002018F4">
      <w:pPr>
        <w:ind w:left="0"/>
        <w:rPr>
          <w:rFonts w:eastAsia="Calibri"/>
          <w:rtl/>
        </w:rPr>
      </w:pPr>
    </w:p>
    <w:p w14:paraId="11F95954" w14:textId="77777777" w:rsidR="00180083" w:rsidRDefault="00443F8D" w:rsidP="002018F4">
      <w:pPr>
        <w:ind w:left="0"/>
        <w:rPr>
          <w:rFonts w:eastAsia="Calibri"/>
          <w:rtl/>
        </w:rPr>
      </w:pPr>
      <w:r>
        <w:rPr>
          <w:rFonts w:eastAsia="Calibri" w:hint="cs"/>
          <w:b/>
          <w:bCs/>
          <w:rtl/>
        </w:rPr>
        <w:t>לסעיף 3ד</w:t>
      </w:r>
      <w:r w:rsidR="00180083">
        <w:rPr>
          <w:rFonts w:eastAsia="Calibri" w:hint="cs"/>
          <w:b/>
          <w:bCs/>
          <w:rtl/>
        </w:rPr>
        <w:t xml:space="preserve"> </w:t>
      </w:r>
      <w:r w:rsidR="00180083">
        <w:rPr>
          <w:rFonts w:eastAsia="Calibri" w:hint="cs"/>
          <w:rtl/>
        </w:rPr>
        <w:t>מוצע לקבוע כי גם אם לא עומדת לזכות העובד יתרת ימי מחלה צבורה, יהיה זכאי העובד לתשלום בגין היעדרותו, כאילו עמדו לרשותו ימי מחלה בתנאים הקבועים בסעיף 2 לחוק דמי מחלה, ואולם החל מהיום הרביעי להיעדרותו, יהיה זכאי ל- 70% מהתשלום עבור יום מחלה לפי החוק. זאת, כדי למנוע חשש לפיו עובד אשר חייב בבידוד ימנע משהות בבידוד ויגיע למקום עבודתו על מנת לא להיפגע בשכרו, והכל כדי לשמור על האינטרס של בריאות הציבור.</w:t>
      </w:r>
    </w:p>
    <w:p w14:paraId="25E4A0F1" w14:textId="77777777" w:rsidR="00180083" w:rsidRDefault="00180083" w:rsidP="002018F4">
      <w:pPr>
        <w:ind w:left="0"/>
        <w:rPr>
          <w:rFonts w:eastAsia="Calibri"/>
          <w:rtl/>
        </w:rPr>
      </w:pPr>
    </w:p>
    <w:p w14:paraId="4EFF0495" w14:textId="77777777" w:rsidR="0023453B" w:rsidRDefault="00443F8D" w:rsidP="002E1E7F">
      <w:pPr>
        <w:ind w:left="0"/>
        <w:rPr>
          <w:rFonts w:eastAsia="Calibri"/>
          <w:rtl/>
        </w:rPr>
      </w:pPr>
      <w:r>
        <w:rPr>
          <w:rFonts w:eastAsia="Calibri" w:hint="cs"/>
          <w:b/>
          <w:bCs/>
          <w:rtl/>
        </w:rPr>
        <w:t xml:space="preserve">לסעיף 3ה </w:t>
      </w:r>
      <w:r w:rsidR="00180083">
        <w:rPr>
          <w:rFonts w:eastAsia="Calibri" w:hint="cs"/>
          <w:rtl/>
        </w:rPr>
        <w:t xml:space="preserve">מוצע לקבוע כי </w:t>
      </w:r>
      <w:r w:rsidR="002E1E7F">
        <w:rPr>
          <w:rFonts w:eastAsia="Calibri" w:hint="cs"/>
          <w:rtl/>
        </w:rPr>
        <w:t>בכפוף ל</w:t>
      </w:r>
      <w:r w:rsidR="00180083">
        <w:rPr>
          <w:rFonts w:eastAsia="Calibri" w:hint="cs"/>
          <w:rtl/>
        </w:rPr>
        <w:t xml:space="preserve">הוראות </w:t>
      </w:r>
      <w:r w:rsidR="0023453B">
        <w:rPr>
          <w:rFonts w:eastAsia="Calibri" w:hint="cs"/>
          <w:rtl/>
        </w:rPr>
        <w:t>סעיפים 1 עד 4, כי דין היעדרות בתקופת הבידוד כדין היעדרות בתקופת מחלה, ודין דמי בידוד כדין דמי מחלה. זאת על מנת לשמור לעובד את הזכויות שנשמרות עבורו בזמן היעדרותו עקב מחלה, לרבות צבירת ותק, הגנה בפני פיטורים, והפרשות פנסיוניות שונות.</w:t>
      </w:r>
    </w:p>
    <w:p w14:paraId="285FA976" w14:textId="77777777" w:rsidR="0023453B" w:rsidRDefault="0023453B" w:rsidP="002018F4">
      <w:pPr>
        <w:ind w:left="0"/>
        <w:rPr>
          <w:rFonts w:eastAsia="Calibri"/>
          <w:rtl/>
        </w:rPr>
      </w:pPr>
    </w:p>
    <w:p w14:paraId="78F4EBD4" w14:textId="77777777" w:rsidR="00FF57AF" w:rsidRDefault="00443F8D" w:rsidP="00603E1B">
      <w:pPr>
        <w:ind w:left="0"/>
        <w:rPr>
          <w:rFonts w:eastAsia="Calibri"/>
          <w:rtl/>
        </w:rPr>
      </w:pPr>
      <w:r>
        <w:rPr>
          <w:rFonts w:eastAsia="Calibri" w:hint="cs"/>
          <w:b/>
          <w:bCs/>
          <w:rtl/>
        </w:rPr>
        <w:t>לסעיף 3ו</w:t>
      </w:r>
      <w:r w:rsidR="00FF57AF">
        <w:rPr>
          <w:rFonts w:eastAsia="Calibri" w:hint="cs"/>
          <w:rtl/>
        </w:rPr>
        <w:t xml:space="preserve"> מוצע לקבוע כי עובד אשר בעת היותו בבידוד עבד אצל מעסיק, לא יהיה זכאי לדמי בידוד באותו פרק הזמן בו עבד. לאור ההבחנה הקיימת בין בידוד לבין מחלה, הרי </w:t>
      </w:r>
      <w:r w:rsidR="00866D26">
        <w:rPr>
          <w:rFonts w:eastAsia="Calibri" w:hint="cs"/>
          <w:rtl/>
        </w:rPr>
        <w:t xml:space="preserve">שישנה אפשרות סבירה שעובד המצוי בבידוד יוכל לעבוד. </w:t>
      </w:r>
      <w:r w:rsidR="00C40B19">
        <w:rPr>
          <w:rFonts w:eastAsia="Calibri" w:hint="cs"/>
          <w:rtl/>
        </w:rPr>
        <w:t xml:space="preserve">במקרה שהעובד יכול לבצע את עבודתו מהבית, והמעסיק והעובד יהיו מעוניינים בכך, </w:t>
      </w:r>
      <w:r w:rsidR="00603E1B">
        <w:rPr>
          <w:rFonts w:eastAsia="Calibri" w:hint="cs"/>
          <w:rtl/>
        </w:rPr>
        <w:t>יוכל העובד לעבוד מהבית, וזמן העבודה מהבית לא ייחשב כתקופת בידוד, ולא יבוא על חשבון ימי המחלה.</w:t>
      </w:r>
    </w:p>
    <w:p w14:paraId="67082DA8" w14:textId="77777777" w:rsidR="003A7642" w:rsidRDefault="003A7642" w:rsidP="002018F4">
      <w:pPr>
        <w:ind w:left="0"/>
        <w:rPr>
          <w:rFonts w:eastAsia="Calibri"/>
          <w:rtl/>
        </w:rPr>
      </w:pPr>
    </w:p>
    <w:p w14:paraId="3FCC79CC" w14:textId="77777777" w:rsidR="00C10287" w:rsidRDefault="00443F8D" w:rsidP="002018F4">
      <w:pPr>
        <w:ind w:left="0"/>
        <w:rPr>
          <w:rFonts w:eastAsia="Calibri"/>
          <w:rtl/>
        </w:rPr>
      </w:pPr>
      <w:r>
        <w:rPr>
          <w:rFonts w:eastAsia="Calibri" w:hint="cs"/>
          <w:b/>
          <w:bCs/>
          <w:rtl/>
        </w:rPr>
        <w:t>לסעיף 3ז</w:t>
      </w:r>
      <w:r w:rsidR="00C10287">
        <w:rPr>
          <w:rFonts w:eastAsia="Calibri" w:hint="cs"/>
          <w:rtl/>
        </w:rPr>
        <w:t xml:space="preserve"> מוצע לקבוע כי </w:t>
      </w:r>
      <w:r w:rsidR="00C33E0F">
        <w:rPr>
          <w:rFonts w:eastAsia="Calibri" w:hint="cs"/>
          <w:rtl/>
        </w:rPr>
        <w:t xml:space="preserve">עובד, אשר במהלך תקופת הבידוד שלו נמצא שהוא חולה בקורונה </w:t>
      </w:r>
      <w:r w:rsidR="00C33E0F">
        <w:rPr>
          <w:rFonts w:eastAsia="Calibri"/>
          <w:rtl/>
        </w:rPr>
        <w:t>–</w:t>
      </w:r>
      <w:r w:rsidR="00C33E0F">
        <w:rPr>
          <w:rFonts w:eastAsia="Calibri" w:hint="cs"/>
          <w:rtl/>
        </w:rPr>
        <w:t xml:space="preserve"> יספרו את תקופת המחלה כמתחילה מיום תחילת תקופת הבידוד. כך עובד יהיה זכאי לתשלום דמי מחלה באופן מיטיב יותר, ולא </w:t>
      </w:r>
      <w:r w:rsidR="00C33E0F">
        <w:rPr>
          <w:rFonts w:eastAsia="Calibri" w:hint="cs"/>
          <w:rtl/>
        </w:rPr>
        <w:lastRenderedPageBreak/>
        <w:t>באופן שבו תיספר מחדש תקופת המחלה, אשר ככלל מקנה זכאות בשיעור נמוך יותר בתחילתה.</w:t>
      </w:r>
    </w:p>
    <w:p w14:paraId="226952F0" w14:textId="77777777" w:rsidR="00B948E3" w:rsidRDefault="00B948E3" w:rsidP="002018F4">
      <w:pPr>
        <w:ind w:left="0"/>
        <w:rPr>
          <w:rFonts w:eastAsia="Calibri"/>
          <w:rtl/>
        </w:rPr>
      </w:pPr>
    </w:p>
    <w:p w14:paraId="3D9F9422" w14:textId="77777777" w:rsidR="00B948E3" w:rsidRPr="002018F4" w:rsidRDefault="00443F8D" w:rsidP="002018F4">
      <w:pPr>
        <w:ind w:left="0"/>
        <w:rPr>
          <w:rFonts w:eastAsia="Calibri"/>
          <w:rtl/>
        </w:rPr>
      </w:pPr>
      <w:r>
        <w:rPr>
          <w:rFonts w:eastAsia="Calibri" w:hint="cs"/>
          <w:b/>
          <w:bCs/>
          <w:rtl/>
        </w:rPr>
        <w:t>לסעיף 3ח</w:t>
      </w:r>
      <w:r w:rsidR="00B948E3">
        <w:rPr>
          <w:rFonts w:eastAsia="Calibri" w:hint="cs"/>
          <w:b/>
          <w:bCs/>
          <w:rtl/>
        </w:rPr>
        <w:t xml:space="preserve"> </w:t>
      </w:r>
      <w:r w:rsidR="00B948E3">
        <w:rPr>
          <w:rFonts w:eastAsia="Calibri" w:hint="cs"/>
          <w:rtl/>
        </w:rPr>
        <w:t xml:space="preserve">מוצע לקבוע כי </w:t>
      </w:r>
      <w:r w:rsidR="00B948E3" w:rsidRPr="00B948E3">
        <w:rPr>
          <w:rFonts w:eastAsia="Calibri"/>
          <w:rtl/>
        </w:rPr>
        <w:t>בכפוף לסעיף 2 לחוק זה, חוק זה בא להוסיף על זכותו של עובד מכוח דין או הסכם ולא לגרוע ממנה</w:t>
      </w:r>
      <w:r w:rsidR="00B948E3">
        <w:rPr>
          <w:rFonts w:eastAsia="Calibri" w:hint="cs"/>
          <w:rtl/>
        </w:rPr>
        <w:t xml:space="preserve">, בדומה לסעיפים דומים בחוקי עבודה אחרים. </w:t>
      </w:r>
    </w:p>
    <w:p w14:paraId="2E02B91D" w14:textId="77777777" w:rsidR="00B948E3" w:rsidRDefault="00B948E3" w:rsidP="002018F4">
      <w:pPr>
        <w:ind w:left="0"/>
        <w:rPr>
          <w:rFonts w:eastAsia="Calibri"/>
          <w:rtl/>
        </w:rPr>
      </w:pPr>
    </w:p>
    <w:p w14:paraId="3984626E" w14:textId="77777777" w:rsidR="00180083" w:rsidRDefault="00443F8D" w:rsidP="002018F4">
      <w:pPr>
        <w:ind w:left="0"/>
        <w:rPr>
          <w:rFonts w:eastAsia="Calibri"/>
          <w:rtl/>
        </w:rPr>
      </w:pPr>
      <w:r>
        <w:rPr>
          <w:rFonts w:eastAsia="Calibri" w:hint="cs"/>
          <w:b/>
          <w:bCs/>
          <w:rtl/>
        </w:rPr>
        <w:t>לסעיף 3ט</w:t>
      </w:r>
      <w:r w:rsidR="00B948E3">
        <w:rPr>
          <w:rFonts w:eastAsia="Calibri" w:hint="cs"/>
          <w:b/>
          <w:bCs/>
          <w:rtl/>
        </w:rPr>
        <w:t xml:space="preserve"> </w:t>
      </w:r>
      <w:r w:rsidR="00180083">
        <w:rPr>
          <w:rFonts w:eastAsia="Calibri" w:hint="cs"/>
          <w:rtl/>
        </w:rPr>
        <w:t xml:space="preserve">מוצע לקבוע כי במידה ועובד זכאי לתשלום בגין ימי בידוד, הן מכוח חוק זה והן מכוח הסכם קיבוצי או הסדר פרטני אחר, יהיה זכאי לבחור את ההסדר המועדף עליו מכוחו יקבל תשלום. </w:t>
      </w:r>
    </w:p>
    <w:p w14:paraId="26C0E816" w14:textId="77777777" w:rsidR="00D56AC6" w:rsidRDefault="00D56AC6" w:rsidP="002018F4">
      <w:pPr>
        <w:ind w:left="0"/>
        <w:rPr>
          <w:rFonts w:eastAsia="Calibri"/>
          <w:b/>
          <w:bCs/>
          <w:rtl/>
        </w:rPr>
      </w:pPr>
    </w:p>
    <w:p w14:paraId="51944A77" w14:textId="77777777" w:rsidR="00D56AC6" w:rsidRDefault="00443F8D" w:rsidP="0002612C">
      <w:pPr>
        <w:ind w:left="0"/>
        <w:rPr>
          <w:rFonts w:eastAsia="Calibri"/>
          <w:b/>
          <w:bCs/>
          <w:rtl/>
        </w:rPr>
      </w:pPr>
      <w:r>
        <w:rPr>
          <w:rFonts w:eastAsia="Calibri" w:hint="cs"/>
          <w:b/>
          <w:bCs/>
          <w:rtl/>
        </w:rPr>
        <w:t>לסעיף 3י</w:t>
      </w:r>
      <w:r w:rsidR="00D56AC6">
        <w:rPr>
          <w:rFonts w:eastAsia="Calibri" w:hint="cs"/>
          <w:b/>
          <w:bCs/>
          <w:rtl/>
        </w:rPr>
        <w:t xml:space="preserve"> </w:t>
      </w:r>
      <w:r w:rsidRPr="002018F4">
        <w:rPr>
          <w:rFonts w:eastAsia="Calibri" w:hint="cs"/>
          <w:rtl/>
        </w:rPr>
        <w:t xml:space="preserve">מוצע לקבוע </w:t>
      </w:r>
      <w:r>
        <w:rPr>
          <w:rFonts w:eastAsia="Calibri" w:hint="cs"/>
          <w:rtl/>
        </w:rPr>
        <w:t xml:space="preserve">הוראות שונות שיסדירו את השיפוי שיקבלו המעסיקים בגין תשלום דמי בידוד לעובדיהם. </w:t>
      </w:r>
    </w:p>
    <w:p w14:paraId="40F99318" w14:textId="77777777" w:rsidR="005243E9" w:rsidRDefault="005243E9" w:rsidP="005243E9">
      <w:pPr>
        <w:ind w:left="0"/>
        <w:rPr>
          <w:rFonts w:eastAsia="Calibri"/>
          <w:b/>
          <w:bCs/>
          <w:rtl/>
        </w:rPr>
      </w:pPr>
    </w:p>
    <w:p w14:paraId="418CCDB8" w14:textId="77777777" w:rsidR="005243E9" w:rsidRDefault="005243E9" w:rsidP="005243E9">
      <w:pPr>
        <w:ind w:left="0"/>
        <w:rPr>
          <w:rFonts w:eastAsia="Calibri"/>
          <w:rtl/>
        </w:rPr>
      </w:pPr>
      <w:r>
        <w:rPr>
          <w:rFonts w:eastAsia="Calibri" w:hint="cs"/>
          <w:b/>
          <w:bCs/>
          <w:rtl/>
        </w:rPr>
        <w:t>לסעיף 3י(א)</w:t>
      </w:r>
      <w:r>
        <w:rPr>
          <w:rFonts w:eastAsia="Calibri" w:hint="cs"/>
          <w:rtl/>
        </w:rPr>
        <w:t xml:space="preserve"> ככלל, מוצע לקבוע שיעור השתתפות של המדינה בתשלום דמי בידוד לעובד של 50% מהזכאות הנובעת בחוק דמי מחלה. כלל זה יחול עבור עובדים שחל עליהם ההסדר הרגיל לפי חוק דמי מחלה; עובדים שחל עליהם הסדר לעניין תשלום דמי בידוד </w:t>
      </w:r>
      <w:r>
        <w:rPr>
          <w:rFonts w:eastAsia="Calibri"/>
          <w:rtl/>
        </w:rPr>
        <w:t>–</w:t>
      </w:r>
      <w:r>
        <w:rPr>
          <w:rFonts w:eastAsia="Calibri" w:hint="cs"/>
          <w:rtl/>
        </w:rPr>
        <w:t xml:space="preserve"> מכיוון שאין סיבה שהמדינה תעביר שיפוי מיטיב לפי הסדר </w:t>
      </w:r>
      <w:proofErr w:type="spellStart"/>
      <w:r>
        <w:rPr>
          <w:rFonts w:eastAsia="Calibri" w:hint="cs"/>
          <w:rtl/>
        </w:rPr>
        <w:t>וולנטרי</w:t>
      </w:r>
      <w:proofErr w:type="spellEnd"/>
      <w:r>
        <w:rPr>
          <w:rFonts w:eastAsia="Calibri" w:hint="cs"/>
          <w:rtl/>
        </w:rPr>
        <w:t xml:space="preserve"> בין מעסיק לעובדיו; עובד אשר מצוי בבידוד עקב היותו בבידוד, אשר זכאי לזכאות לפי חוק מחלת ילד; ועובד המצוי בבידוד לאחר ששב מחו"ל בשליחות המעסיק, מכיוון שאין סיבה שהמדינה תשתתף בשיפוי מעבר לזכאות הרגילה של דמי מחלה עבור עובד שנסע לצורך עסקי של מעסיקו.</w:t>
      </w:r>
    </w:p>
    <w:p w14:paraId="51BCE90E" w14:textId="77777777" w:rsidR="005243E9" w:rsidRDefault="005243E9" w:rsidP="005243E9">
      <w:pPr>
        <w:ind w:left="0"/>
        <w:rPr>
          <w:rFonts w:eastAsia="Calibri"/>
          <w:rtl/>
        </w:rPr>
      </w:pPr>
    </w:p>
    <w:p w14:paraId="5745966D" w14:textId="77777777" w:rsidR="005243E9" w:rsidRDefault="005243E9" w:rsidP="005243E9">
      <w:pPr>
        <w:ind w:left="0"/>
        <w:rPr>
          <w:rFonts w:eastAsia="Calibri"/>
          <w:rtl/>
        </w:rPr>
      </w:pPr>
      <w:r>
        <w:rPr>
          <w:rFonts w:eastAsia="Calibri" w:hint="cs"/>
          <w:b/>
          <w:bCs/>
          <w:rtl/>
        </w:rPr>
        <w:t xml:space="preserve">לסעיף 3י(ב) </w:t>
      </w:r>
      <w:r>
        <w:rPr>
          <w:rFonts w:eastAsia="Calibri" w:hint="cs"/>
          <w:rtl/>
        </w:rPr>
        <w:t>ככל שחל על העובד הסדר מיטיב לפי חוק, למעסיק אין ברירה אלא לשלם לו תשלום לפי ההסדר המיטיב האמור. לכן, מוצע לקבוע כי המדינה תשפה את המעסיק, בנוסף על השיפוי לפי הזכאות מכוח חוק דמי מחלה, גם בהפרש אותו נדרש המעסיק לשאת, מעבר להשתתפות הרגילה של המעסיק.</w:t>
      </w:r>
    </w:p>
    <w:p w14:paraId="23A8B35C" w14:textId="77777777" w:rsidR="005243E9" w:rsidRDefault="005243E9" w:rsidP="005243E9">
      <w:pPr>
        <w:ind w:left="0"/>
        <w:rPr>
          <w:rFonts w:eastAsia="Calibri"/>
          <w:rtl/>
        </w:rPr>
      </w:pPr>
    </w:p>
    <w:p w14:paraId="19F58925" w14:textId="77777777" w:rsidR="005243E9" w:rsidRDefault="005243E9" w:rsidP="005243E9">
      <w:pPr>
        <w:ind w:left="0"/>
        <w:rPr>
          <w:rFonts w:eastAsia="Calibri"/>
          <w:rtl/>
        </w:rPr>
      </w:pPr>
      <w:r>
        <w:rPr>
          <w:rFonts w:eastAsia="Calibri" w:hint="cs"/>
          <w:b/>
          <w:bCs/>
          <w:rtl/>
        </w:rPr>
        <w:t>לסעיף 3י(ג)</w:t>
      </w:r>
      <w:r>
        <w:rPr>
          <w:rFonts w:eastAsia="Calibri" w:hint="cs"/>
          <w:rtl/>
        </w:rPr>
        <w:t xml:space="preserve"> עבור עובדים שלא נותרו להם ימי מחלה צבורים, מוצע לקבוע כי המדינה תשפה את המעסיק עבור מלוא הסכום ששילם המעסיק בגין העובד, וזאת מכיוון שהזכאות אינה מימי מחלה, אשר ברגיל המעסיק נושא בה.</w:t>
      </w:r>
    </w:p>
    <w:p w14:paraId="7B9B172C" w14:textId="77777777" w:rsidR="005243E9" w:rsidRDefault="005243E9" w:rsidP="005243E9">
      <w:pPr>
        <w:ind w:left="0"/>
        <w:rPr>
          <w:rFonts w:eastAsia="Calibri"/>
          <w:rtl/>
        </w:rPr>
      </w:pPr>
    </w:p>
    <w:p w14:paraId="07D4DECF" w14:textId="77777777" w:rsidR="005243E9" w:rsidRPr="002018F4" w:rsidRDefault="005243E9" w:rsidP="005243E9">
      <w:pPr>
        <w:ind w:left="0"/>
        <w:rPr>
          <w:rFonts w:eastAsia="Calibri"/>
          <w:rtl/>
        </w:rPr>
      </w:pPr>
      <w:r>
        <w:rPr>
          <w:rFonts w:eastAsia="Calibri" w:hint="cs"/>
          <w:b/>
          <w:bCs/>
          <w:rtl/>
        </w:rPr>
        <w:t xml:space="preserve">לסעיף 3י(ד) </w:t>
      </w:r>
      <w:r>
        <w:rPr>
          <w:rFonts w:eastAsia="Calibri" w:hint="cs"/>
          <w:rtl/>
        </w:rPr>
        <w:t>על מנת לוודא שמעסיק לא יקבל שיפוי בעבור ימים שבהם העובד לא שהה בבידוד, מוצע לקבוע כי משרד הבריאות יעביר למוסד לביטוח לאומי חיווי בדבר הימצאות העובד בבידוד בתאריכים המבוקשים לשיפוי, ולקבוע כי לא יינתן שיפוי עבור ימים שאין בהם רישום על הימצאות בבידוד כאמור.</w:t>
      </w:r>
    </w:p>
    <w:p w14:paraId="0C746D5D" w14:textId="77777777" w:rsidR="00967019" w:rsidRDefault="00967019" w:rsidP="002018F4">
      <w:pPr>
        <w:ind w:left="0"/>
        <w:rPr>
          <w:rFonts w:eastAsia="Calibri"/>
          <w:b/>
          <w:bCs/>
          <w:rtl/>
        </w:rPr>
      </w:pPr>
    </w:p>
    <w:p w14:paraId="69944B2B" w14:textId="77777777" w:rsidR="00967019" w:rsidRDefault="00967019" w:rsidP="005243E9">
      <w:pPr>
        <w:ind w:left="0"/>
        <w:rPr>
          <w:rFonts w:eastAsia="Calibri"/>
          <w:rtl/>
        </w:rPr>
      </w:pPr>
      <w:r w:rsidRPr="002018F4">
        <w:rPr>
          <w:rFonts w:eastAsia="Calibri" w:hint="cs"/>
          <w:b/>
          <w:bCs/>
          <w:rtl/>
        </w:rPr>
        <w:t xml:space="preserve">לסעיף </w:t>
      </w:r>
      <w:r w:rsidR="00443F8D">
        <w:rPr>
          <w:rFonts w:eastAsia="Calibri" w:hint="cs"/>
          <w:b/>
          <w:bCs/>
          <w:rtl/>
        </w:rPr>
        <w:t>3יא</w:t>
      </w:r>
      <w:r>
        <w:rPr>
          <w:rFonts w:eastAsia="Calibri" w:hint="cs"/>
          <w:b/>
          <w:bCs/>
          <w:rtl/>
        </w:rPr>
        <w:t xml:space="preserve"> </w:t>
      </w:r>
      <w:r w:rsidR="005243E9">
        <w:rPr>
          <w:rFonts w:eastAsia="Calibri" w:hint="cs"/>
          <w:rtl/>
        </w:rPr>
        <w:t>כשם שנקבע בסעיף 3ו לעיל כי עובד שעבד בעת היותו בבידוד לא יהיה זכאי לתשלום דמי בידוד מהמעסיק אצלו עבד, כך מוצע לקבוע כי מעסיק שהעסיק את עובדו בעת ששהה בבידוד, לא יהיה זכאי לשיפוי מהמדינה בעבור דמי בידוד.</w:t>
      </w:r>
    </w:p>
    <w:p w14:paraId="7914AE46" w14:textId="77777777" w:rsidR="00841084" w:rsidRDefault="00841084" w:rsidP="002018F4">
      <w:pPr>
        <w:ind w:left="0"/>
        <w:rPr>
          <w:rFonts w:eastAsia="Calibri"/>
          <w:rtl/>
        </w:rPr>
      </w:pPr>
    </w:p>
    <w:p w14:paraId="296EA4B9" w14:textId="77777777" w:rsidR="00841084" w:rsidRDefault="00841084" w:rsidP="005243E9">
      <w:pPr>
        <w:ind w:left="0"/>
        <w:rPr>
          <w:rFonts w:eastAsia="Calibri"/>
          <w:rtl/>
        </w:rPr>
      </w:pPr>
      <w:r>
        <w:rPr>
          <w:rFonts w:eastAsia="Calibri" w:hint="cs"/>
          <w:b/>
          <w:bCs/>
          <w:rtl/>
        </w:rPr>
        <w:t>לסעי</w:t>
      </w:r>
      <w:r w:rsidR="00187C78">
        <w:rPr>
          <w:rFonts w:eastAsia="Calibri" w:hint="cs"/>
          <w:b/>
          <w:bCs/>
          <w:rtl/>
        </w:rPr>
        <w:t>פים</w:t>
      </w:r>
      <w:r>
        <w:rPr>
          <w:rFonts w:eastAsia="Calibri" w:hint="cs"/>
          <w:b/>
          <w:bCs/>
          <w:rtl/>
        </w:rPr>
        <w:t xml:space="preserve"> </w:t>
      </w:r>
      <w:r w:rsidR="005243E9">
        <w:rPr>
          <w:rFonts w:eastAsia="Calibri" w:hint="cs"/>
          <w:b/>
          <w:bCs/>
          <w:rtl/>
        </w:rPr>
        <w:t>3יב</w:t>
      </w:r>
      <w:r>
        <w:rPr>
          <w:rFonts w:eastAsia="Calibri" w:hint="cs"/>
          <w:b/>
          <w:bCs/>
          <w:rtl/>
        </w:rPr>
        <w:t xml:space="preserve"> </w:t>
      </w:r>
      <w:r w:rsidR="00187C78">
        <w:rPr>
          <w:rFonts w:eastAsia="Calibri" w:hint="cs"/>
          <w:b/>
          <w:bCs/>
          <w:rtl/>
        </w:rPr>
        <w:t xml:space="preserve">ו- </w:t>
      </w:r>
      <w:r w:rsidR="005243E9">
        <w:rPr>
          <w:rFonts w:eastAsia="Calibri" w:hint="cs"/>
          <w:b/>
          <w:bCs/>
          <w:rtl/>
        </w:rPr>
        <w:t>3יג</w:t>
      </w:r>
      <w:r w:rsidR="00187C78">
        <w:rPr>
          <w:rFonts w:eastAsia="Calibri" w:hint="cs"/>
          <w:b/>
          <w:bCs/>
          <w:rtl/>
        </w:rPr>
        <w:t xml:space="preserve"> </w:t>
      </w:r>
      <w:r w:rsidRPr="002018F4">
        <w:rPr>
          <w:rFonts w:eastAsia="Calibri" w:hint="cs"/>
          <w:rtl/>
        </w:rPr>
        <w:t xml:space="preserve">מוצע לקבוע את </w:t>
      </w:r>
      <w:r>
        <w:rPr>
          <w:rFonts w:eastAsia="Calibri" w:hint="cs"/>
          <w:rtl/>
        </w:rPr>
        <w:t xml:space="preserve">אופן הגשת </w:t>
      </w:r>
      <w:r w:rsidR="00960B4E">
        <w:rPr>
          <w:rFonts w:eastAsia="Calibri" w:hint="cs"/>
          <w:rtl/>
        </w:rPr>
        <w:t>בקשת השיפ</w:t>
      </w:r>
      <w:r w:rsidR="00187C78">
        <w:rPr>
          <w:rFonts w:eastAsia="Calibri" w:hint="cs"/>
          <w:rtl/>
        </w:rPr>
        <w:t xml:space="preserve">וי מהמעסיק למוסד לביטוח לאומי, </w:t>
      </w:r>
      <w:r w:rsidR="00960B4E">
        <w:rPr>
          <w:rFonts w:eastAsia="Calibri" w:hint="cs"/>
          <w:rtl/>
        </w:rPr>
        <w:t>את הפרטים הכלולים בה</w:t>
      </w:r>
      <w:r w:rsidR="00187C78">
        <w:rPr>
          <w:rFonts w:eastAsia="Calibri" w:hint="cs"/>
          <w:rtl/>
        </w:rPr>
        <w:t>, ואת המועדים להגשתה.</w:t>
      </w:r>
    </w:p>
    <w:p w14:paraId="14B21943" w14:textId="77777777" w:rsidR="004F5BD1" w:rsidRDefault="004F5BD1" w:rsidP="002018F4">
      <w:pPr>
        <w:ind w:left="0"/>
        <w:rPr>
          <w:rFonts w:eastAsia="Calibri"/>
          <w:rtl/>
        </w:rPr>
      </w:pPr>
    </w:p>
    <w:p w14:paraId="0F7FE0D5" w14:textId="77777777" w:rsidR="004F5BD1" w:rsidRDefault="005243E9" w:rsidP="00D935ED">
      <w:pPr>
        <w:ind w:left="0"/>
        <w:rPr>
          <w:rFonts w:eastAsia="Calibri"/>
          <w:rtl/>
        </w:rPr>
      </w:pPr>
      <w:r>
        <w:rPr>
          <w:rFonts w:eastAsia="Calibri" w:hint="cs"/>
          <w:b/>
          <w:bCs/>
          <w:rtl/>
        </w:rPr>
        <w:t>לסעיף 3יד</w:t>
      </w:r>
      <w:r w:rsidR="00D935ED">
        <w:rPr>
          <w:rFonts w:eastAsia="Calibri" w:hint="cs"/>
          <w:b/>
          <w:bCs/>
          <w:rtl/>
        </w:rPr>
        <w:t xml:space="preserve"> </w:t>
      </w:r>
      <w:r w:rsidR="004F5BD1">
        <w:rPr>
          <w:rFonts w:eastAsia="Calibri" w:hint="cs"/>
          <w:rtl/>
        </w:rPr>
        <w:t>מוצע לקבוע הוראות שונות לעניין העברת מידע והגנה על פרטיות.</w:t>
      </w:r>
    </w:p>
    <w:p w14:paraId="37E0F56A" w14:textId="77777777" w:rsidR="00055404" w:rsidRDefault="00055404" w:rsidP="002018F4">
      <w:pPr>
        <w:ind w:left="0"/>
        <w:rPr>
          <w:rFonts w:eastAsia="Calibri"/>
          <w:rtl/>
        </w:rPr>
      </w:pPr>
    </w:p>
    <w:p w14:paraId="4C33B986" w14:textId="77777777" w:rsidR="00971EAB" w:rsidRDefault="003031E6" w:rsidP="003031E6">
      <w:pPr>
        <w:ind w:left="0"/>
        <w:rPr>
          <w:rFonts w:eastAsia="Calibri"/>
          <w:rtl/>
        </w:rPr>
      </w:pPr>
      <w:r>
        <w:rPr>
          <w:rFonts w:eastAsia="Calibri" w:hint="cs"/>
          <w:b/>
          <w:bCs/>
          <w:rtl/>
        </w:rPr>
        <w:t>לסעיף 3טו</w:t>
      </w:r>
      <w:r w:rsidR="00055404">
        <w:rPr>
          <w:rFonts w:eastAsia="Calibri" w:hint="cs"/>
          <w:rtl/>
        </w:rPr>
        <w:t xml:space="preserve"> </w:t>
      </w:r>
      <w:r>
        <w:rPr>
          <w:rFonts w:eastAsia="Calibri" w:hint="cs"/>
          <w:rtl/>
        </w:rPr>
        <w:t xml:space="preserve">מוצע לקבוע כי שווי יום המחלה של העובד בגינו מבוקש השיפוי יהיה כשווי יום המחלה הראשון </w:t>
      </w:r>
      <w:r>
        <w:rPr>
          <w:rFonts w:eastAsia="Calibri" w:hint="cs"/>
          <w:rtl/>
        </w:rPr>
        <w:lastRenderedPageBreak/>
        <w:t>בתקופת הבידוד בעת הגשת הבקשה, אף אם ישתנה בשלב מאוחר יותר. זאת כדי להבטיח את סופיות התשלום ולמנוע חוסר ודאות עתידי בדבר סכומי הזכאות, וכדי לאפשר מנגנון פשוט ויעיל להעברת שיפוי בלוחות זמנים קצרים.</w:t>
      </w:r>
    </w:p>
    <w:p w14:paraId="77613799" w14:textId="77777777" w:rsidR="00E55C74" w:rsidRDefault="00E55C74" w:rsidP="002018F4">
      <w:pPr>
        <w:ind w:left="0"/>
        <w:rPr>
          <w:rFonts w:eastAsia="Calibri"/>
          <w:rtl/>
        </w:rPr>
      </w:pPr>
    </w:p>
    <w:p w14:paraId="679ED454" w14:textId="77777777" w:rsidR="00E55C74" w:rsidRDefault="003031E6" w:rsidP="003031E6">
      <w:pPr>
        <w:ind w:left="0"/>
        <w:rPr>
          <w:rFonts w:eastAsia="Calibri"/>
          <w:rtl/>
        </w:rPr>
      </w:pPr>
      <w:r>
        <w:rPr>
          <w:rFonts w:eastAsia="Calibri" w:hint="cs"/>
          <w:b/>
          <w:bCs/>
          <w:rtl/>
        </w:rPr>
        <w:t>לסעיף 3טז</w:t>
      </w:r>
      <w:r w:rsidR="00E55C74">
        <w:rPr>
          <w:rFonts w:eastAsia="Calibri" w:hint="cs"/>
          <w:rtl/>
        </w:rPr>
        <w:t xml:space="preserve"> </w:t>
      </w:r>
      <w:r>
        <w:rPr>
          <w:rFonts w:eastAsia="Calibri" w:hint="cs"/>
          <w:rtl/>
        </w:rPr>
        <w:t>מכיוון שמנגנון השיפוי מתופעל על ידי המוסד לביטוח לאומי, מוצע להחיל הוראות שונות מחוק הביטוח הלאומי [נוסח משולב], אשר רלוונטיות גם למנגנון השיפוי בחוק זה, בשינויים המחויבים.</w:t>
      </w:r>
    </w:p>
    <w:p w14:paraId="53447C25" w14:textId="77777777" w:rsidR="00A93803" w:rsidRDefault="00A93803" w:rsidP="002018F4">
      <w:pPr>
        <w:ind w:left="0"/>
        <w:rPr>
          <w:rFonts w:eastAsia="Calibri"/>
          <w:rtl/>
        </w:rPr>
      </w:pPr>
    </w:p>
    <w:p w14:paraId="055B8B49" w14:textId="77777777" w:rsidR="00A93803" w:rsidRDefault="00A119F7" w:rsidP="002018F4">
      <w:pPr>
        <w:ind w:left="0"/>
        <w:rPr>
          <w:rFonts w:eastAsia="Calibri"/>
          <w:rtl/>
        </w:rPr>
      </w:pPr>
      <w:r>
        <w:rPr>
          <w:rFonts w:eastAsia="Calibri" w:hint="cs"/>
          <w:b/>
          <w:bCs/>
          <w:rtl/>
        </w:rPr>
        <w:t>לסעיף 3יז</w:t>
      </w:r>
      <w:r w:rsidR="00A93803">
        <w:rPr>
          <w:rFonts w:eastAsia="Calibri" w:hint="cs"/>
          <w:rtl/>
        </w:rPr>
        <w:t xml:space="preserve"> מוצע לקבוע כי אוצר המדינה ישפה את המוסד לביטוח לאומי </w:t>
      </w:r>
      <w:r w:rsidR="00A93803" w:rsidRPr="009B4DE1">
        <w:rPr>
          <w:rFonts w:hint="cs"/>
          <w:sz w:val="26"/>
          <w:rtl/>
        </w:rPr>
        <w:t>בגין כל הוצאה שהוציא לצורך ביצוע חוק זה.</w:t>
      </w:r>
    </w:p>
    <w:p w14:paraId="23FB1BF4" w14:textId="77777777" w:rsidR="00A93803" w:rsidRDefault="00A93803" w:rsidP="002018F4">
      <w:pPr>
        <w:ind w:left="0"/>
        <w:rPr>
          <w:rFonts w:eastAsia="Calibri"/>
          <w:rtl/>
        </w:rPr>
      </w:pPr>
    </w:p>
    <w:p w14:paraId="736C2E76" w14:textId="77777777" w:rsidR="00A93803" w:rsidRPr="002018F4" w:rsidRDefault="00853537" w:rsidP="002018F4">
      <w:pPr>
        <w:ind w:left="0"/>
        <w:rPr>
          <w:rFonts w:eastAsia="Calibri"/>
          <w:rtl/>
        </w:rPr>
      </w:pPr>
      <w:r>
        <w:rPr>
          <w:rFonts w:eastAsia="Calibri" w:hint="cs"/>
          <w:b/>
          <w:bCs/>
          <w:rtl/>
        </w:rPr>
        <w:t>לסעיף 3יח</w:t>
      </w:r>
      <w:r w:rsidR="00A93803">
        <w:rPr>
          <w:rFonts w:eastAsia="Calibri" w:hint="cs"/>
          <w:b/>
          <w:bCs/>
          <w:rtl/>
        </w:rPr>
        <w:t xml:space="preserve"> </w:t>
      </w:r>
      <w:r w:rsidR="00A93803" w:rsidRPr="002018F4">
        <w:rPr>
          <w:rFonts w:eastAsia="Calibri" w:hint="cs"/>
          <w:rtl/>
        </w:rPr>
        <w:t>מוצע לק</w:t>
      </w:r>
      <w:r w:rsidR="00A93803">
        <w:rPr>
          <w:rFonts w:eastAsia="Calibri" w:hint="cs"/>
          <w:rtl/>
        </w:rPr>
        <w:t xml:space="preserve">בוע </w:t>
      </w:r>
      <w:r w:rsidR="00617AAC">
        <w:rPr>
          <w:rFonts w:eastAsia="Calibri" w:hint="cs"/>
          <w:rtl/>
        </w:rPr>
        <w:t>סמכות עניינית לבית הדין האזורי לעבודה לדון בכל תביעה לתשלום לפי חוק זה.</w:t>
      </w:r>
    </w:p>
    <w:p w14:paraId="183F685E" w14:textId="77777777" w:rsidR="00180083" w:rsidRDefault="00180083" w:rsidP="002018F4">
      <w:pPr>
        <w:ind w:left="0"/>
        <w:rPr>
          <w:rFonts w:eastAsia="Calibri"/>
          <w:rtl/>
        </w:rPr>
      </w:pPr>
    </w:p>
    <w:p w14:paraId="5393AF98" w14:textId="77777777" w:rsidR="00180083" w:rsidRPr="0006741A" w:rsidRDefault="00853537" w:rsidP="00853537">
      <w:pPr>
        <w:ind w:left="0"/>
        <w:rPr>
          <w:rFonts w:eastAsia="Calibri"/>
          <w:rtl/>
        </w:rPr>
      </w:pPr>
      <w:r>
        <w:rPr>
          <w:rFonts w:eastAsia="Calibri" w:hint="cs"/>
          <w:b/>
          <w:bCs/>
          <w:rtl/>
        </w:rPr>
        <w:t>לסעיף 3יט</w:t>
      </w:r>
      <w:r w:rsidR="003C5406">
        <w:rPr>
          <w:rFonts w:eastAsia="Calibri" w:hint="cs"/>
          <w:b/>
          <w:bCs/>
          <w:rtl/>
        </w:rPr>
        <w:t xml:space="preserve"> </w:t>
      </w:r>
      <w:r w:rsidR="003C5406" w:rsidRPr="002018F4">
        <w:rPr>
          <w:rFonts w:eastAsia="Calibri" w:hint="cs"/>
          <w:rtl/>
        </w:rPr>
        <w:t>מוצע</w:t>
      </w:r>
      <w:r w:rsidR="003C5406">
        <w:rPr>
          <w:rFonts w:eastAsia="Calibri" w:hint="cs"/>
          <w:b/>
          <w:bCs/>
          <w:rtl/>
        </w:rPr>
        <w:t xml:space="preserve"> </w:t>
      </w:r>
      <w:r w:rsidR="00180083">
        <w:rPr>
          <w:rFonts w:eastAsia="Calibri" w:hint="cs"/>
          <w:rtl/>
        </w:rPr>
        <w:t xml:space="preserve">לקבוע כי החוק יחול, בהוראת שעה, </w:t>
      </w:r>
      <w:r w:rsidR="00180083" w:rsidRPr="00866606">
        <w:rPr>
          <w:rFonts w:eastAsia="Calibri"/>
          <w:rtl/>
        </w:rPr>
        <w:t>החל מיום</w:t>
      </w:r>
      <w:r w:rsidR="003C5406">
        <w:rPr>
          <w:rFonts w:eastAsia="Calibri" w:hint="cs"/>
          <w:rtl/>
        </w:rPr>
        <w:t xml:space="preserve"> פרסומו </w:t>
      </w:r>
      <w:r w:rsidR="00180083" w:rsidRPr="00866606">
        <w:rPr>
          <w:rFonts w:eastAsia="Calibri"/>
          <w:rtl/>
        </w:rPr>
        <w:t>עד ליום כ"</w:t>
      </w:r>
      <w:r w:rsidR="00180083">
        <w:rPr>
          <w:rFonts w:eastAsia="Calibri"/>
          <w:rtl/>
        </w:rPr>
        <w:t xml:space="preserve">א בסיוון </w:t>
      </w:r>
      <w:proofErr w:type="spellStart"/>
      <w:r w:rsidR="00180083">
        <w:rPr>
          <w:rFonts w:eastAsia="Calibri"/>
          <w:rtl/>
        </w:rPr>
        <w:t>התשפ"א</w:t>
      </w:r>
      <w:proofErr w:type="spellEnd"/>
      <w:r w:rsidR="00180083">
        <w:rPr>
          <w:rFonts w:eastAsia="Calibri"/>
          <w:rtl/>
        </w:rPr>
        <w:t xml:space="preserve"> (30 ביוני 2021)</w:t>
      </w:r>
      <w:r w:rsidR="00180083">
        <w:rPr>
          <w:rFonts w:eastAsia="Calibri" w:hint="cs"/>
          <w:rtl/>
        </w:rPr>
        <w:t xml:space="preserve">. זאת מכיוון שמדובר בהסדר חריג להסדר הקבוע בחוק דמי מחלה, אשר נדרש לאור התפשטות המגפה, ומתוך תקווה שמדובר בהסדר זמני. עם זאת, מוצע </w:t>
      </w:r>
      <w:r w:rsidR="003C5406">
        <w:rPr>
          <w:rFonts w:eastAsia="Calibri" w:hint="cs"/>
          <w:rtl/>
        </w:rPr>
        <w:t xml:space="preserve">לקבוע תחולה רטרואקטיבית של סעיפי השיפוי למעסיקים, החל מיום </w:t>
      </w:r>
      <w:r w:rsidR="003C5406">
        <w:rPr>
          <w:rFonts w:eastAsia="Calibri"/>
          <w:rtl/>
        </w:rPr>
        <w:t>י"</w:t>
      </w:r>
      <w:r w:rsidR="003C5406">
        <w:rPr>
          <w:rFonts w:eastAsia="Calibri" w:hint="cs"/>
          <w:rtl/>
        </w:rPr>
        <w:t>ג</w:t>
      </w:r>
      <w:r w:rsidR="003C5406">
        <w:rPr>
          <w:rFonts w:eastAsia="Calibri"/>
          <w:rtl/>
        </w:rPr>
        <w:t xml:space="preserve"> בתשרי </w:t>
      </w:r>
      <w:proofErr w:type="spellStart"/>
      <w:r w:rsidR="003C5406">
        <w:rPr>
          <w:rFonts w:eastAsia="Calibri"/>
          <w:rtl/>
        </w:rPr>
        <w:t>התשפ"א</w:t>
      </w:r>
      <w:proofErr w:type="spellEnd"/>
      <w:r w:rsidR="003C5406">
        <w:rPr>
          <w:rFonts w:eastAsia="Calibri"/>
          <w:rtl/>
        </w:rPr>
        <w:t xml:space="preserve"> </w:t>
      </w:r>
      <w:r w:rsidR="003C5406">
        <w:rPr>
          <w:rFonts w:eastAsia="Calibri" w:hint="cs"/>
          <w:rtl/>
        </w:rPr>
        <w:t xml:space="preserve">(1 באוקטובר </w:t>
      </w:r>
      <w:r w:rsidR="003C5406" w:rsidRPr="00866606">
        <w:rPr>
          <w:rFonts w:eastAsia="Calibri"/>
          <w:rtl/>
        </w:rPr>
        <w:t>2020)</w:t>
      </w:r>
      <w:r w:rsidR="003C5406">
        <w:rPr>
          <w:rFonts w:eastAsia="Calibri" w:hint="cs"/>
          <w:rtl/>
        </w:rPr>
        <w:t>. כאמור לעיל, בג"ץ קבע בהחלטתו כי פסיקתו תיכנס לתו</w:t>
      </w:r>
      <w:r w:rsidR="00EB2B8F">
        <w:rPr>
          <w:rFonts w:eastAsia="Calibri" w:hint="cs"/>
          <w:rtl/>
        </w:rPr>
        <w:t>קף לאחר יום 30 בספטמבר 2020</w:t>
      </w:r>
      <w:r w:rsidR="00543F21">
        <w:rPr>
          <w:rFonts w:eastAsia="Calibri" w:hint="cs"/>
          <w:rtl/>
        </w:rPr>
        <w:t>. בהתאמה, וכדי שהמעסיקים לא ייפגעו מהדחייה הנוספת שניתנה מבג"ץ לצורך השלמת הליכי החקיקה, מוצע לקבוע כי המעסיקים יקבלו שיפוי רטרואקטיבי בהתאם לתנאי הזכאות הקבועים בחוק זה, עבור הזכאות שהייתה קיימת טרם כניסתו של חוק זה לתוקף. בנוסף,</w:t>
      </w:r>
      <w:r w:rsidR="003C5406" w:rsidRPr="00866606">
        <w:rPr>
          <w:rFonts w:eastAsia="Calibri"/>
          <w:rtl/>
        </w:rPr>
        <w:t xml:space="preserve"> </w:t>
      </w:r>
      <w:r w:rsidR="00180083">
        <w:rPr>
          <w:rFonts w:eastAsia="Calibri" w:hint="cs"/>
          <w:rtl/>
        </w:rPr>
        <w:t>לאפשר לשר האוצר להאריך בצו את מועד תחולת החוק, למקרה שעדיין יהיה צורך בבידוד לצורך מניעת התפשטות המגפה גם לאחר מועד תחולת החוק.</w:t>
      </w:r>
    </w:p>
    <w:p w14:paraId="63C44511" w14:textId="77777777" w:rsidR="00263A87" w:rsidRDefault="00263A87" w:rsidP="002018F4">
      <w:pPr>
        <w:ind w:left="0"/>
        <w:rPr>
          <w:b/>
          <w:bCs/>
          <w:rtl/>
        </w:rPr>
      </w:pPr>
    </w:p>
    <w:p w14:paraId="7B9A77C3" w14:textId="77777777" w:rsidR="006B62AE" w:rsidRDefault="006B62AE" w:rsidP="002018F4">
      <w:pPr>
        <w:ind w:left="0"/>
        <w:rPr>
          <w:b/>
          <w:bCs/>
          <w:rtl/>
        </w:rPr>
      </w:pPr>
      <w:r>
        <w:rPr>
          <w:rFonts w:hint="cs"/>
          <w:b/>
          <w:bCs/>
          <w:rtl/>
        </w:rPr>
        <w:t>לסעיף 2</w:t>
      </w:r>
    </w:p>
    <w:p w14:paraId="6FF164D4" w14:textId="77777777" w:rsidR="006B62AE" w:rsidRPr="00264B39" w:rsidRDefault="006B62AE" w:rsidP="006B62AE">
      <w:pPr>
        <w:widowControl/>
        <w:spacing w:after="60"/>
        <w:ind w:left="0"/>
        <w:contextualSpacing w:val="0"/>
        <w:rPr>
          <w:rFonts w:eastAsia="Times New Roman"/>
        </w:rPr>
      </w:pPr>
      <w:r w:rsidRPr="00264B39">
        <w:rPr>
          <w:rFonts w:eastAsia="Times New Roman"/>
          <w:rtl/>
        </w:rPr>
        <w:t xml:space="preserve">המוסד לביטוח לאומי מקבל דיווח ממעסיקים בדבר השכר המשתלם לעובדיהם וזאת מכוח ההוראות הקבועות בחוק הביטוח הלאומי [נוסח משולב], התשנ"ה-1995 (להלן – חוק הביטוח הלאומי) ובתקנות שהותקנו מכוחו. </w:t>
      </w:r>
    </w:p>
    <w:p w14:paraId="1AB615EC" w14:textId="77777777" w:rsidR="006B62AE" w:rsidRPr="00264B39" w:rsidRDefault="006B62AE" w:rsidP="006B62AE">
      <w:pPr>
        <w:widowControl/>
        <w:spacing w:after="60"/>
        <w:ind w:left="0"/>
        <w:contextualSpacing w:val="0"/>
        <w:rPr>
          <w:rFonts w:eastAsia="Times New Roman"/>
          <w:rtl/>
        </w:rPr>
      </w:pPr>
    </w:p>
    <w:p w14:paraId="5673D0C8" w14:textId="77777777" w:rsidR="006B62AE" w:rsidRPr="00264B39" w:rsidRDefault="006B62AE" w:rsidP="006B62AE">
      <w:pPr>
        <w:widowControl/>
        <w:spacing w:after="60"/>
        <w:ind w:left="0"/>
        <w:contextualSpacing w:val="0"/>
        <w:rPr>
          <w:rFonts w:eastAsia="Times New Roman"/>
        </w:rPr>
      </w:pPr>
      <w:r w:rsidRPr="00264B39">
        <w:rPr>
          <w:rFonts w:eastAsia="Times New Roman"/>
          <w:rtl/>
        </w:rPr>
        <w:t xml:space="preserve">עד לשנת 2016, קיבל המוסד בפועל את מרבית הדיווחים אודות העובדים באמצעות רשות </w:t>
      </w:r>
      <w:proofErr w:type="spellStart"/>
      <w:r w:rsidRPr="00264B39">
        <w:rPr>
          <w:rFonts w:eastAsia="Times New Roman"/>
          <w:rtl/>
        </w:rPr>
        <w:t>המס</w:t>
      </w:r>
      <w:r w:rsidRPr="00264B39">
        <w:rPr>
          <w:rFonts w:eastAsia="Times New Roman" w:hint="cs"/>
          <w:rtl/>
        </w:rPr>
        <w:t>ים</w:t>
      </w:r>
      <w:proofErr w:type="spellEnd"/>
      <w:r w:rsidRPr="00264B39">
        <w:rPr>
          <w:rFonts w:eastAsia="Times New Roman"/>
          <w:rtl/>
        </w:rPr>
        <w:t xml:space="preserve">. במסגרת חוק ההתייעלות הכלכלית (תיקוני חקיקה להשגת יעדי התקציב לשנות התקציב 2015 ו 2016), התשע"ו-2015 (להלן – חוק ההסדרים לשנת 2015) תוקן חוק הביטוח הלאומי ובמסגרת התיקון חויבו המעסיקים ומשלמי הפנסיה המוקדמת לדווח למוסד לביטוח לאומי </w:t>
      </w:r>
      <w:r w:rsidRPr="00264B39">
        <w:rPr>
          <w:rFonts w:eastAsia="Times New Roman"/>
          <w:b/>
          <w:bCs/>
          <w:rtl/>
        </w:rPr>
        <w:t>באופן מקוון במועדים שנקבעו</w:t>
      </w:r>
      <w:r w:rsidRPr="00264B39">
        <w:rPr>
          <w:rFonts w:eastAsia="Times New Roman"/>
          <w:rtl/>
        </w:rPr>
        <w:t xml:space="preserve"> (סעיף 355 (א1) לחוק הביטוח הלאומי). </w:t>
      </w:r>
    </w:p>
    <w:p w14:paraId="341D5E86" w14:textId="77777777" w:rsidR="006B62AE" w:rsidRPr="00264B39" w:rsidRDefault="006B62AE" w:rsidP="006B62AE">
      <w:pPr>
        <w:widowControl/>
        <w:spacing w:after="60"/>
        <w:ind w:left="0"/>
        <w:contextualSpacing w:val="0"/>
        <w:rPr>
          <w:rFonts w:eastAsia="Times New Roman"/>
          <w:rtl/>
        </w:rPr>
      </w:pPr>
    </w:p>
    <w:p w14:paraId="65C01AA9" w14:textId="77777777" w:rsidR="006B62AE" w:rsidRPr="00264B39" w:rsidRDefault="006B62AE" w:rsidP="006B62AE">
      <w:pPr>
        <w:widowControl/>
        <w:spacing w:after="60"/>
        <w:ind w:left="0"/>
        <w:contextualSpacing w:val="0"/>
        <w:rPr>
          <w:rFonts w:eastAsia="Times New Roman"/>
          <w:rtl/>
        </w:rPr>
      </w:pPr>
      <w:r w:rsidRPr="00264B39">
        <w:rPr>
          <w:rFonts w:eastAsia="Times New Roman"/>
          <w:rtl/>
        </w:rPr>
        <w:t xml:space="preserve">המוסד מקבל דיווחים שונים אודות העובדים, </w:t>
      </w:r>
      <w:r w:rsidRPr="00264B39">
        <w:rPr>
          <w:rFonts w:eastAsia="Times New Roman" w:hint="cs"/>
          <w:rtl/>
        </w:rPr>
        <w:t>ה</w:t>
      </w:r>
      <w:r w:rsidRPr="00264B39">
        <w:rPr>
          <w:rFonts w:eastAsia="Times New Roman"/>
          <w:rtl/>
        </w:rPr>
        <w:t>נחלקים לדיווח חודשי הכולל את פרטים נדרשים לעניין דמי הביטוח כגון מספר העובדים, השכר ששולם לעובדים ודמי הביטוח המחושבים לתשלום. דיווח זה הינו כוללני ולא פרטני</w:t>
      </w:r>
      <w:r w:rsidRPr="00264B39">
        <w:rPr>
          <w:rFonts w:eastAsia="Times New Roman" w:hint="cs"/>
          <w:rtl/>
        </w:rPr>
        <w:t xml:space="preserve"> ["טופס 102"]</w:t>
      </w:r>
      <w:r w:rsidRPr="00264B39">
        <w:rPr>
          <w:rFonts w:eastAsia="Times New Roman"/>
          <w:rtl/>
        </w:rPr>
        <w:t xml:space="preserve">. בנוסף, מקבל המוסד לביטוח לאומי דיווח תקופתי – </w:t>
      </w:r>
      <w:r w:rsidRPr="00264B39">
        <w:rPr>
          <w:rFonts w:eastAsia="Times New Roman" w:hint="cs"/>
          <w:rtl/>
        </w:rPr>
        <w:t>[</w:t>
      </w:r>
      <w:r w:rsidRPr="00264B39">
        <w:rPr>
          <w:rFonts w:eastAsia="Times New Roman"/>
          <w:rtl/>
        </w:rPr>
        <w:t>"טופס 126"</w:t>
      </w:r>
      <w:r w:rsidRPr="00264B39">
        <w:rPr>
          <w:rFonts w:eastAsia="Times New Roman" w:hint="cs"/>
          <w:rtl/>
        </w:rPr>
        <w:t>]</w:t>
      </w:r>
      <w:r w:rsidRPr="00264B39">
        <w:rPr>
          <w:rFonts w:eastAsia="Times New Roman"/>
          <w:rtl/>
        </w:rPr>
        <w:t xml:space="preserve"> (בדומה למועבר לרשות </w:t>
      </w:r>
      <w:proofErr w:type="spellStart"/>
      <w:r w:rsidRPr="00264B39">
        <w:rPr>
          <w:rFonts w:eastAsia="Times New Roman"/>
          <w:rtl/>
        </w:rPr>
        <w:t>המסים</w:t>
      </w:r>
      <w:proofErr w:type="spellEnd"/>
      <w:r w:rsidRPr="00264B39">
        <w:rPr>
          <w:rFonts w:eastAsia="Times New Roman"/>
          <w:rtl/>
        </w:rPr>
        <w:t xml:space="preserve"> על פי סעיף 166(ב) לפקודת מס הכנסה) במועדים הקבועים בסעיף 355(א1), דיווח זה הינו פרטני אודות כל עובד ועובד אולם דיווח זה הינו חצי שנתי או שנתי ולא בגין כל חודש וחודש. </w:t>
      </w:r>
    </w:p>
    <w:p w14:paraId="15CBB963" w14:textId="77777777" w:rsidR="006B62AE" w:rsidRPr="00264B39" w:rsidRDefault="006B62AE" w:rsidP="006B62AE">
      <w:pPr>
        <w:widowControl/>
        <w:spacing w:after="60"/>
        <w:ind w:left="0"/>
        <w:contextualSpacing w:val="0"/>
        <w:rPr>
          <w:rFonts w:eastAsia="Times New Roman"/>
          <w:rtl/>
        </w:rPr>
      </w:pPr>
    </w:p>
    <w:p w14:paraId="4393C556" w14:textId="77777777" w:rsidR="006B62AE" w:rsidRPr="00264B39" w:rsidRDefault="006B62AE" w:rsidP="006B62AE">
      <w:pPr>
        <w:widowControl/>
        <w:spacing w:after="60"/>
        <w:ind w:left="0"/>
        <w:contextualSpacing w:val="0"/>
        <w:rPr>
          <w:rFonts w:eastAsia="Times New Roman"/>
        </w:rPr>
      </w:pPr>
      <w:r w:rsidRPr="00264B39">
        <w:rPr>
          <w:rFonts w:eastAsia="Times New Roman"/>
          <w:rtl/>
        </w:rPr>
        <w:lastRenderedPageBreak/>
        <w:t xml:space="preserve">מן הניסיון המצטבר במוסד עולה כי מרבית המעסיקים במשק עומדים בחובת הדיווח התקופתי המקוון והדבר משפר את המידע הקיים במוסד לביטוח לאומי אודות נתוני העובדים. </w:t>
      </w:r>
    </w:p>
    <w:p w14:paraId="17063AD4" w14:textId="77777777" w:rsidR="006B62AE" w:rsidRPr="00264B39" w:rsidRDefault="006B62AE" w:rsidP="006B62AE">
      <w:pPr>
        <w:widowControl/>
        <w:spacing w:after="60"/>
        <w:ind w:left="0"/>
        <w:contextualSpacing w:val="0"/>
        <w:rPr>
          <w:rFonts w:eastAsia="Times New Roman"/>
          <w:rtl/>
        </w:rPr>
      </w:pPr>
    </w:p>
    <w:p w14:paraId="650B8E89" w14:textId="77777777" w:rsidR="006B62AE" w:rsidRPr="00264B39" w:rsidRDefault="006B62AE" w:rsidP="006D5BA3">
      <w:pPr>
        <w:widowControl/>
        <w:spacing w:after="60"/>
        <w:ind w:left="0"/>
        <w:contextualSpacing w:val="0"/>
        <w:rPr>
          <w:rFonts w:eastAsia="Times New Roman"/>
          <w:rtl/>
        </w:rPr>
      </w:pPr>
      <w:r w:rsidRPr="00264B39">
        <w:rPr>
          <w:rFonts w:eastAsia="Times New Roman"/>
          <w:rtl/>
        </w:rPr>
        <w:t>ביחס לדיווח החודשי, המוסד מקבל דיווח מן המעסיקים באופן מקוון או באמצעות טפסים ידניים, וזאת בהתבסס על הוראות תקנה 8 לתקנות הביטוח הלאומי (גביית דמי ביטוח) התשי"ד</w:t>
      </w:r>
      <w:r w:rsidR="006D5BA3">
        <w:rPr>
          <w:rFonts w:eastAsia="Times New Roman" w:hint="cs"/>
          <w:rtl/>
        </w:rPr>
        <w:t>-</w:t>
      </w:r>
      <w:r w:rsidRPr="00264B39">
        <w:rPr>
          <w:rFonts w:eastAsia="Times New Roman"/>
          <w:rtl/>
        </w:rPr>
        <w:t xml:space="preserve">1954, המחייבות הגשת דיווח חודשי. </w:t>
      </w:r>
    </w:p>
    <w:p w14:paraId="07680E77" w14:textId="77777777" w:rsidR="006B62AE" w:rsidRPr="00264B39" w:rsidRDefault="006B62AE" w:rsidP="006B62AE">
      <w:pPr>
        <w:widowControl/>
        <w:spacing w:after="60"/>
        <w:ind w:left="0"/>
        <w:contextualSpacing w:val="0"/>
        <w:rPr>
          <w:rFonts w:eastAsia="Times New Roman"/>
          <w:rtl/>
        </w:rPr>
      </w:pPr>
    </w:p>
    <w:p w14:paraId="3DFFA5E6" w14:textId="77777777" w:rsidR="006B62AE" w:rsidRPr="00264B39" w:rsidRDefault="006B62AE" w:rsidP="006B62AE">
      <w:pPr>
        <w:widowControl/>
        <w:spacing w:after="60"/>
        <w:ind w:left="0"/>
        <w:contextualSpacing w:val="0"/>
        <w:rPr>
          <w:rFonts w:eastAsia="Times New Roman"/>
          <w:rtl/>
        </w:rPr>
      </w:pPr>
      <w:r w:rsidRPr="00264B39">
        <w:rPr>
          <w:rFonts w:eastAsia="Times New Roman" w:hint="cs"/>
          <w:rtl/>
        </w:rPr>
        <w:t xml:space="preserve">המידע המדווח בדיווח החודשי (טופס 102) הינו כאמור כוללני בלבד, ואינו מאפשר למוסד לדעת "בזמן אמת" אודות ההכנסות והנתונים בדבר עבודת העובדים, דבר שיש לו השפעות משמעותיות הן בנוגע לזכאות לגמלה, והן בנוגע לחישוב דמי הביטוח.  </w:t>
      </w:r>
    </w:p>
    <w:p w14:paraId="138C4B03" w14:textId="77777777" w:rsidR="006B62AE" w:rsidRPr="00264B39" w:rsidRDefault="006B62AE" w:rsidP="006B62AE">
      <w:pPr>
        <w:widowControl/>
        <w:spacing w:after="60"/>
        <w:ind w:left="0"/>
        <w:contextualSpacing w:val="0"/>
        <w:rPr>
          <w:rFonts w:eastAsia="Times New Roman"/>
          <w:rtl/>
        </w:rPr>
      </w:pPr>
    </w:p>
    <w:p w14:paraId="08267F7F" w14:textId="77777777" w:rsidR="006B62AE" w:rsidRPr="00264B39" w:rsidRDefault="006B62AE" w:rsidP="006B62AE">
      <w:pPr>
        <w:widowControl/>
        <w:spacing w:after="60"/>
        <w:ind w:left="0"/>
        <w:contextualSpacing w:val="0"/>
        <w:rPr>
          <w:rFonts w:eastAsia="Times New Roman"/>
          <w:rtl/>
        </w:rPr>
      </w:pPr>
      <w:r w:rsidRPr="00264B39">
        <w:rPr>
          <w:rFonts w:eastAsia="Times New Roman" w:hint="cs"/>
          <w:rtl/>
        </w:rPr>
        <w:t xml:space="preserve">כמו כן, </w:t>
      </w:r>
      <w:r w:rsidRPr="00264B39">
        <w:rPr>
          <w:rFonts w:eastAsia="Times New Roman"/>
          <w:rtl/>
        </w:rPr>
        <w:t xml:space="preserve">הגשת הדיווחים בטופס ידני גוררת מטבע הדברים שגיאות בדיווחים בשל מילוי נתונים שונים או הקלדה שגויה וכן עיכוב בעדכון חשבונות המעסיקים. כמו כן, הגשת הטופס הידני דורשת מן המעסיק לגשת אל הבנק וזאת חלף הגשת הטופס באופן מקוון. </w:t>
      </w:r>
    </w:p>
    <w:p w14:paraId="47F5D09A" w14:textId="77777777" w:rsidR="006B62AE" w:rsidRPr="00264B39" w:rsidRDefault="006B62AE" w:rsidP="006B62AE">
      <w:pPr>
        <w:widowControl/>
        <w:spacing w:after="60"/>
        <w:ind w:left="0"/>
        <w:contextualSpacing w:val="0"/>
        <w:rPr>
          <w:rFonts w:eastAsia="Times New Roman"/>
          <w:rtl/>
        </w:rPr>
      </w:pPr>
    </w:p>
    <w:p w14:paraId="3C5076E4" w14:textId="77777777" w:rsidR="006B62AE" w:rsidRDefault="006B62AE" w:rsidP="006B62AE">
      <w:pPr>
        <w:widowControl/>
        <w:spacing w:after="60"/>
        <w:ind w:left="0"/>
        <w:contextualSpacing w:val="0"/>
        <w:rPr>
          <w:rFonts w:eastAsia="Times New Roman"/>
          <w:rtl/>
        </w:rPr>
      </w:pPr>
      <w:r w:rsidRPr="00264B39">
        <w:rPr>
          <w:rFonts w:eastAsia="Times New Roman"/>
          <w:rtl/>
        </w:rPr>
        <w:t xml:space="preserve">התיקון המבוקש בא, בין היתר,  </w:t>
      </w:r>
      <w:r w:rsidRPr="00264B39">
        <w:rPr>
          <w:rFonts w:eastAsia="Times New Roman" w:hint="cs"/>
          <w:rtl/>
        </w:rPr>
        <w:t xml:space="preserve">לאפשר כאמור למוסד לדעת מידע נדרש ומפורט ביחס לעובדים, דבר אשר ימצה את זכותם לגמלה וכן ייתן מידע נכון אודות חיוב דמי הביטוח. </w:t>
      </w:r>
    </w:p>
    <w:p w14:paraId="75EDE596" w14:textId="77777777" w:rsidR="007C186F" w:rsidRPr="00264B39" w:rsidRDefault="007C186F" w:rsidP="006B62AE">
      <w:pPr>
        <w:widowControl/>
        <w:spacing w:after="60"/>
        <w:ind w:left="0"/>
        <w:contextualSpacing w:val="0"/>
        <w:rPr>
          <w:rFonts w:eastAsia="Times New Roman"/>
          <w:rtl/>
        </w:rPr>
      </w:pPr>
    </w:p>
    <w:p w14:paraId="428DA6C0" w14:textId="77777777" w:rsidR="006B62AE" w:rsidRPr="00264B39" w:rsidRDefault="006B62AE" w:rsidP="006B62AE">
      <w:pPr>
        <w:widowControl/>
        <w:spacing w:after="60"/>
        <w:ind w:left="0"/>
        <w:contextualSpacing w:val="0"/>
        <w:rPr>
          <w:rFonts w:eastAsia="Times New Roman"/>
          <w:rtl/>
        </w:rPr>
      </w:pPr>
      <w:r w:rsidRPr="00264B39">
        <w:rPr>
          <w:rFonts w:eastAsia="Times New Roman" w:hint="cs"/>
          <w:rtl/>
        </w:rPr>
        <w:t xml:space="preserve">בנוסף, התיקון המבוקש בא </w:t>
      </w:r>
      <w:r w:rsidRPr="00264B39">
        <w:rPr>
          <w:rFonts w:eastAsia="Times New Roman"/>
          <w:rtl/>
        </w:rPr>
        <w:t>להתאים את מנגנוני הדיווח אל העולם המודרני כאשר ניתן לבצע פעולות רבות באמצעים אלקטרוניים ללא צורך בטפסים ידניים. מטרת ההצעה היא לשפר השירות למעסיקים ולחסוך במילוי הטפסים ובהקלדתם. כמו כן דיווח מקוון ישירות למוסד מתוכנת השכר, יבטיח כי הנתונים יהיו תואמים לתלושי השכר שהופקו ולדיווח בטופס 126.</w:t>
      </w:r>
    </w:p>
    <w:p w14:paraId="4F42E5F2" w14:textId="77777777" w:rsidR="006B62AE" w:rsidRPr="00264B39" w:rsidRDefault="006B62AE" w:rsidP="006B62AE">
      <w:pPr>
        <w:widowControl/>
        <w:spacing w:after="60"/>
        <w:ind w:left="0"/>
        <w:contextualSpacing w:val="0"/>
        <w:rPr>
          <w:rFonts w:eastAsia="Times New Roman"/>
          <w:rtl/>
        </w:rPr>
      </w:pPr>
    </w:p>
    <w:p w14:paraId="547C58B8" w14:textId="77777777" w:rsidR="006B62AE" w:rsidRPr="00264B39" w:rsidRDefault="006B62AE" w:rsidP="006B62AE">
      <w:pPr>
        <w:widowControl/>
        <w:spacing w:after="60"/>
        <w:ind w:left="0"/>
        <w:contextualSpacing w:val="0"/>
        <w:rPr>
          <w:rFonts w:eastAsia="Times New Roman"/>
          <w:rtl/>
        </w:rPr>
      </w:pPr>
      <w:r w:rsidRPr="00264B39">
        <w:rPr>
          <w:rFonts w:eastAsia="Times New Roman"/>
          <w:rtl/>
        </w:rPr>
        <w:t xml:space="preserve">לצורך הדיווח המקוון העמיד המוסד מספר אמצעים לרבות הזנת דו"ח באתר התשלומים של המוסד למי שאינו מחובר לבית תוכנה או לשכת שירות. כמו כן, במקרים בהם למעסיק אין אפשרות דיווח באתר הביטוח הלאומי, הוא יוכל להיעזר בשירותי הסניף אליו הוא שייך. </w:t>
      </w:r>
    </w:p>
    <w:p w14:paraId="41646296" w14:textId="77777777" w:rsidR="006B62AE" w:rsidRPr="00264B39" w:rsidRDefault="006B62AE" w:rsidP="006B62AE">
      <w:pPr>
        <w:widowControl/>
        <w:spacing w:after="60"/>
        <w:ind w:left="0"/>
        <w:contextualSpacing w:val="0"/>
        <w:rPr>
          <w:rFonts w:eastAsia="Times New Roman"/>
          <w:rtl/>
        </w:rPr>
      </w:pPr>
    </w:p>
    <w:p w14:paraId="4326E2DE" w14:textId="77777777" w:rsidR="006B62AE" w:rsidRPr="00264B39" w:rsidRDefault="006B62AE" w:rsidP="006B62AE">
      <w:pPr>
        <w:widowControl/>
        <w:spacing w:after="60"/>
        <w:ind w:left="0"/>
        <w:contextualSpacing w:val="0"/>
        <w:rPr>
          <w:rFonts w:eastAsia="Times New Roman"/>
          <w:rtl/>
        </w:rPr>
      </w:pPr>
      <w:r w:rsidRPr="00264B39">
        <w:rPr>
          <w:rFonts w:eastAsia="Times New Roman"/>
          <w:rtl/>
        </w:rPr>
        <w:t>כל יתר התנאים שהוחלו על דיווח מכוח הוראות סעיף 355(א1), יחולו אף על הדיווח האמור. התיקון לא יחול על המעסיק עובד שלא לצורך עסקו או משלח ידו (כגון עובדי משק בית) ולאלה תינתן האפשרות לדווח גם באופן שאינו מקוון. כמו כן מוצע כי תינתן הסמכות לשר העבודה הרווחה והשירותים החברתיים לקבוע סוגי מעסיקים אשר לא יידרשו להגיש דיווח מקוון.</w:t>
      </w:r>
    </w:p>
    <w:p w14:paraId="45DA3856" w14:textId="77777777" w:rsidR="006B62AE" w:rsidRPr="00264B39" w:rsidRDefault="006B62AE" w:rsidP="006B62AE">
      <w:pPr>
        <w:widowControl/>
        <w:spacing w:after="60"/>
        <w:ind w:left="0"/>
        <w:contextualSpacing w:val="0"/>
        <w:rPr>
          <w:rFonts w:eastAsia="Times New Roman"/>
          <w:rtl/>
        </w:rPr>
      </w:pPr>
    </w:p>
    <w:p w14:paraId="5FB02557" w14:textId="77777777" w:rsidR="006B62AE" w:rsidRDefault="006B62AE" w:rsidP="006B62AE">
      <w:pPr>
        <w:widowControl/>
        <w:spacing w:after="60"/>
        <w:ind w:left="0"/>
        <w:contextualSpacing w:val="0"/>
        <w:rPr>
          <w:rFonts w:eastAsia="Times New Roman"/>
          <w:rtl/>
        </w:rPr>
      </w:pPr>
      <w:r w:rsidRPr="00264B39">
        <w:rPr>
          <w:rFonts w:eastAsia="Times New Roman"/>
          <w:b/>
          <w:bCs/>
          <w:rtl/>
        </w:rPr>
        <w:t>בנוסף לדיווח החודשי המקוון, מבקש התיקון לקבוע את חובתו של מעסיק או משלם פנסיה, להעביר אל המוסד דיווח, ובו מידע פרטני על עובד, על פי דרישת המוסד</w:t>
      </w:r>
      <w:r w:rsidRPr="00264B39">
        <w:rPr>
          <w:rFonts w:eastAsia="Times New Roman"/>
          <w:rtl/>
        </w:rPr>
        <w:t xml:space="preserve">. זאת במקרים בהם נדרש למוסד לביטוח לאומי מידע פרטני </w:t>
      </w:r>
      <w:r w:rsidRPr="00264B39">
        <w:rPr>
          <w:rFonts w:eastAsia="Times New Roman" w:hint="cs"/>
          <w:rtl/>
        </w:rPr>
        <w:t xml:space="preserve">לפי תקופות </w:t>
      </w:r>
      <w:r w:rsidRPr="00264B39">
        <w:rPr>
          <w:rFonts w:eastAsia="Times New Roman"/>
          <w:rtl/>
        </w:rPr>
        <w:t xml:space="preserve">כגון במקרים בהם מבוטח מגיש תביעה או בקשה למוסד לביטוח לאומי לקבלת גמלה או להחזר דמי ביטוח לאומי ששילם, שאז נדרש המוסד לביטוח לאומי לקבלת תלושי השכר החודשיים של המבוטח וזאת לפרקי זמן שונים בהתאם לתנאים ביחס לכל גמלה וגמלה ותקופת החזר דמי הביטוח המבוקשת. </w:t>
      </w:r>
    </w:p>
    <w:p w14:paraId="03955C3E" w14:textId="77777777" w:rsidR="00263A87" w:rsidRPr="00264B39" w:rsidRDefault="00263A87" w:rsidP="006B62AE">
      <w:pPr>
        <w:widowControl/>
        <w:spacing w:after="60"/>
        <w:ind w:left="0"/>
        <w:contextualSpacing w:val="0"/>
        <w:rPr>
          <w:rFonts w:eastAsia="Times New Roman"/>
          <w:rtl/>
        </w:rPr>
      </w:pPr>
    </w:p>
    <w:p w14:paraId="14005DA4" w14:textId="77777777" w:rsidR="006B62AE" w:rsidRDefault="006B62AE" w:rsidP="006B62AE">
      <w:pPr>
        <w:widowControl/>
        <w:spacing w:after="60"/>
        <w:ind w:left="0"/>
        <w:contextualSpacing w:val="0"/>
        <w:rPr>
          <w:rFonts w:eastAsia="Times New Roman"/>
          <w:rtl/>
        </w:rPr>
      </w:pPr>
      <w:r w:rsidRPr="00264B39">
        <w:rPr>
          <w:rFonts w:eastAsia="Times New Roman"/>
          <w:rtl/>
        </w:rPr>
        <w:t>תיקון זה יש בו כדי לפשט את אופן הגשת התביעות והבקשות למוסד לביטוח לאומי ולאפשר למוסד לקבל באופן מרוכז ומקוון את כל המידע הנדרש לצורך בירור תביעת המבוטחים</w:t>
      </w:r>
      <w:r w:rsidRPr="00264B39">
        <w:rPr>
          <w:rFonts w:eastAsia="Times New Roman" w:hint="cs"/>
          <w:rtl/>
        </w:rPr>
        <w:t xml:space="preserve"> ולייתר במידת האפשר הגשת תלושים ידניים וכן </w:t>
      </w:r>
      <w:r w:rsidRPr="00264B39">
        <w:rPr>
          <w:rFonts w:eastAsia="Times New Roman"/>
          <w:rtl/>
        </w:rPr>
        <w:t>לצורך קבלת שינויים בשכר או במקומות עבודה או בדיווחי מעסיק על פיטורין,</w:t>
      </w:r>
      <w:r w:rsidRPr="00264B39">
        <w:rPr>
          <w:rFonts w:eastAsia="Times New Roman" w:hint="cs"/>
          <w:rtl/>
        </w:rPr>
        <w:t xml:space="preserve"> </w:t>
      </w:r>
      <w:r w:rsidRPr="00264B39">
        <w:rPr>
          <w:rFonts w:eastAsia="Times New Roman"/>
          <w:rtl/>
        </w:rPr>
        <w:t>חל</w:t>
      </w:r>
      <w:r w:rsidRPr="00264B39">
        <w:rPr>
          <w:rFonts w:eastAsia="Times New Roman" w:hint="cs"/>
          <w:rtl/>
        </w:rPr>
        <w:t xml:space="preserve">"ת וכל כיוצא בזה. </w:t>
      </w:r>
    </w:p>
    <w:p w14:paraId="6D150902" w14:textId="77777777" w:rsidR="00263A87" w:rsidRPr="00264B39" w:rsidRDefault="00263A87" w:rsidP="006B62AE">
      <w:pPr>
        <w:widowControl/>
        <w:spacing w:after="60"/>
        <w:ind w:left="0"/>
        <w:contextualSpacing w:val="0"/>
        <w:rPr>
          <w:rFonts w:eastAsia="Times New Roman"/>
          <w:rtl/>
        </w:rPr>
      </w:pPr>
    </w:p>
    <w:p w14:paraId="5B0786EA" w14:textId="77777777" w:rsidR="006B62AE" w:rsidRPr="00264B39" w:rsidRDefault="006B62AE" w:rsidP="006B62AE">
      <w:pPr>
        <w:widowControl/>
        <w:spacing w:after="60"/>
        <w:ind w:left="0"/>
        <w:contextualSpacing w:val="0"/>
        <w:rPr>
          <w:rFonts w:eastAsia="Times New Roman"/>
          <w:rtl/>
        </w:rPr>
      </w:pPr>
      <w:r w:rsidRPr="00264B39">
        <w:rPr>
          <w:rFonts w:eastAsia="Times New Roman"/>
          <w:rtl/>
        </w:rPr>
        <w:t>כל יתר התנאים אשר הוחלו על דיווח מכוח הוראות סעיף 355(א1), יחולו אף הם על הדיווח האמור, למעט  הקנס הקבוע בסעיף 398 לחוק הביטוח הלאומי.</w:t>
      </w:r>
    </w:p>
    <w:p w14:paraId="4ACF9C25" w14:textId="77777777" w:rsidR="006B62AE" w:rsidRPr="00264B39" w:rsidRDefault="006B62AE" w:rsidP="006B62AE">
      <w:pPr>
        <w:widowControl/>
        <w:spacing w:after="60"/>
        <w:ind w:left="0"/>
        <w:contextualSpacing w:val="0"/>
        <w:rPr>
          <w:rFonts w:eastAsia="Times New Roman"/>
          <w:rtl/>
        </w:rPr>
      </w:pPr>
    </w:p>
    <w:p w14:paraId="19A608D1" w14:textId="77777777" w:rsidR="006B62AE" w:rsidRPr="00264B39" w:rsidRDefault="006B62AE" w:rsidP="006B62AE">
      <w:pPr>
        <w:widowControl/>
        <w:spacing w:after="60"/>
        <w:ind w:left="0"/>
        <w:contextualSpacing w:val="0"/>
        <w:rPr>
          <w:rFonts w:eastAsia="Times New Roman"/>
          <w:b/>
          <w:bCs/>
          <w:rtl/>
        </w:rPr>
      </w:pPr>
      <w:r w:rsidRPr="00264B39">
        <w:rPr>
          <w:rFonts w:eastAsia="Times New Roman"/>
          <w:b/>
          <w:bCs/>
          <w:rtl/>
        </w:rPr>
        <w:t>משכך מוצע כי, ככלל, הדיווח החודשי של המעסיקים ומשלמי הפנסיה למוסד ייעשו באמצעות דיווח מקוון ולא באמצעות טופס ידני.</w:t>
      </w:r>
      <w:r>
        <w:rPr>
          <w:rFonts w:eastAsia="Times New Roman" w:hint="cs"/>
          <w:b/>
          <w:bCs/>
          <w:rtl/>
        </w:rPr>
        <w:t xml:space="preserve"> </w:t>
      </w:r>
      <w:r w:rsidRPr="00264B39">
        <w:rPr>
          <w:rFonts w:eastAsia="Times New Roman" w:hint="cs"/>
          <w:b/>
          <w:bCs/>
          <w:rtl/>
        </w:rPr>
        <w:t>כמו כן מוצע כי הדיווח החודשי יהיה באופן פרטני ביחס לנתונים הנדרשים מידי חודש. בנוסף, מוצע לעגן בחקיקה את חובת הדיווח הפרטני במקרה של הגשת תביעה לגמלה מצד העובד או במקרה של בקשה לתיאום דמי ביטוח</w:t>
      </w:r>
      <w:r w:rsidR="00263A87">
        <w:rPr>
          <w:rFonts w:eastAsia="Times New Roman" w:hint="cs"/>
          <w:b/>
          <w:bCs/>
          <w:rtl/>
        </w:rPr>
        <w:t xml:space="preserve"> </w:t>
      </w:r>
      <w:r w:rsidRPr="00264B39">
        <w:rPr>
          <w:rFonts w:eastAsia="Times New Roman" w:hint="cs"/>
          <w:b/>
          <w:bCs/>
          <w:rtl/>
        </w:rPr>
        <w:t xml:space="preserve">[טופס 100], שהופעל בהצלחה רבה בתקופת משבר הקורונה, וזאת בהתאם לדרישת המוסד. </w:t>
      </w:r>
    </w:p>
    <w:p w14:paraId="11ACF772" w14:textId="77777777" w:rsidR="006B62AE" w:rsidRPr="006B62AE" w:rsidRDefault="006B62AE" w:rsidP="002018F4">
      <w:pPr>
        <w:ind w:left="0"/>
        <w:rPr>
          <w:rtl/>
        </w:rPr>
      </w:pPr>
    </w:p>
    <w:p w14:paraId="339D88C3" w14:textId="77777777" w:rsidR="00180083" w:rsidRPr="00960EDC" w:rsidRDefault="00180083" w:rsidP="002018F4">
      <w:pPr>
        <w:ind w:left="0"/>
        <w:rPr>
          <w:rtl/>
        </w:rPr>
      </w:pPr>
    </w:p>
    <w:sectPr w:rsidR="00180083" w:rsidRPr="00960EDC" w:rsidSect="0049345C">
      <w:pgSz w:w="11906" w:h="16838"/>
      <w:pgMar w:top="1701" w:right="1134" w:bottom="1417" w:left="1134"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76A3B" w14:textId="77777777" w:rsidR="00BD6705" w:rsidRDefault="00BD6705" w:rsidP="00D073BF">
      <w:pPr>
        <w:spacing w:line="240" w:lineRule="auto"/>
      </w:pPr>
      <w:r>
        <w:separator/>
      </w:r>
    </w:p>
  </w:endnote>
  <w:endnote w:type="continuationSeparator" w:id="0">
    <w:p w14:paraId="613D05CE" w14:textId="77777777" w:rsidR="00BD6705" w:rsidRDefault="00BD6705" w:rsidP="00D07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adasa Roso SL">
    <w:altName w:val="Times New Roman"/>
    <w:charset w:val="00"/>
    <w:family w:val="roman"/>
    <w:pitch w:val="variable"/>
    <w:sig w:usb0="80001827" w:usb1="5000004A" w:usb2="0000002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B270C" w14:textId="77777777" w:rsidR="00BD6705" w:rsidRDefault="00BD6705" w:rsidP="00D073BF">
      <w:pPr>
        <w:spacing w:line="240" w:lineRule="auto"/>
      </w:pPr>
      <w:r>
        <w:separator/>
      </w:r>
    </w:p>
  </w:footnote>
  <w:footnote w:type="continuationSeparator" w:id="0">
    <w:p w14:paraId="2CAA1790" w14:textId="77777777" w:rsidR="00BD6705" w:rsidRDefault="00BD6705" w:rsidP="00D073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6C50"/>
    <w:multiLevelType w:val="hybridMultilevel"/>
    <w:tmpl w:val="25A6C800"/>
    <w:lvl w:ilvl="0" w:tplc="0E841F2A">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5174"/>
    <w:multiLevelType w:val="hybridMultilevel"/>
    <w:tmpl w:val="13224D5C"/>
    <w:lvl w:ilvl="0" w:tplc="2B5A9972">
      <w:start w:val="1"/>
      <w:numFmt w:val="decimal"/>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B6C3F"/>
    <w:multiLevelType w:val="hybridMultilevel"/>
    <w:tmpl w:val="04F8140E"/>
    <w:lvl w:ilvl="0" w:tplc="969C5C9C">
      <w:start w:val="1"/>
      <w:numFmt w:val="decimal"/>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D29B9"/>
    <w:multiLevelType w:val="hybridMultilevel"/>
    <w:tmpl w:val="41B893DE"/>
    <w:lvl w:ilvl="0" w:tplc="F4AADB94">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616B0"/>
    <w:multiLevelType w:val="hybridMultilevel"/>
    <w:tmpl w:val="30CC656A"/>
    <w:lvl w:ilvl="0" w:tplc="5BBA596E">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D6695"/>
    <w:multiLevelType w:val="hybridMultilevel"/>
    <w:tmpl w:val="3E84A3C8"/>
    <w:lvl w:ilvl="0" w:tplc="704CAD1A">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F00C6"/>
    <w:multiLevelType w:val="hybridMultilevel"/>
    <w:tmpl w:val="0B9CB328"/>
    <w:lvl w:ilvl="0" w:tplc="7232614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A510DE"/>
    <w:multiLevelType w:val="hybridMultilevel"/>
    <w:tmpl w:val="FF68D7AC"/>
    <w:lvl w:ilvl="0" w:tplc="D6D6808C">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678F2"/>
    <w:multiLevelType w:val="hybridMultilevel"/>
    <w:tmpl w:val="DC289394"/>
    <w:lvl w:ilvl="0" w:tplc="FB28B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513C8"/>
    <w:multiLevelType w:val="hybridMultilevel"/>
    <w:tmpl w:val="277ADCE6"/>
    <w:lvl w:ilvl="0" w:tplc="5F7EF876">
      <w:start w:val="1"/>
      <w:numFmt w:val="decimal"/>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87127"/>
    <w:multiLevelType w:val="hybridMultilevel"/>
    <w:tmpl w:val="4A60D01A"/>
    <w:lvl w:ilvl="0" w:tplc="D91A6510">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A2B35"/>
    <w:multiLevelType w:val="hybridMultilevel"/>
    <w:tmpl w:val="F61ADD04"/>
    <w:lvl w:ilvl="0" w:tplc="EFC26F30">
      <w:start w:val="1"/>
      <w:numFmt w:val="hebrew1"/>
      <w:pStyle w:val="4"/>
      <w:suff w:val="space"/>
      <w:lvlText w:val="%1."/>
      <w:lvlJc w:val="left"/>
      <w:pPr>
        <w:ind w:left="0" w:firstLine="0"/>
      </w:pPr>
      <w:rPr>
        <w:rFonts w:hint="default"/>
      </w:rPr>
    </w:lvl>
    <w:lvl w:ilvl="1" w:tplc="D3D4E8B2">
      <w:start w:val="1"/>
      <w:numFmt w:val="decimal"/>
      <w:lvlText w:val="(%2)"/>
      <w:lvlJc w:val="left"/>
      <w:pPr>
        <w:tabs>
          <w:tab w:val="num" w:pos="624"/>
        </w:tabs>
        <w:ind w:left="0" w:firstLine="0"/>
      </w:pPr>
      <w:rPr>
        <w:rFonts w:hint="default"/>
      </w:rPr>
    </w:lvl>
    <w:lvl w:ilvl="2" w:tplc="5D2AB1E4">
      <w:start w:val="1"/>
      <w:numFmt w:val="hebrew1"/>
      <w:lvlText w:val="(%3)"/>
      <w:lvlJc w:val="left"/>
      <w:pPr>
        <w:tabs>
          <w:tab w:val="num" w:pos="624"/>
        </w:tabs>
        <w:ind w:left="0" w:firstLine="0"/>
      </w:pPr>
      <w:rPr>
        <w:rFonts w:hint="default"/>
      </w:rPr>
    </w:lvl>
    <w:lvl w:ilvl="3" w:tplc="1F820BA4">
      <w:start w:val="1"/>
      <w:numFmt w:val="hebrew1"/>
      <w:lvlRestart w:val="0"/>
      <w:lvlText w:val="(%4)"/>
      <w:lvlJc w:val="left"/>
      <w:pPr>
        <w:tabs>
          <w:tab w:val="num" w:pos="624"/>
        </w:tabs>
        <w:ind w:left="0" w:firstLine="0"/>
      </w:pPr>
      <w:rPr>
        <w:rFonts w:hint="default"/>
      </w:rPr>
    </w:lvl>
    <w:lvl w:ilvl="4" w:tplc="62C6E096">
      <w:start w:val="1"/>
      <w:numFmt w:val="decimal"/>
      <w:lvlRestart w:val="0"/>
      <w:lvlText w:val="(%5)"/>
      <w:lvlJc w:val="left"/>
      <w:pPr>
        <w:tabs>
          <w:tab w:val="num" w:pos="3864"/>
        </w:tabs>
        <w:ind w:left="3240" w:firstLine="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3B28B0"/>
    <w:multiLevelType w:val="hybridMultilevel"/>
    <w:tmpl w:val="41ACEA96"/>
    <w:lvl w:ilvl="0" w:tplc="06A8C010">
      <w:start w:val="1"/>
      <w:numFmt w:val="decimal"/>
      <w:pStyle w:val="TOC3"/>
      <w:lvlText w:val="%1."/>
      <w:lvlJc w:val="left"/>
      <w:pPr>
        <w:ind w:left="1287" w:hanging="360"/>
      </w:pPr>
      <w:rPr>
        <w:rFonts w:cs="David" w:hint="default"/>
        <w:bCs w:val="0"/>
        <w:iCs w:val="0"/>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93E40CC"/>
    <w:multiLevelType w:val="hybridMultilevel"/>
    <w:tmpl w:val="1D28CC76"/>
    <w:lvl w:ilvl="0" w:tplc="2FA63C12">
      <w:start w:val="1"/>
      <w:numFmt w:val="decimal"/>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27785"/>
    <w:multiLevelType w:val="hybridMultilevel"/>
    <w:tmpl w:val="0D5E24A8"/>
    <w:lvl w:ilvl="0" w:tplc="64BA8A58">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C544D"/>
    <w:multiLevelType w:val="hybridMultilevel"/>
    <w:tmpl w:val="C7443990"/>
    <w:lvl w:ilvl="0" w:tplc="0409000F">
      <w:start w:val="1"/>
      <w:numFmt w:val="decimal"/>
      <w:lvlText w:val="%1."/>
      <w:lvlJc w:val="left"/>
      <w:pPr>
        <w:tabs>
          <w:tab w:val="num" w:pos="0"/>
        </w:tabs>
        <w:ind w:left="0" w:firstLine="0"/>
      </w:pPr>
      <w:rPr>
        <w:rFonts w:hint="default"/>
      </w:rPr>
    </w:lvl>
    <w:lvl w:ilvl="1" w:tplc="D3D4E8B2">
      <w:start w:val="1"/>
      <w:numFmt w:val="decimal"/>
      <w:lvlText w:val="(%2)"/>
      <w:lvlJc w:val="left"/>
      <w:pPr>
        <w:tabs>
          <w:tab w:val="num" w:pos="624"/>
        </w:tabs>
        <w:ind w:left="0" w:firstLine="0"/>
      </w:pPr>
      <w:rPr>
        <w:rFonts w:hint="default"/>
      </w:rPr>
    </w:lvl>
    <w:lvl w:ilvl="2" w:tplc="5D2AB1E4">
      <w:start w:val="1"/>
      <w:numFmt w:val="hebrew1"/>
      <w:lvlText w:val="(%3)"/>
      <w:lvlJc w:val="left"/>
      <w:pPr>
        <w:tabs>
          <w:tab w:val="num" w:pos="624"/>
        </w:tabs>
        <w:ind w:left="0" w:firstLine="0"/>
      </w:pPr>
      <w:rPr>
        <w:rFonts w:hint="default"/>
      </w:rPr>
    </w:lvl>
    <w:lvl w:ilvl="3" w:tplc="1F820BA4">
      <w:start w:val="1"/>
      <w:numFmt w:val="hebrew1"/>
      <w:lvlRestart w:val="0"/>
      <w:lvlText w:val="(%4)"/>
      <w:lvlJc w:val="left"/>
      <w:pPr>
        <w:tabs>
          <w:tab w:val="num" w:pos="624"/>
        </w:tabs>
        <w:ind w:left="0" w:firstLine="0"/>
      </w:pPr>
      <w:rPr>
        <w:rFonts w:hint="default"/>
      </w:rPr>
    </w:lvl>
    <w:lvl w:ilvl="4" w:tplc="62C6E096">
      <w:start w:val="1"/>
      <w:numFmt w:val="decimal"/>
      <w:lvlRestart w:val="0"/>
      <w:lvlText w:val="(%5)"/>
      <w:lvlJc w:val="left"/>
      <w:pPr>
        <w:tabs>
          <w:tab w:val="num" w:pos="3864"/>
        </w:tabs>
        <w:ind w:left="3240" w:firstLine="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86C220E"/>
    <w:multiLevelType w:val="hybridMultilevel"/>
    <w:tmpl w:val="4A2CD326"/>
    <w:lvl w:ilvl="0" w:tplc="052EF4A4">
      <w:start w:val="1"/>
      <w:numFmt w:val="hebrew1"/>
      <w:lvlText w:val="3%1."/>
      <w:lvlJc w:val="left"/>
      <w:pPr>
        <w:tabs>
          <w:tab w:val="num" w:pos="342"/>
        </w:tabs>
        <w:ind w:left="34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112FB"/>
    <w:multiLevelType w:val="hybridMultilevel"/>
    <w:tmpl w:val="BEFA0206"/>
    <w:lvl w:ilvl="0" w:tplc="A62EA4D4">
      <w:start w:val="1"/>
      <w:numFmt w:val="decimal"/>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E662B3"/>
    <w:multiLevelType w:val="hybridMultilevel"/>
    <w:tmpl w:val="6E74C606"/>
    <w:lvl w:ilvl="0" w:tplc="CA5E2064">
      <w:start w:val="1"/>
      <w:numFmt w:val="hebrew1"/>
      <w:lvlRestart w:val="0"/>
      <w:lvlText w:val="(%1)"/>
      <w:lvlJc w:val="left"/>
      <w:pPr>
        <w:tabs>
          <w:tab w:val="num" w:pos="624"/>
        </w:tabs>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6"/>
  </w:num>
  <w:num w:numId="5">
    <w:abstractNumId w:val="8"/>
  </w:num>
  <w:num w:numId="6">
    <w:abstractNumId w:val="6"/>
  </w:num>
  <w:num w:numId="7">
    <w:abstractNumId w:val="0"/>
  </w:num>
  <w:num w:numId="8">
    <w:abstractNumId w:val="1"/>
  </w:num>
  <w:num w:numId="9">
    <w:abstractNumId w:val="13"/>
  </w:num>
  <w:num w:numId="10">
    <w:abstractNumId w:val="2"/>
  </w:num>
  <w:num w:numId="11">
    <w:abstractNumId w:val="7"/>
  </w:num>
  <w:num w:numId="12">
    <w:abstractNumId w:val="4"/>
  </w:num>
  <w:num w:numId="13">
    <w:abstractNumId w:val="18"/>
  </w:num>
  <w:num w:numId="14">
    <w:abstractNumId w:val="14"/>
  </w:num>
  <w:num w:numId="15">
    <w:abstractNumId w:val="10"/>
  </w:num>
  <w:num w:numId="16">
    <w:abstractNumId w:val="9"/>
  </w:num>
  <w:num w:numId="17">
    <w:abstractNumId w:val="3"/>
  </w:num>
  <w:num w:numId="18">
    <w:abstractNumId w:val="5"/>
  </w:num>
  <w:num w:numId="19">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יעל גויסקי">
    <w15:presenceInfo w15:providerId="Windows Live" w15:userId="e1980896d8b61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028"/>
    <w:rsid w:val="00000993"/>
    <w:rsid w:val="000013D9"/>
    <w:rsid w:val="00003D2A"/>
    <w:rsid w:val="00007403"/>
    <w:rsid w:val="00007D51"/>
    <w:rsid w:val="0001089C"/>
    <w:rsid w:val="000130F4"/>
    <w:rsid w:val="00013972"/>
    <w:rsid w:val="00020354"/>
    <w:rsid w:val="00020826"/>
    <w:rsid w:val="000211DE"/>
    <w:rsid w:val="0002612C"/>
    <w:rsid w:val="00027EF1"/>
    <w:rsid w:val="0003503B"/>
    <w:rsid w:val="000371D9"/>
    <w:rsid w:val="00037B49"/>
    <w:rsid w:val="00044B3B"/>
    <w:rsid w:val="0005465D"/>
    <w:rsid w:val="00054B2D"/>
    <w:rsid w:val="00055404"/>
    <w:rsid w:val="000674C3"/>
    <w:rsid w:val="000712DF"/>
    <w:rsid w:val="00071DF7"/>
    <w:rsid w:val="0007719F"/>
    <w:rsid w:val="000775A9"/>
    <w:rsid w:val="000806DE"/>
    <w:rsid w:val="00080A57"/>
    <w:rsid w:val="00081922"/>
    <w:rsid w:val="000833CD"/>
    <w:rsid w:val="00084858"/>
    <w:rsid w:val="00093CA7"/>
    <w:rsid w:val="000959F2"/>
    <w:rsid w:val="00096DCD"/>
    <w:rsid w:val="000978AC"/>
    <w:rsid w:val="000978DB"/>
    <w:rsid w:val="000A2374"/>
    <w:rsid w:val="000A46B6"/>
    <w:rsid w:val="000A4CBE"/>
    <w:rsid w:val="000A51FE"/>
    <w:rsid w:val="000A7A76"/>
    <w:rsid w:val="000B218F"/>
    <w:rsid w:val="000B36FA"/>
    <w:rsid w:val="000B49C7"/>
    <w:rsid w:val="000B573F"/>
    <w:rsid w:val="000B7509"/>
    <w:rsid w:val="000B7F56"/>
    <w:rsid w:val="000C13B5"/>
    <w:rsid w:val="000C3FA1"/>
    <w:rsid w:val="000D0D1B"/>
    <w:rsid w:val="000D179A"/>
    <w:rsid w:val="000D5355"/>
    <w:rsid w:val="000D6319"/>
    <w:rsid w:val="000D70A8"/>
    <w:rsid w:val="000E0FEC"/>
    <w:rsid w:val="000E1D23"/>
    <w:rsid w:val="000E2595"/>
    <w:rsid w:val="000E330F"/>
    <w:rsid w:val="000E4165"/>
    <w:rsid w:val="000E54DF"/>
    <w:rsid w:val="000E5DEF"/>
    <w:rsid w:val="000F39B1"/>
    <w:rsid w:val="000F4863"/>
    <w:rsid w:val="000F4B13"/>
    <w:rsid w:val="000F697E"/>
    <w:rsid w:val="00100176"/>
    <w:rsid w:val="00100A19"/>
    <w:rsid w:val="001030D7"/>
    <w:rsid w:val="00103EBE"/>
    <w:rsid w:val="001056B6"/>
    <w:rsid w:val="00105FC3"/>
    <w:rsid w:val="00107A35"/>
    <w:rsid w:val="00107FB2"/>
    <w:rsid w:val="0011035B"/>
    <w:rsid w:val="0011086B"/>
    <w:rsid w:val="00110DA9"/>
    <w:rsid w:val="00111955"/>
    <w:rsid w:val="00111C42"/>
    <w:rsid w:val="00111E15"/>
    <w:rsid w:val="00113264"/>
    <w:rsid w:val="0011424D"/>
    <w:rsid w:val="0011429E"/>
    <w:rsid w:val="00116037"/>
    <w:rsid w:val="00124122"/>
    <w:rsid w:val="00124CEE"/>
    <w:rsid w:val="001300A2"/>
    <w:rsid w:val="0013074C"/>
    <w:rsid w:val="0013171E"/>
    <w:rsid w:val="00132AA9"/>
    <w:rsid w:val="00135865"/>
    <w:rsid w:val="00135CB9"/>
    <w:rsid w:val="001367EA"/>
    <w:rsid w:val="001412A7"/>
    <w:rsid w:val="00141312"/>
    <w:rsid w:val="0014366D"/>
    <w:rsid w:val="00150C78"/>
    <w:rsid w:val="0015284F"/>
    <w:rsid w:val="00155E76"/>
    <w:rsid w:val="001566CB"/>
    <w:rsid w:val="00157EFF"/>
    <w:rsid w:val="00160B5A"/>
    <w:rsid w:val="00160BE2"/>
    <w:rsid w:val="001619B7"/>
    <w:rsid w:val="001642C0"/>
    <w:rsid w:val="00164A1A"/>
    <w:rsid w:val="00166147"/>
    <w:rsid w:val="001661E6"/>
    <w:rsid w:val="001663A5"/>
    <w:rsid w:val="00166C7C"/>
    <w:rsid w:val="0016715C"/>
    <w:rsid w:val="00170D05"/>
    <w:rsid w:val="001716C4"/>
    <w:rsid w:val="00172767"/>
    <w:rsid w:val="00173815"/>
    <w:rsid w:val="00173995"/>
    <w:rsid w:val="00174548"/>
    <w:rsid w:val="00175728"/>
    <w:rsid w:val="00175893"/>
    <w:rsid w:val="00176D73"/>
    <w:rsid w:val="00180083"/>
    <w:rsid w:val="00180781"/>
    <w:rsid w:val="00181F88"/>
    <w:rsid w:val="0018307E"/>
    <w:rsid w:val="00185E11"/>
    <w:rsid w:val="00187C78"/>
    <w:rsid w:val="00192E6B"/>
    <w:rsid w:val="00193CCF"/>
    <w:rsid w:val="0019787B"/>
    <w:rsid w:val="001A491B"/>
    <w:rsid w:val="001A5E0E"/>
    <w:rsid w:val="001A71D7"/>
    <w:rsid w:val="001B1EF8"/>
    <w:rsid w:val="001B236A"/>
    <w:rsid w:val="001B39BA"/>
    <w:rsid w:val="001B3A7B"/>
    <w:rsid w:val="001C0BF8"/>
    <w:rsid w:val="001C29AA"/>
    <w:rsid w:val="001C2B4A"/>
    <w:rsid w:val="001C3727"/>
    <w:rsid w:val="001C42A5"/>
    <w:rsid w:val="001C7DF4"/>
    <w:rsid w:val="001D038C"/>
    <w:rsid w:val="001D0516"/>
    <w:rsid w:val="001D0D3E"/>
    <w:rsid w:val="001D13DC"/>
    <w:rsid w:val="001D2ADA"/>
    <w:rsid w:val="001D5A60"/>
    <w:rsid w:val="001E1596"/>
    <w:rsid w:val="001E2DE2"/>
    <w:rsid w:val="001E2EA2"/>
    <w:rsid w:val="001E4C6A"/>
    <w:rsid w:val="001E4DDC"/>
    <w:rsid w:val="001E5FCA"/>
    <w:rsid w:val="001F5294"/>
    <w:rsid w:val="001F59EB"/>
    <w:rsid w:val="002015C6"/>
    <w:rsid w:val="002018F4"/>
    <w:rsid w:val="0020622A"/>
    <w:rsid w:val="0020669B"/>
    <w:rsid w:val="00207437"/>
    <w:rsid w:val="002074B2"/>
    <w:rsid w:val="002100AF"/>
    <w:rsid w:val="00210C1C"/>
    <w:rsid w:val="00213AB7"/>
    <w:rsid w:val="00214566"/>
    <w:rsid w:val="00217044"/>
    <w:rsid w:val="00217FB0"/>
    <w:rsid w:val="0022222E"/>
    <w:rsid w:val="00222978"/>
    <w:rsid w:val="00222F57"/>
    <w:rsid w:val="00223D59"/>
    <w:rsid w:val="00224001"/>
    <w:rsid w:val="00226B28"/>
    <w:rsid w:val="00230136"/>
    <w:rsid w:val="002325F7"/>
    <w:rsid w:val="002328F0"/>
    <w:rsid w:val="0023453B"/>
    <w:rsid w:val="00243F98"/>
    <w:rsid w:val="00245D5B"/>
    <w:rsid w:val="00247F99"/>
    <w:rsid w:val="00251DEB"/>
    <w:rsid w:val="00252399"/>
    <w:rsid w:val="00252F7D"/>
    <w:rsid w:val="00254F66"/>
    <w:rsid w:val="00256084"/>
    <w:rsid w:val="002561E9"/>
    <w:rsid w:val="00261C5A"/>
    <w:rsid w:val="00263A87"/>
    <w:rsid w:val="00264079"/>
    <w:rsid w:val="00264808"/>
    <w:rsid w:val="002655B3"/>
    <w:rsid w:val="00265F57"/>
    <w:rsid w:val="00267103"/>
    <w:rsid w:val="00274326"/>
    <w:rsid w:val="002755AD"/>
    <w:rsid w:val="00275FF6"/>
    <w:rsid w:val="00282213"/>
    <w:rsid w:val="00292387"/>
    <w:rsid w:val="002934D8"/>
    <w:rsid w:val="002944EB"/>
    <w:rsid w:val="00296C3D"/>
    <w:rsid w:val="00296EBD"/>
    <w:rsid w:val="002A0169"/>
    <w:rsid w:val="002A0188"/>
    <w:rsid w:val="002A2384"/>
    <w:rsid w:val="002A5825"/>
    <w:rsid w:val="002A6377"/>
    <w:rsid w:val="002B20B5"/>
    <w:rsid w:val="002B320B"/>
    <w:rsid w:val="002B3257"/>
    <w:rsid w:val="002B5CC7"/>
    <w:rsid w:val="002B66A2"/>
    <w:rsid w:val="002B66F2"/>
    <w:rsid w:val="002B6DF3"/>
    <w:rsid w:val="002C1112"/>
    <w:rsid w:val="002C11C1"/>
    <w:rsid w:val="002C1639"/>
    <w:rsid w:val="002C232D"/>
    <w:rsid w:val="002C3440"/>
    <w:rsid w:val="002C5DF2"/>
    <w:rsid w:val="002C62B8"/>
    <w:rsid w:val="002C636B"/>
    <w:rsid w:val="002D2FF0"/>
    <w:rsid w:val="002D310D"/>
    <w:rsid w:val="002D4B2A"/>
    <w:rsid w:val="002E10A7"/>
    <w:rsid w:val="002E1E7F"/>
    <w:rsid w:val="002E7C47"/>
    <w:rsid w:val="002F6FA3"/>
    <w:rsid w:val="003003D8"/>
    <w:rsid w:val="0030168D"/>
    <w:rsid w:val="003019FF"/>
    <w:rsid w:val="00301DF2"/>
    <w:rsid w:val="003031E6"/>
    <w:rsid w:val="00306465"/>
    <w:rsid w:val="00306AE2"/>
    <w:rsid w:val="00307D8E"/>
    <w:rsid w:val="00314088"/>
    <w:rsid w:val="00314C42"/>
    <w:rsid w:val="003151DC"/>
    <w:rsid w:val="0031566F"/>
    <w:rsid w:val="003173E2"/>
    <w:rsid w:val="00317BBC"/>
    <w:rsid w:val="003221A1"/>
    <w:rsid w:val="00323657"/>
    <w:rsid w:val="0032448C"/>
    <w:rsid w:val="00331765"/>
    <w:rsid w:val="00333908"/>
    <w:rsid w:val="00333EF7"/>
    <w:rsid w:val="00334568"/>
    <w:rsid w:val="003414C0"/>
    <w:rsid w:val="0034199B"/>
    <w:rsid w:val="0034236E"/>
    <w:rsid w:val="003449BF"/>
    <w:rsid w:val="0034776C"/>
    <w:rsid w:val="00353CB7"/>
    <w:rsid w:val="00364F2E"/>
    <w:rsid w:val="003701B2"/>
    <w:rsid w:val="00373102"/>
    <w:rsid w:val="00373799"/>
    <w:rsid w:val="003844CE"/>
    <w:rsid w:val="00384C9C"/>
    <w:rsid w:val="00390232"/>
    <w:rsid w:val="003A1832"/>
    <w:rsid w:val="003A213D"/>
    <w:rsid w:val="003A2926"/>
    <w:rsid w:val="003A3876"/>
    <w:rsid w:val="003A7642"/>
    <w:rsid w:val="003B1FF1"/>
    <w:rsid w:val="003B311A"/>
    <w:rsid w:val="003B43EB"/>
    <w:rsid w:val="003B733C"/>
    <w:rsid w:val="003C0123"/>
    <w:rsid w:val="003C5406"/>
    <w:rsid w:val="003C563E"/>
    <w:rsid w:val="003D0EB3"/>
    <w:rsid w:val="003D262A"/>
    <w:rsid w:val="003D2B66"/>
    <w:rsid w:val="003D3BD0"/>
    <w:rsid w:val="003D51F8"/>
    <w:rsid w:val="003D6534"/>
    <w:rsid w:val="003D6B37"/>
    <w:rsid w:val="003E0ADB"/>
    <w:rsid w:val="003E6E8B"/>
    <w:rsid w:val="003F0FC6"/>
    <w:rsid w:val="003F1121"/>
    <w:rsid w:val="003F2C7B"/>
    <w:rsid w:val="003F7424"/>
    <w:rsid w:val="00401A66"/>
    <w:rsid w:val="00401F51"/>
    <w:rsid w:val="0040225E"/>
    <w:rsid w:val="00402652"/>
    <w:rsid w:val="00406179"/>
    <w:rsid w:val="0041514A"/>
    <w:rsid w:val="0041553B"/>
    <w:rsid w:val="00417E1E"/>
    <w:rsid w:val="00420ABB"/>
    <w:rsid w:val="00421039"/>
    <w:rsid w:val="004220F2"/>
    <w:rsid w:val="0042223B"/>
    <w:rsid w:val="00422395"/>
    <w:rsid w:val="00422480"/>
    <w:rsid w:val="004361CA"/>
    <w:rsid w:val="00436D7F"/>
    <w:rsid w:val="004379AA"/>
    <w:rsid w:val="00443F8D"/>
    <w:rsid w:val="00445933"/>
    <w:rsid w:val="00447BA7"/>
    <w:rsid w:val="00451D81"/>
    <w:rsid w:val="00451FF0"/>
    <w:rsid w:val="00452862"/>
    <w:rsid w:val="00453648"/>
    <w:rsid w:val="00453806"/>
    <w:rsid w:val="0045529A"/>
    <w:rsid w:val="0046070A"/>
    <w:rsid w:val="00461EE7"/>
    <w:rsid w:val="00463DED"/>
    <w:rsid w:val="004678EB"/>
    <w:rsid w:val="00467AB6"/>
    <w:rsid w:val="00472C11"/>
    <w:rsid w:val="00473315"/>
    <w:rsid w:val="00481567"/>
    <w:rsid w:val="00482E97"/>
    <w:rsid w:val="00483B4B"/>
    <w:rsid w:val="00487454"/>
    <w:rsid w:val="00487A5C"/>
    <w:rsid w:val="00490406"/>
    <w:rsid w:val="00493396"/>
    <w:rsid w:val="0049345C"/>
    <w:rsid w:val="0049644B"/>
    <w:rsid w:val="004966F2"/>
    <w:rsid w:val="004A10FE"/>
    <w:rsid w:val="004A25FD"/>
    <w:rsid w:val="004A478A"/>
    <w:rsid w:val="004A49CE"/>
    <w:rsid w:val="004A57D2"/>
    <w:rsid w:val="004B1FC6"/>
    <w:rsid w:val="004B4694"/>
    <w:rsid w:val="004C0D6B"/>
    <w:rsid w:val="004C43C1"/>
    <w:rsid w:val="004C44ED"/>
    <w:rsid w:val="004D0A3D"/>
    <w:rsid w:val="004D1B35"/>
    <w:rsid w:val="004D29A8"/>
    <w:rsid w:val="004D482F"/>
    <w:rsid w:val="004E31B9"/>
    <w:rsid w:val="004E3F5D"/>
    <w:rsid w:val="004E59DE"/>
    <w:rsid w:val="004E6F1B"/>
    <w:rsid w:val="004E6FF8"/>
    <w:rsid w:val="004E7CEB"/>
    <w:rsid w:val="004F02CC"/>
    <w:rsid w:val="004F04B2"/>
    <w:rsid w:val="004F1631"/>
    <w:rsid w:val="004F3E07"/>
    <w:rsid w:val="004F5BD1"/>
    <w:rsid w:val="004F7CD1"/>
    <w:rsid w:val="00503C1A"/>
    <w:rsid w:val="005058AE"/>
    <w:rsid w:val="00506F42"/>
    <w:rsid w:val="00516BBE"/>
    <w:rsid w:val="00517A5C"/>
    <w:rsid w:val="005243E9"/>
    <w:rsid w:val="00524E80"/>
    <w:rsid w:val="00524EB8"/>
    <w:rsid w:val="00527B64"/>
    <w:rsid w:val="00530692"/>
    <w:rsid w:val="0053438D"/>
    <w:rsid w:val="00534ED3"/>
    <w:rsid w:val="0053615E"/>
    <w:rsid w:val="00536173"/>
    <w:rsid w:val="005362A0"/>
    <w:rsid w:val="00541A17"/>
    <w:rsid w:val="005434BC"/>
    <w:rsid w:val="00543F21"/>
    <w:rsid w:val="00543FEF"/>
    <w:rsid w:val="00545492"/>
    <w:rsid w:val="00552632"/>
    <w:rsid w:val="0055354D"/>
    <w:rsid w:val="00554856"/>
    <w:rsid w:val="00555146"/>
    <w:rsid w:val="00555A30"/>
    <w:rsid w:val="0055708B"/>
    <w:rsid w:val="005626EA"/>
    <w:rsid w:val="00563CA1"/>
    <w:rsid w:val="00563F3E"/>
    <w:rsid w:val="0056681A"/>
    <w:rsid w:val="00566FAF"/>
    <w:rsid w:val="0057025D"/>
    <w:rsid w:val="00571537"/>
    <w:rsid w:val="0057203D"/>
    <w:rsid w:val="00572331"/>
    <w:rsid w:val="00573274"/>
    <w:rsid w:val="00576C4F"/>
    <w:rsid w:val="00576C59"/>
    <w:rsid w:val="00580217"/>
    <w:rsid w:val="00583579"/>
    <w:rsid w:val="00585CD1"/>
    <w:rsid w:val="005879AA"/>
    <w:rsid w:val="00587FC7"/>
    <w:rsid w:val="005947E0"/>
    <w:rsid w:val="00596A4D"/>
    <w:rsid w:val="005975B9"/>
    <w:rsid w:val="005A16C4"/>
    <w:rsid w:val="005A1C1B"/>
    <w:rsid w:val="005A2938"/>
    <w:rsid w:val="005A4A01"/>
    <w:rsid w:val="005A6174"/>
    <w:rsid w:val="005B16F4"/>
    <w:rsid w:val="005B4EE7"/>
    <w:rsid w:val="005B6179"/>
    <w:rsid w:val="005B75E9"/>
    <w:rsid w:val="005C1361"/>
    <w:rsid w:val="005C6A1D"/>
    <w:rsid w:val="005C6C1D"/>
    <w:rsid w:val="005C72C2"/>
    <w:rsid w:val="005C7AB7"/>
    <w:rsid w:val="005D6677"/>
    <w:rsid w:val="005D694D"/>
    <w:rsid w:val="005E0078"/>
    <w:rsid w:val="005E5EF3"/>
    <w:rsid w:val="005E63AD"/>
    <w:rsid w:val="005E765B"/>
    <w:rsid w:val="005E7804"/>
    <w:rsid w:val="005E7DB3"/>
    <w:rsid w:val="005F0E74"/>
    <w:rsid w:val="005F4AC4"/>
    <w:rsid w:val="005F545F"/>
    <w:rsid w:val="005F57AE"/>
    <w:rsid w:val="005F6D47"/>
    <w:rsid w:val="005F7D18"/>
    <w:rsid w:val="00601380"/>
    <w:rsid w:val="00601E7D"/>
    <w:rsid w:val="00602B30"/>
    <w:rsid w:val="00603E1B"/>
    <w:rsid w:val="006045A1"/>
    <w:rsid w:val="00604777"/>
    <w:rsid w:val="00607826"/>
    <w:rsid w:val="00610D21"/>
    <w:rsid w:val="00612CBE"/>
    <w:rsid w:val="0061391F"/>
    <w:rsid w:val="00615280"/>
    <w:rsid w:val="0061608E"/>
    <w:rsid w:val="00617461"/>
    <w:rsid w:val="00617968"/>
    <w:rsid w:val="00617AAC"/>
    <w:rsid w:val="0062090F"/>
    <w:rsid w:val="00624497"/>
    <w:rsid w:val="006244BB"/>
    <w:rsid w:val="00631ED8"/>
    <w:rsid w:val="00636B25"/>
    <w:rsid w:val="00643637"/>
    <w:rsid w:val="00645D65"/>
    <w:rsid w:val="00646CA8"/>
    <w:rsid w:val="00651EB9"/>
    <w:rsid w:val="00652290"/>
    <w:rsid w:val="00653D88"/>
    <w:rsid w:val="00660153"/>
    <w:rsid w:val="006629BD"/>
    <w:rsid w:val="00663869"/>
    <w:rsid w:val="00670406"/>
    <w:rsid w:val="00670706"/>
    <w:rsid w:val="006717EB"/>
    <w:rsid w:val="00673238"/>
    <w:rsid w:val="00674C3E"/>
    <w:rsid w:val="0068301A"/>
    <w:rsid w:val="0068534A"/>
    <w:rsid w:val="00685B0A"/>
    <w:rsid w:val="00685CD1"/>
    <w:rsid w:val="006864BC"/>
    <w:rsid w:val="00686C76"/>
    <w:rsid w:val="00687249"/>
    <w:rsid w:val="00690552"/>
    <w:rsid w:val="0069145C"/>
    <w:rsid w:val="00691E58"/>
    <w:rsid w:val="00695EEE"/>
    <w:rsid w:val="006961DF"/>
    <w:rsid w:val="00697363"/>
    <w:rsid w:val="006A0BED"/>
    <w:rsid w:val="006A3BBD"/>
    <w:rsid w:val="006A4D94"/>
    <w:rsid w:val="006A6735"/>
    <w:rsid w:val="006A77BE"/>
    <w:rsid w:val="006B0028"/>
    <w:rsid w:val="006B02AF"/>
    <w:rsid w:val="006B098D"/>
    <w:rsid w:val="006B324D"/>
    <w:rsid w:val="006B62AE"/>
    <w:rsid w:val="006C0BD6"/>
    <w:rsid w:val="006C11BC"/>
    <w:rsid w:val="006C182C"/>
    <w:rsid w:val="006C18C4"/>
    <w:rsid w:val="006C2186"/>
    <w:rsid w:val="006C328D"/>
    <w:rsid w:val="006C3C9A"/>
    <w:rsid w:val="006C5108"/>
    <w:rsid w:val="006D19E4"/>
    <w:rsid w:val="006D4035"/>
    <w:rsid w:val="006D4BDC"/>
    <w:rsid w:val="006D50D9"/>
    <w:rsid w:val="006D566C"/>
    <w:rsid w:val="006D5BA3"/>
    <w:rsid w:val="006D7263"/>
    <w:rsid w:val="006E278A"/>
    <w:rsid w:val="006E4D56"/>
    <w:rsid w:val="006E5D0B"/>
    <w:rsid w:val="006E655C"/>
    <w:rsid w:val="006F0977"/>
    <w:rsid w:val="006F1793"/>
    <w:rsid w:val="006F35AC"/>
    <w:rsid w:val="006F4068"/>
    <w:rsid w:val="006F7386"/>
    <w:rsid w:val="0070009B"/>
    <w:rsid w:val="0070476A"/>
    <w:rsid w:val="00707787"/>
    <w:rsid w:val="00707DD9"/>
    <w:rsid w:val="00707F35"/>
    <w:rsid w:val="00711CA1"/>
    <w:rsid w:val="00713C63"/>
    <w:rsid w:val="00724D01"/>
    <w:rsid w:val="007257F9"/>
    <w:rsid w:val="00730622"/>
    <w:rsid w:val="00732151"/>
    <w:rsid w:val="0073242B"/>
    <w:rsid w:val="00732ECF"/>
    <w:rsid w:val="00733788"/>
    <w:rsid w:val="007373A8"/>
    <w:rsid w:val="00741D15"/>
    <w:rsid w:val="007464F5"/>
    <w:rsid w:val="007513E1"/>
    <w:rsid w:val="00752017"/>
    <w:rsid w:val="007534A8"/>
    <w:rsid w:val="00761F3E"/>
    <w:rsid w:val="00762192"/>
    <w:rsid w:val="00762364"/>
    <w:rsid w:val="00764F1E"/>
    <w:rsid w:val="00765D4D"/>
    <w:rsid w:val="007667FD"/>
    <w:rsid w:val="00766B28"/>
    <w:rsid w:val="00774F9C"/>
    <w:rsid w:val="00775EF7"/>
    <w:rsid w:val="00777433"/>
    <w:rsid w:val="00777C4B"/>
    <w:rsid w:val="00781397"/>
    <w:rsid w:val="00781ECD"/>
    <w:rsid w:val="0078220D"/>
    <w:rsid w:val="007828DA"/>
    <w:rsid w:val="00784FCD"/>
    <w:rsid w:val="007865BD"/>
    <w:rsid w:val="00787446"/>
    <w:rsid w:val="007877E1"/>
    <w:rsid w:val="00791283"/>
    <w:rsid w:val="007923C3"/>
    <w:rsid w:val="0079364A"/>
    <w:rsid w:val="00793D65"/>
    <w:rsid w:val="00795BBC"/>
    <w:rsid w:val="00796D9B"/>
    <w:rsid w:val="007A474D"/>
    <w:rsid w:val="007A7C43"/>
    <w:rsid w:val="007B1383"/>
    <w:rsid w:val="007B161C"/>
    <w:rsid w:val="007B208A"/>
    <w:rsid w:val="007B3BA8"/>
    <w:rsid w:val="007B5A2E"/>
    <w:rsid w:val="007C186F"/>
    <w:rsid w:val="007D06A8"/>
    <w:rsid w:val="007D1416"/>
    <w:rsid w:val="007D1DC2"/>
    <w:rsid w:val="007D59AF"/>
    <w:rsid w:val="007D5C3A"/>
    <w:rsid w:val="007E0C76"/>
    <w:rsid w:val="007E107E"/>
    <w:rsid w:val="007E3251"/>
    <w:rsid w:val="007E536C"/>
    <w:rsid w:val="007E5E52"/>
    <w:rsid w:val="007E7D7C"/>
    <w:rsid w:val="00801414"/>
    <w:rsid w:val="008016B0"/>
    <w:rsid w:val="00806F37"/>
    <w:rsid w:val="008121B2"/>
    <w:rsid w:val="00812C41"/>
    <w:rsid w:val="008170AA"/>
    <w:rsid w:val="00820D55"/>
    <w:rsid w:val="0082185E"/>
    <w:rsid w:val="008220F7"/>
    <w:rsid w:val="008242A0"/>
    <w:rsid w:val="00832EAB"/>
    <w:rsid w:val="008363F4"/>
    <w:rsid w:val="008401E3"/>
    <w:rsid w:val="00841084"/>
    <w:rsid w:val="0084551A"/>
    <w:rsid w:val="00845E24"/>
    <w:rsid w:val="00846476"/>
    <w:rsid w:val="00850D26"/>
    <w:rsid w:val="00853537"/>
    <w:rsid w:val="008536C3"/>
    <w:rsid w:val="00856FB0"/>
    <w:rsid w:val="00861A70"/>
    <w:rsid w:val="00862077"/>
    <w:rsid w:val="008626F9"/>
    <w:rsid w:val="008627FA"/>
    <w:rsid w:val="008630F8"/>
    <w:rsid w:val="00863526"/>
    <w:rsid w:val="00866D26"/>
    <w:rsid w:val="00871D6A"/>
    <w:rsid w:val="00874AF6"/>
    <w:rsid w:val="008763D2"/>
    <w:rsid w:val="00882BCF"/>
    <w:rsid w:val="0088369A"/>
    <w:rsid w:val="008853D4"/>
    <w:rsid w:val="0088643E"/>
    <w:rsid w:val="00887FAA"/>
    <w:rsid w:val="0089110A"/>
    <w:rsid w:val="00891D18"/>
    <w:rsid w:val="008936B9"/>
    <w:rsid w:val="00897144"/>
    <w:rsid w:val="008A1F5C"/>
    <w:rsid w:val="008A40EE"/>
    <w:rsid w:val="008A56D9"/>
    <w:rsid w:val="008B0C81"/>
    <w:rsid w:val="008B0E52"/>
    <w:rsid w:val="008B16D2"/>
    <w:rsid w:val="008B22A5"/>
    <w:rsid w:val="008B2D0C"/>
    <w:rsid w:val="008B4939"/>
    <w:rsid w:val="008B498B"/>
    <w:rsid w:val="008C06AA"/>
    <w:rsid w:val="008C1AE8"/>
    <w:rsid w:val="008C3B41"/>
    <w:rsid w:val="008C4455"/>
    <w:rsid w:val="008C526B"/>
    <w:rsid w:val="008C5DBB"/>
    <w:rsid w:val="008C7329"/>
    <w:rsid w:val="008D5A6F"/>
    <w:rsid w:val="008D60A5"/>
    <w:rsid w:val="008E04A4"/>
    <w:rsid w:val="008E214E"/>
    <w:rsid w:val="008E6A9A"/>
    <w:rsid w:val="008E7DCC"/>
    <w:rsid w:val="008F381C"/>
    <w:rsid w:val="008F3B9F"/>
    <w:rsid w:val="008F3CE0"/>
    <w:rsid w:val="008F65CB"/>
    <w:rsid w:val="00900E9D"/>
    <w:rsid w:val="00900F2C"/>
    <w:rsid w:val="00903E01"/>
    <w:rsid w:val="00904279"/>
    <w:rsid w:val="00904ED9"/>
    <w:rsid w:val="00905157"/>
    <w:rsid w:val="00905FE4"/>
    <w:rsid w:val="00906BAD"/>
    <w:rsid w:val="0091040F"/>
    <w:rsid w:val="00910E9A"/>
    <w:rsid w:val="00913847"/>
    <w:rsid w:val="00916585"/>
    <w:rsid w:val="00917204"/>
    <w:rsid w:val="009208E9"/>
    <w:rsid w:val="00923163"/>
    <w:rsid w:val="00925533"/>
    <w:rsid w:val="00926083"/>
    <w:rsid w:val="009269D0"/>
    <w:rsid w:val="00932FD7"/>
    <w:rsid w:val="00935A47"/>
    <w:rsid w:val="009402CD"/>
    <w:rsid w:val="00943D8A"/>
    <w:rsid w:val="00944043"/>
    <w:rsid w:val="009444CD"/>
    <w:rsid w:val="0094465D"/>
    <w:rsid w:val="00944854"/>
    <w:rsid w:val="009535D1"/>
    <w:rsid w:val="00956108"/>
    <w:rsid w:val="00957CA4"/>
    <w:rsid w:val="00960B4E"/>
    <w:rsid w:val="00960EDC"/>
    <w:rsid w:val="00967019"/>
    <w:rsid w:val="009701C0"/>
    <w:rsid w:val="00971EAB"/>
    <w:rsid w:val="00980E74"/>
    <w:rsid w:val="0098307C"/>
    <w:rsid w:val="00985FA8"/>
    <w:rsid w:val="009870F4"/>
    <w:rsid w:val="009908AC"/>
    <w:rsid w:val="0099186E"/>
    <w:rsid w:val="00992900"/>
    <w:rsid w:val="00992A13"/>
    <w:rsid w:val="00993F33"/>
    <w:rsid w:val="00993F6D"/>
    <w:rsid w:val="00994E21"/>
    <w:rsid w:val="00994F07"/>
    <w:rsid w:val="0099643C"/>
    <w:rsid w:val="00996D28"/>
    <w:rsid w:val="009A0812"/>
    <w:rsid w:val="009A2DB4"/>
    <w:rsid w:val="009A3AF7"/>
    <w:rsid w:val="009A43E6"/>
    <w:rsid w:val="009B17FE"/>
    <w:rsid w:val="009B1A91"/>
    <w:rsid w:val="009B1D8C"/>
    <w:rsid w:val="009B3F80"/>
    <w:rsid w:val="009B44C6"/>
    <w:rsid w:val="009B4DE1"/>
    <w:rsid w:val="009B5A31"/>
    <w:rsid w:val="009B5E2A"/>
    <w:rsid w:val="009B68EB"/>
    <w:rsid w:val="009B6912"/>
    <w:rsid w:val="009B77E6"/>
    <w:rsid w:val="009B7B4E"/>
    <w:rsid w:val="009C02DB"/>
    <w:rsid w:val="009C1B01"/>
    <w:rsid w:val="009C4188"/>
    <w:rsid w:val="009C5C0D"/>
    <w:rsid w:val="009C61B8"/>
    <w:rsid w:val="009C797A"/>
    <w:rsid w:val="009D12E4"/>
    <w:rsid w:val="009D2C4A"/>
    <w:rsid w:val="009D412B"/>
    <w:rsid w:val="009D4BD3"/>
    <w:rsid w:val="009D4EA8"/>
    <w:rsid w:val="009D6D0C"/>
    <w:rsid w:val="009D73B7"/>
    <w:rsid w:val="009E0861"/>
    <w:rsid w:val="009E0AD5"/>
    <w:rsid w:val="009E4F3C"/>
    <w:rsid w:val="009E5005"/>
    <w:rsid w:val="009E685F"/>
    <w:rsid w:val="009E7DF0"/>
    <w:rsid w:val="009F224D"/>
    <w:rsid w:val="009F5076"/>
    <w:rsid w:val="009F519E"/>
    <w:rsid w:val="00A03A3A"/>
    <w:rsid w:val="00A071B6"/>
    <w:rsid w:val="00A115B7"/>
    <w:rsid w:val="00A1177C"/>
    <w:rsid w:val="00A119F7"/>
    <w:rsid w:val="00A12101"/>
    <w:rsid w:val="00A1300C"/>
    <w:rsid w:val="00A152A8"/>
    <w:rsid w:val="00A152E3"/>
    <w:rsid w:val="00A218E9"/>
    <w:rsid w:val="00A25664"/>
    <w:rsid w:val="00A3151E"/>
    <w:rsid w:val="00A346DE"/>
    <w:rsid w:val="00A34B2A"/>
    <w:rsid w:val="00A3560D"/>
    <w:rsid w:val="00A35B3A"/>
    <w:rsid w:val="00A35C8C"/>
    <w:rsid w:val="00A41BD3"/>
    <w:rsid w:val="00A43E13"/>
    <w:rsid w:val="00A44A38"/>
    <w:rsid w:val="00A47435"/>
    <w:rsid w:val="00A47CEF"/>
    <w:rsid w:val="00A51CFF"/>
    <w:rsid w:val="00A52BE2"/>
    <w:rsid w:val="00A543AF"/>
    <w:rsid w:val="00A5569F"/>
    <w:rsid w:val="00A562A2"/>
    <w:rsid w:val="00A6228C"/>
    <w:rsid w:val="00A65803"/>
    <w:rsid w:val="00A67CFC"/>
    <w:rsid w:val="00A713D0"/>
    <w:rsid w:val="00A73CE6"/>
    <w:rsid w:val="00A7603F"/>
    <w:rsid w:val="00A76F68"/>
    <w:rsid w:val="00A8064B"/>
    <w:rsid w:val="00A81B9C"/>
    <w:rsid w:val="00A837CB"/>
    <w:rsid w:val="00A85F51"/>
    <w:rsid w:val="00A91C30"/>
    <w:rsid w:val="00A922F9"/>
    <w:rsid w:val="00A93803"/>
    <w:rsid w:val="00A93895"/>
    <w:rsid w:val="00A9478B"/>
    <w:rsid w:val="00A94D58"/>
    <w:rsid w:val="00A965B1"/>
    <w:rsid w:val="00A97765"/>
    <w:rsid w:val="00A97C2F"/>
    <w:rsid w:val="00A97E3B"/>
    <w:rsid w:val="00AA1FCD"/>
    <w:rsid w:val="00AA3971"/>
    <w:rsid w:val="00AA3F8B"/>
    <w:rsid w:val="00AA5CEB"/>
    <w:rsid w:val="00AA6A5E"/>
    <w:rsid w:val="00AA7852"/>
    <w:rsid w:val="00AA7906"/>
    <w:rsid w:val="00AA7D16"/>
    <w:rsid w:val="00AB0CE5"/>
    <w:rsid w:val="00AB1632"/>
    <w:rsid w:val="00AB1B2D"/>
    <w:rsid w:val="00AB2856"/>
    <w:rsid w:val="00AC1FAA"/>
    <w:rsid w:val="00AC2944"/>
    <w:rsid w:val="00AC7B34"/>
    <w:rsid w:val="00AD2343"/>
    <w:rsid w:val="00AD3A1E"/>
    <w:rsid w:val="00AD419C"/>
    <w:rsid w:val="00AD4354"/>
    <w:rsid w:val="00AD443B"/>
    <w:rsid w:val="00AD4821"/>
    <w:rsid w:val="00AD7184"/>
    <w:rsid w:val="00AE1F59"/>
    <w:rsid w:val="00AE38D9"/>
    <w:rsid w:val="00AE3B4B"/>
    <w:rsid w:val="00AE74E1"/>
    <w:rsid w:val="00AE752D"/>
    <w:rsid w:val="00AF0BF0"/>
    <w:rsid w:val="00AF31BE"/>
    <w:rsid w:val="00B01B3F"/>
    <w:rsid w:val="00B03B2A"/>
    <w:rsid w:val="00B07132"/>
    <w:rsid w:val="00B101C4"/>
    <w:rsid w:val="00B1364B"/>
    <w:rsid w:val="00B24C78"/>
    <w:rsid w:val="00B24D61"/>
    <w:rsid w:val="00B25F91"/>
    <w:rsid w:val="00B2674B"/>
    <w:rsid w:val="00B317F1"/>
    <w:rsid w:val="00B359C0"/>
    <w:rsid w:val="00B4030C"/>
    <w:rsid w:val="00B40A74"/>
    <w:rsid w:val="00B41483"/>
    <w:rsid w:val="00B44411"/>
    <w:rsid w:val="00B474AE"/>
    <w:rsid w:val="00B501D0"/>
    <w:rsid w:val="00B52123"/>
    <w:rsid w:val="00B57441"/>
    <w:rsid w:val="00B57B9F"/>
    <w:rsid w:val="00B6075B"/>
    <w:rsid w:val="00B61160"/>
    <w:rsid w:val="00B644E4"/>
    <w:rsid w:val="00B645A3"/>
    <w:rsid w:val="00B67270"/>
    <w:rsid w:val="00B71352"/>
    <w:rsid w:val="00B71C4D"/>
    <w:rsid w:val="00B72BE7"/>
    <w:rsid w:val="00B72F5F"/>
    <w:rsid w:val="00B743B0"/>
    <w:rsid w:val="00B74C4C"/>
    <w:rsid w:val="00B74F6F"/>
    <w:rsid w:val="00B76882"/>
    <w:rsid w:val="00B7785D"/>
    <w:rsid w:val="00B779DA"/>
    <w:rsid w:val="00B84A10"/>
    <w:rsid w:val="00B85746"/>
    <w:rsid w:val="00B86B08"/>
    <w:rsid w:val="00B86E98"/>
    <w:rsid w:val="00B926C2"/>
    <w:rsid w:val="00B948E3"/>
    <w:rsid w:val="00B95941"/>
    <w:rsid w:val="00BA0791"/>
    <w:rsid w:val="00BA108F"/>
    <w:rsid w:val="00BA33D2"/>
    <w:rsid w:val="00BA3FC8"/>
    <w:rsid w:val="00BA6F3E"/>
    <w:rsid w:val="00BB0246"/>
    <w:rsid w:val="00BB11CF"/>
    <w:rsid w:val="00BB23AB"/>
    <w:rsid w:val="00BB23E5"/>
    <w:rsid w:val="00BB2A0F"/>
    <w:rsid w:val="00BB40D5"/>
    <w:rsid w:val="00BB53D5"/>
    <w:rsid w:val="00BB7365"/>
    <w:rsid w:val="00BC13E2"/>
    <w:rsid w:val="00BC14B4"/>
    <w:rsid w:val="00BC4212"/>
    <w:rsid w:val="00BC6380"/>
    <w:rsid w:val="00BC68B3"/>
    <w:rsid w:val="00BD5D94"/>
    <w:rsid w:val="00BD5FCB"/>
    <w:rsid w:val="00BD61AD"/>
    <w:rsid w:val="00BD633F"/>
    <w:rsid w:val="00BD6705"/>
    <w:rsid w:val="00BE0482"/>
    <w:rsid w:val="00BE1D39"/>
    <w:rsid w:val="00BE1DD3"/>
    <w:rsid w:val="00BE22E1"/>
    <w:rsid w:val="00BE3028"/>
    <w:rsid w:val="00BE4C5F"/>
    <w:rsid w:val="00BE4DE7"/>
    <w:rsid w:val="00BF13B2"/>
    <w:rsid w:val="00BF187A"/>
    <w:rsid w:val="00BF6551"/>
    <w:rsid w:val="00BF6CEE"/>
    <w:rsid w:val="00BF74CE"/>
    <w:rsid w:val="00C00614"/>
    <w:rsid w:val="00C013E5"/>
    <w:rsid w:val="00C01D6F"/>
    <w:rsid w:val="00C03D9A"/>
    <w:rsid w:val="00C04143"/>
    <w:rsid w:val="00C10287"/>
    <w:rsid w:val="00C124BF"/>
    <w:rsid w:val="00C1712A"/>
    <w:rsid w:val="00C175DF"/>
    <w:rsid w:val="00C2056D"/>
    <w:rsid w:val="00C208B7"/>
    <w:rsid w:val="00C21C4C"/>
    <w:rsid w:val="00C23774"/>
    <w:rsid w:val="00C24A0D"/>
    <w:rsid w:val="00C26EC2"/>
    <w:rsid w:val="00C33E0F"/>
    <w:rsid w:val="00C346CB"/>
    <w:rsid w:val="00C34EFD"/>
    <w:rsid w:val="00C40B19"/>
    <w:rsid w:val="00C41A4C"/>
    <w:rsid w:val="00C43420"/>
    <w:rsid w:val="00C44DB6"/>
    <w:rsid w:val="00C4699E"/>
    <w:rsid w:val="00C47E8B"/>
    <w:rsid w:val="00C51C1F"/>
    <w:rsid w:val="00C566BA"/>
    <w:rsid w:val="00C56F79"/>
    <w:rsid w:val="00C607C1"/>
    <w:rsid w:val="00C62C5B"/>
    <w:rsid w:val="00C65EDF"/>
    <w:rsid w:val="00C664A5"/>
    <w:rsid w:val="00C67567"/>
    <w:rsid w:val="00C7400E"/>
    <w:rsid w:val="00C82092"/>
    <w:rsid w:val="00C825E5"/>
    <w:rsid w:val="00C832BC"/>
    <w:rsid w:val="00C84081"/>
    <w:rsid w:val="00C84FB5"/>
    <w:rsid w:val="00C85008"/>
    <w:rsid w:val="00C8796C"/>
    <w:rsid w:val="00C92AFD"/>
    <w:rsid w:val="00C941E9"/>
    <w:rsid w:val="00C968BF"/>
    <w:rsid w:val="00CA0397"/>
    <w:rsid w:val="00CA3480"/>
    <w:rsid w:val="00CA4099"/>
    <w:rsid w:val="00CA52EB"/>
    <w:rsid w:val="00CA6477"/>
    <w:rsid w:val="00CB353E"/>
    <w:rsid w:val="00CB422F"/>
    <w:rsid w:val="00CB492F"/>
    <w:rsid w:val="00CB571E"/>
    <w:rsid w:val="00CB5930"/>
    <w:rsid w:val="00CD2F06"/>
    <w:rsid w:val="00CD329C"/>
    <w:rsid w:val="00CD3597"/>
    <w:rsid w:val="00CD41BE"/>
    <w:rsid w:val="00CD51B1"/>
    <w:rsid w:val="00CD54C9"/>
    <w:rsid w:val="00CE074C"/>
    <w:rsid w:val="00CE1D93"/>
    <w:rsid w:val="00CF2895"/>
    <w:rsid w:val="00CF48F8"/>
    <w:rsid w:val="00CF58F1"/>
    <w:rsid w:val="00CF67E8"/>
    <w:rsid w:val="00D04787"/>
    <w:rsid w:val="00D047B1"/>
    <w:rsid w:val="00D047BC"/>
    <w:rsid w:val="00D0686B"/>
    <w:rsid w:val="00D073BF"/>
    <w:rsid w:val="00D07A59"/>
    <w:rsid w:val="00D10E7D"/>
    <w:rsid w:val="00D138CC"/>
    <w:rsid w:val="00D140EE"/>
    <w:rsid w:val="00D14B2E"/>
    <w:rsid w:val="00D15A2E"/>
    <w:rsid w:val="00D15DED"/>
    <w:rsid w:val="00D1648E"/>
    <w:rsid w:val="00D211CD"/>
    <w:rsid w:val="00D2164C"/>
    <w:rsid w:val="00D21F9A"/>
    <w:rsid w:val="00D221C8"/>
    <w:rsid w:val="00D23E58"/>
    <w:rsid w:val="00D3219C"/>
    <w:rsid w:val="00D32F90"/>
    <w:rsid w:val="00D3739D"/>
    <w:rsid w:val="00D40349"/>
    <w:rsid w:val="00D4092E"/>
    <w:rsid w:val="00D41E80"/>
    <w:rsid w:val="00D466B3"/>
    <w:rsid w:val="00D46D28"/>
    <w:rsid w:val="00D47FB2"/>
    <w:rsid w:val="00D5127E"/>
    <w:rsid w:val="00D56AC6"/>
    <w:rsid w:val="00D605CF"/>
    <w:rsid w:val="00D6144D"/>
    <w:rsid w:val="00D61E19"/>
    <w:rsid w:val="00D62306"/>
    <w:rsid w:val="00D63DF6"/>
    <w:rsid w:val="00D65249"/>
    <w:rsid w:val="00D66698"/>
    <w:rsid w:val="00D70048"/>
    <w:rsid w:val="00D71600"/>
    <w:rsid w:val="00D717FB"/>
    <w:rsid w:val="00D718FF"/>
    <w:rsid w:val="00D71F1E"/>
    <w:rsid w:val="00D767BE"/>
    <w:rsid w:val="00D81BD9"/>
    <w:rsid w:val="00D839C6"/>
    <w:rsid w:val="00D84DDC"/>
    <w:rsid w:val="00D84FC0"/>
    <w:rsid w:val="00D85545"/>
    <w:rsid w:val="00D8605C"/>
    <w:rsid w:val="00D86C81"/>
    <w:rsid w:val="00D870A5"/>
    <w:rsid w:val="00D935ED"/>
    <w:rsid w:val="00D9671E"/>
    <w:rsid w:val="00D978F2"/>
    <w:rsid w:val="00DA13F4"/>
    <w:rsid w:val="00DA1880"/>
    <w:rsid w:val="00DA2E1C"/>
    <w:rsid w:val="00DA6035"/>
    <w:rsid w:val="00DA6ADE"/>
    <w:rsid w:val="00DB09C0"/>
    <w:rsid w:val="00DB19D7"/>
    <w:rsid w:val="00DB3908"/>
    <w:rsid w:val="00DB4047"/>
    <w:rsid w:val="00DC088B"/>
    <w:rsid w:val="00DC1B8E"/>
    <w:rsid w:val="00DC35E1"/>
    <w:rsid w:val="00DC4F66"/>
    <w:rsid w:val="00DC52B4"/>
    <w:rsid w:val="00DC54C1"/>
    <w:rsid w:val="00DD50E8"/>
    <w:rsid w:val="00DE0FF9"/>
    <w:rsid w:val="00DE69EF"/>
    <w:rsid w:val="00DE6F86"/>
    <w:rsid w:val="00DF2BD4"/>
    <w:rsid w:val="00DF45C8"/>
    <w:rsid w:val="00DF4E1B"/>
    <w:rsid w:val="00DF735B"/>
    <w:rsid w:val="00E00F44"/>
    <w:rsid w:val="00E01035"/>
    <w:rsid w:val="00E01E9C"/>
    <w:rsid w:val="00E02352"/>
    <w:rsid w:val="00E023F7"/>
    <w:rsid w:val="00E04B8F"/>
    <w:rsid w:val="00E07637"/>
    <w:rsid w:val="00E12495"/>
    <w:rsid w:val="00E12829"/>
    <w:rsid w:val="00E144DC"/>
    <w:rsid w:val="00E149C7"/>
    <w:rsid w:val="00E16DD8"/>
    <w:rsid w:val="00E17B78"/>
    <w:rsid w:val="00E17D8F"/>
    <w:rsid w:val="00E23EC8"/>
    <w:rsid w:val="00E24F07"/>
    <w:rsid w:val="00E279D5"/>
    <w:rsid w:val="00E31285"/>
    <w:rsid w:val="00E31433"/>
    <w:rsid w:val="00E3710E"/>
    <w:rsid w:val="00E420B3"/>
    <w:rsid w:val="00E43AE2"/>
    <w:rsid w:val="00E4577A"/>
    <w:rsid w:val="00E5295E"/>
    <w:rsid w:val="00E53D81"/>
    <w:rsid w:val="00E54F6A"/>
    <w:rsid w:val="00E55687"/>
    <w:rsid w:val="00E55C74"/>
    <w:rsid w:val="00E563DF"/>
    <w:rsid w:val="00E62A73"/>
    <w:rsid w:val="00E637BA"/>
    <w:rsid w:val="00E65ADA"/>
    <w:rsid w:val="00E66478"/>
    <w:rsid w:val="00E66D19"/>
    <w:rsid w:val="00E723BC"/>
    <w:rsid w:val="00E744D7"/>
    <w:rsid w:val="00E86AEA"/>
    <w:rsid w:val="00E8737A"/>
    <w:rsid w:val="00E91BE2"/>
    <w:rsid w:val="00E9571A"/>
    <w:rsid w:val="00E9797F"/>
    <w:rsid w:val="00E97A79"/>
    <w:rsid w:val="00EA0272"/>
    <w:rsid w:val="00EB0281"/>
    <w:rsid w:val="00EB12B9"/>
    <w:rsid w:val="00EB2B8F"/>
    <w:rsid w:val="00EB2DF3"/>
    <w:rsid w:val="00EB409F"/>
    <w:rsid w:val="00EB7A8E"/>
    <w:rsid w:val="00EC7419"/>
    <w:rsid w:val="00ED29D3"/>
    <w:rsid w:val="00ED51AE"/>
    <w:rsid w:val="00ED6EF8"/>
    <w:rsid w:val="00ED78A8"/>
    <w:rsid w:val="00EE0457"/>
    <w:rsid w:val="00EE6879"/>
    <w:rsid w:val="00EE7AF0"/>
    <w:rsid w:val="00EE7CE6"/>
    <w:rsid w:val="00EF00FA"/>
    <w:rsid w:val="00EF2306"/>
    <w:rsid w:val="00EF3455"/>
    <w:rsid w:val="00EF6542"/>
    <w:rsid w:val="00F02B66"/>
    <w:rsid w:val="00F05B26"/>
    <w:rsid w:val="00F10888"/>
    <w:rsid w:val="00F112A4"/>
    <w:rsid w:val="00F14B8D"/>
    <w:rsid w:val="00F170BF"/>
    <w:rsid w:val="00F17BD7"/>
    <w:rsid w:val="00F20983"/>
    <w:rsid w:val="00F21A85"/>
    <w:rsid w:val="00F24D9F"/>
    <w:rsid w:val="00F32BC1"/>
    <w:rsid w:val="00F33787"/>
    <w:rsid w:val="00F35432"/>
    <w:rsid w:val="00F36536"/>
    <w:rsid w:val="00F40FB0"/>
    <w:rsid w:val="00F4603A"/>
    <w:rsid w:val="00F51FAF"/>
    <w:rsid w:val="00F531EC"/>
    <w:rsid w:val="00F54041"/>
    <w:rsid w:val="00F55E34"/>
    <w:rsid w:val="00F56DAA"/>
    <w:rsid w:val="00F6060C"/>
    <w:rsid w:val="00F62626"/>
    <w:rsid w:val="00F6340C"/>
    <w:rsid w:val="00F6369D"/>
    <w:rsid w:val="00F6447D"/>
    <w:rsid w:val="00F65653"/>
    <w:rsid w:val="00F669AA"/>
    <w:rsid w:val="00F66F8C"/>
    <w:rsid w:val="00F6742B"/>
    <w:rsid w:val="00F80645"/>
    <w:rsid w:val="00F81684"/>
    <w:rsid w:val="00F83A1F"/>
    <w:rsid w:val="00F87ACE"/>
    <w:rsid w:val="00F90147"/>
    <w:rsid w:val="00F9348B"/>
    <w:rsid w:val="00F95109"/>
    <w:rsid w:val="00F9782B"/>
    <w:rsid w:val="00FA0594"/>
    <w:rsid w:val="00FA46FD"/>
    <w:rsid w:val="00FA6E4D"/>
    <w:rsid w:val="00FB1886"/>
    <w:rsid w:val="00FB4360"/>
    <w:rsid w:val="00FC08FD"/>
    <w:rsid w:val="00FC0C61"/>
    <w:rsid w:val="00FC4F12"/>
    <w:rsid w:val="00FC66E9"/>
    <w:rsid w:val="00FC7EAC"/>
    <w:rsid w:val="00FD125B"/>
    <w:rsid w:val="00FD2864"/>
    <w:rsid w:val="00FD4484"/>
    <w:rsid w:val="00FD4ABA"/>
    <w:rsid w:val="00FD4D30"/>
    <w:rsid w:val="00FD697F"/>
    <w:rsid w:val="00FE0B13"/>
    <w:rsid w:val="00FE4D65"/>
    <w:rsid w:val="00FE4F6D"/>
    <w:rsid w:val="00FE5E4E"/>
    <w:rsid w:val="00FF0FE1"/>
    <w:rsid w:val="00FF203C"/>
    <w:rsid w:val="00FF23B4"/>
    <w:rsid w:val="00FF3431"/>
    <w:rsid w:val="00FF57AF"/>
    <w:rsid w:val="00FF6D23"/>
    <w:rsid w:val="00FF75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945"/>
  <w15:docId w15:val="{D257839D-85BC-4021-A87B-B12B670A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DF3"/>
    <w:pPr>
      <w:widowControl w:val="0"/>
      <w:bidi/>
      <w:spacing w:after="0" w:line="360" w:lineRule="auto"/>
      <w:ind w:left="340"/>
      <w:contextualSpacing/>
      <w:jc w:val="both"/>
    </w:pPr>
    <w:rPr>
      <w:rFonts w:ascii="David" w:hAnsi="David" w:cs="David"/>
      <w:sz w:val="24"/>
      <w:szCs w:val="24"/>
    </w:rPr>
  </w:style>
  <w:style w:type="paragraph" w:styleId="1">
    <w:name w:val="heading 1"/>
    <w:basedOn w:val="a"/>
    <w:next w:val="a"/>
    <w:link w:val="10"/>
    <w:uiPriority w:val="9"/>
    <w:qFormat/>
    <w:rsid w:val="00EB2DF3"/>
    <w:pPr>
      <w:keepNext/>
      <w:keepLines/>
      <w:spacing w:before="240"/>
      <w:jc w:val="center"/>
      <w:outlineLvl w:val="0"/>
    </w:pPr>
    <w:rPr>
      <w:rFonts w:asciiTheme="majorHAnsi" w:eastAsiaTheme="majorEastAsia" w:hAnsiTheme="majorHAnsi"/>
      <w:bCs/>
      <w:sz w:val="32"/>
      <w:szCs w:val="36"/>
    </w:rPr>
  </w:style>
  <w:style w:type="paragraph" w:styleId="2">
    <w:name w:val="heading 2"/>
    <w:basedOn w:val="a"/>
    <w:next w:val="a"/>
    <w:link w:val="20"/>
    <w:unhideWhenUsed/>
    <w:qFormat/>
    <w:rsid w:val="00EB2DF3"/>
    <w:pPr>
      <w:ind w:left="0"/>
      <w:jc w:val="left"/>
      <w:outlineLvl w:val="1"/>
    </w:pPr>
    <w:rPr>
      <w:rFonts w:asciiTheme="majorHAnsi" w:eastAsiaTheme="majorEastAsia" w:hAnsiTheme="majorHAnsi"/>
      <w:bCs/>
      <w:sz w:val="26"/>
      <w:szCs w:val="36"/>
      <w:u w:val="single"/>
    </w:rPr>
  </w:style>
  <w:style w:type="paragraph" w:styleId="3">
    <w:name w:val="heading 3"/>
    <w:basedOn w:val="a"/>
    <w:next w:val="a"/>
    <w:link w:val="30"/>
    <w:unhideWhenUsed/>
    <w:qFormat/>
    <w:rsid w:val="00EB2DF3"/>
    <w:pPr>
      <w:spacing w:before="40"/>
      <w:ind w:left="0"/>
      <w:jc w:val="left"/>
      <w:outlineLvl w:val="2"/>
    </w:pPr>
    <w:rPr>
      <w:rFonts w:asciiTheme="majorHAnsi" w:eastAsiaTheme="majorEastAsia" w:hAnsiTheme="majorHAnsi"/>
      <w:szCs w:val="28"/>
      <w:u w:val="double"/>
    </w:rPr>
  </w:style>
  <w:style w:type="paragraph" w:styleId="4">
    <w:name w:val="heading 4"/>
    <w:basedOn w:val="a"/>
    <w:next w:val="a"/>
    <w:link w:val="40"/>
    <w:uiPriority w:val="9"/>
    <w:unhideWhenUsed/>
    <w:qFormat/>
    <w:rsid w:val="00EB2DF3"/>
    <w:pPr>
      <w:numPr>
        <w:numId w:val="2"/>
      </w:numPr>
      <w:spacing w:before="40" w:after="120"/>
      <w:outlineLvl w:val="3"/>
    </w:pPr>
    <w:rPr>
      <w:b/>
      <w:bCs/>
      <w:color w:val="000000" w:themeColor="text1"/>
      <w:szCs w:val="28"/>
    </w:rPr>
  </w:style>
  <w:style w:type="paragraph" w:styleId="5">
    <w:name w:val="heading 5"/>
    <w:basedOn w:val="a"/>
    <w:next w:val="a"/>
    <w:link w:val="50"/>
    <w:uiPriority w:val="9"/>
    <w:unhideWhenUsed/>
    <w:qFormat/>
    <w:rsid w:val="00EB2DF3"/>
    <w:pPr>
      <w:spacing w:line="259" w:lineRule="auto"/>
      <w:outlineLvl w:val="4"/>
    </w:pPr>
    <w:rPr>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 Text"/>
    <w:basedOn w:val="a"/>
    <w:rsid w:val="00EB2DF3"/>
    <w:pPr>
      <w:keepLines/>
      <w:tabs>
        <w:tab w:val="left" w:pos="624"/>
        <w:tab w:val="left" w:pos="1247"/>
      </w:tabs>
      <w:snapToGrid w:val="0"/>
      <w:ind w:left="0"/>
      <w:jc w:val="left"/>
    </w:pPr>
    <w:rPr>
      <w:rFonts w:ascii="Arial" w:eastAsia="Arial Unicode MS" w:hAnsi="Arial"/>
      <w:snapToGrid w:val="0"/>
      <w:sz w:val="20"/>
      <w:szCs w:val="26"/>
    </w:rPr>
  </w:style>
  <w:style w:type="paragraph" w:customStyle="1" w:styleId="TableSideHeading">
    <w:name w:val="Table SideHeading"/>
    <w:basedOn w:val="TableText"/>
    <w:rsid w:val="00EB2DF3"/>
    <w:pPr>
      <w:outlineLvl w:val="2"/>
    </w:pPr>
  </w:style>
  <w:style w:type="paragraph" w:customStyle="1" w:styleId="TableBlock">
    <w:name w:val="Table Block"/>
    <w:basedOn w:val="TableText"/>
    <w:rsid w:val="00EB2DF3"/>
    <w:pPr>
      <w:jc w:val="both"/>
    </w:pPr>
  </w:style>
  <w:style w:type="paragraph" w:customStyle="1" w:styleId="TableHead">
    <w:name w:val="Table Head"/>
    <w:basedOn w:val="TableText"/>
    <w:rsid w:val="00EB2DF3"/>
    <w:pPr>
      <w:jc w:val="center"/>
      <w:outlineLvl w:val="1"/>
    </w:pPr>
    <w:rPr>
      <w:b/>
      <w:bCs/>
    </w:rPr>
  </w:style>
  <w:style w:type="paragraph" w:customStyle="1" w:styleId="HeadMitparsemetBaze">
    <w:name w:val="Head MitparsemetBaze"/>
    <w:basedOn w:val="a"/>
    <w:rsid w:val="00EB2DF3"/>
    <w:pPr>
      <w:keepNext/>
      <w:keepLines/>
      <w:pageBreakBefore/>
      <w:snapToGrid w:val="0"/>
      <w:spacing w:before="480"/>
    </w:pPr>
    <w:rPr>
      <w:rFonts w:ascii="Arial" w:eastAsia="Arial Unicode MS" w:hAnsi="Arial"/>
      <w:b/>
      <w:bCs/>
      <w:snapToGrid w:val="0"/>
      <w:sz w:val="20"/>
      <w:szCs w:val="26"/>
    </w:rPr>
  </w:style>
  <w:style w:type="paragraph" w:customStyle="1" w:styleId="HeadHatzaotHok">
    <w:name w:val="Head HatzaotHok"/>
    <w:basedOn w:val="a"/>
    <w:rsid w:val="00EB2DF3"/>
    <w:pPr>
      <w:keepNext/>
      <w:keepLines/>
      <w:snapToGrid w:val="0"/>
      <w:spacing w:before="240"/>
      <w:jc w:val="center"/>
      <w:outlineLvl w:val="0"/>
    </w:pPr>
    <w:rPr>
      <w:rFonts w:ascii="Arial" w:eastAsia="Arial Unicode MS" w:hAnsi="Arial"/>
      <w:b/>
      <w:bCs/>
      <w:snapToGrid w:val="0"/>
      <w:sz w:val="20"/>
      <w:szCs w:val="26"/>
    </w:rPr>
  </w:style>
  <w:style w:type="paragraph" w:customStyle="1" w:styleId="HesberWriters">
    <w:name w:val="Hesber Writers"/>
    <w:basedOn w:val="Hesber"/>
    <w:rsid w:val="00EB2DF3"/>
    <w:pPr>
      <w:spacing w:before="120" w:after="120"/>
      <w:ind w:left="1418"/>
      <w:jc w:val="right"/>
    </w:pPr>
    <w:rPr>
      <w:b/>
      <w:bCs/>
    </w:rPr>
  </w:style>
  <w:style w:type="paragraph" w:customStyle="1" w:styleId="Hesber1st">
    <w:name w:val="Hesber 1st"/>
    <w:basedOn w:val="Hesber"/>
    <w:rsid w:val="00EB2DF3"/>
    <w:pPr>
      <w:tabs>
        <w:tab w:val="left" w:pos="680"/>
        <w:tab w:val="left" w:pos="1020"/>
      </w:tabs>
      <w:ind w:firstLine="0"/>
    </w:pPr>
  </w:style>
  <w:style w:type="paragraph" w:customStyle="1" w:styleId="HeadDivreiHesber">
    <w:name w:val="Head DivreiHesber"/>
    <w:basedOn w:val="a"/>
    <w:rsid w:val="00EB2DF3"/>
    <w:pPr>
      <w:snapToGrid w:val="0"/>
      <w:spacing w:before="360" w:after="120"/>
      <w:jc w:val="center"/>
      <w:outlineLvl w:val="1"/>
    </w:pPr>
    <w:rPr>
      <w:rFonts w:ascii="Arial" w:eastAsia="Arial Unicode MS" w:hAnsi="Arial"/>
      <w:b/>
      <w:snapToGrid w:val="0"/>
      <w:spacing w:val="40"/>
      <w:sz w:val="20"/>
      <w:szCs w:val="26"/>
    </w:rPr>
  </w:style>
  <w:style w:type="paragraph" w:customStyle="1" w:styleId="HeadHatzaotHok4Futer">
    <w:name w:val="Head HatzaotHok4Futer"/>
    <w:basedOn w:val="HeadHatzaotHok"/>
    <w:rsid w:val="00EB2DF3"/>
    <w:pPr>
      <w:spacing w:before="120" w:after="120"/>
    </w:pPr>
    <w:rPr>
      <w:color w:val="FF0000"/>
      <w:w w:val="80"/>
    </w:rPr>
  </w:style>
  <w:style w:type="paragraph" w:styleId="a3">
    <w:name w:val="endnote text"/>
    <w:basedOn w:val="a"/>
    <w:link w:val="a4"/>
    <w:semiHidden/>
    <w:rsid w:val="00EB2DF3"/>
    <w:pPr>
      <w:ind w:left="227" w:hanging="227"/>
    </w:pPr>
    <w:rPr>
      <w:sz w:val="14"/>
      <w:szCs w:val="22"/>
    </w:rPr>
  </w:style>
  <w:style w:type="character" w:customStyle="1" w:styleId="a4">
    <w:name w:val="טקסט הערת סיום תו"/>
    <w:basedOn w:val="a0"/>
    <w:link w:val="a3"/>
    <w:semiHidden/>
    <w:rsid w:val="00755755"/>
    <w:rPr>
      <w:rFonts w:ascii="David" w:hAnsi="David" w:cs="David"/>
      <w:sz w:val="14"/>
    </w:rPr>
  </w:style>
  <w:style w:type="paragraph" w:customStyle="1" w:styleId="TableInnerSideHeading">
    <w:name w:val="Table InnerSideHeading"/>
    <w:basedOn w:val="TableSideHeading"/>
    <w:rsid w:val="00EB2DF3"/>
    <w:pPr>
      <w:outlineLvl w:val="9"/>
    </w:pPr>
  </w:style>
  <w:style w:type="paragraph" w:customStyle="1" w:styleId="Hesber">
    <w:name w:val="Hesber"/>
    <w:basedOn w:val="a"/>
    <w:rsid w:val="00EB2DF3"/>
    <w:pPr>
      <w:snapToGrid w:val="0"/>
      <w:ind w:left="0" w:firstLine="340"/>
    </w:pPr>
    <w:rPr>
      <w:rFonts w:ascii="Arial" w:eastAsia="Arial Unicode MS" w:hAnsi="Arial"/>
      <w:snapToGrid w:val="0"/>
      <w:sz w:val="20"/>
      <w:szCs w:val="26"/>
    </w:rPr>
  </w:style>
  <w:style w:type="paragraph" w:styleId="a5">
    <w:name w:val="footnote text"/>
    <w:basedOn w:val="a"/>
    <w:link w:val="a6"/>
    <w:autoRedefine/>
    <w:semiHidden/>
    <w:rsid w:val="00EB2DF3"/>
    <w:pPr>
      <w:snapToGrid w:val="0"/>
      <w:spacing w:line="240" w:lineRule="auto"/>
      <w:ind w:left="0"/>
      <w:jc w:val="left"/>
    </w:pPr>
    <w:rPr>
      <w:rFonts w:ascii="Arial" w:eastAsia="Arial Unicode MS" w:hAnsi="Arial"/>
      <w:snapToGrid w:val="0"/>
      <w:sz w:val="14"/>
      <w:szCs w:val="20"/>
    </w:rPr>
  </w:style>
  <w:style w:type="character" w:customStyle="1" w:styleId="a6">
    <w:name w:val="טקסט הערת שוליים תו"/>
    <w:basedOn w:val="a0"/>
    <w:link w:val="a5"/>
    <w:semiHidden/>
    <w:rsid w:val="00755755"/>
    <w:rPr>
      <w:rFonts w:ascii="Arial" w:eastAsia="Arial Unicode MS" w:hAnsi="Arial" w:cs="David"/>
      <w:snapToGrid w:val="0"/>
      <w:sz w:val="14"/>
      <w:szCs w:val="20"/>
    </w:rPr>
  </w:style>
  <w:style w:type="character" w:styleId="a7">
    <w:name w:val="footnote reference"/>
    <w:aliases w:val="Footnote Reference_0,Footnote Reference_1,Footnote Reference"/>
    <w:basedOn w:val="a0"/>
    <w:semiHidden/>
    <w:rsid w:val="00EB2DF3"/>
    <w:rPr>
      <w:vertAlign w:val="superscript"/>
    </w:rPr>
  </w:style>
  <w:style w:type="paragraph" w:customStyle="1" w:styleId="HesberHeading">
    <w:name w:val="Hesber Heading"/>
    <w:basedOn w:val="Hesber"/>
    <w:rsid w:val="00EB2DF3"/>
    <w:pPr>
      <w:tabs>
        <w:tab w:val="left" w:pos="624"/>
        <w:tab w:val="left" w:pos="1247"/>
      </w:tabs>
    </w:pPr>
    <w:rPr>
      <w:b/>
      <w:bCs/>
    </w:rPr>
  </w:style>
  <w:style w:type="character" w:styleId="a8">
    <w:name w:val="endnote reference"/>
    <w:basedOn w:val="a0"/>
    <w:semiHidden/>
    <w:rsid w:val="00EB2DF3"/>
    <w:rPr>
      <w:vertAlign w:val="superscript"/>
    </w:rPr>
  </w:style>
  <w:style w:type="paragraph" w:customStyle="1" w:styleId="TableBlockOutdent">
    <w:name w:val="Table BlockOutdent"/>
    <w:basedOn w:val="TableBlock"/>
    <w:rsid w:val="00EB2DF3"/>
    <w:pPr>
      <w:ind w:left="624" w:hanging="624"/>
    </w:pPr>
  </w:style>
  <w:style w:type="paragraph" w:styleId="a9">
    <w:name w:val="header"/>
    <w:basedOn w:val="a"/>
    <w:link w:val="aa"/>
    <w:rsid w:val="00EB2DF3"/>
    <w:pPr>
      <w:tabs>
        <w:tab w:val="center" w:pos="4153"/>
        <w:tab w:val="right" w:pos="8306"/>
      </w:tabs>
    </w:pPr>
  </w:style>
  <w:style w:type="character" w:customStyle="1" w:styleId="aa">
    <w:name w:val="כותרת עליונה תו"/>
    <w:basedOn w:val="a0"/>
    <w:link w:val="a9"/>
    <w:rsid w:val="00755755"/>
    <w:rPr>
      <w:rFonts w:ascii="David" w:hAnsi="David" w:cs="David"/>
      <w:sz w:val="24"/>
      <w:szCs w:val="24"/>
    </w:rPr>
  </w:style>
  <w:style w:type="paragraph" w:styleId="ab">
    <w:name w:val="footer"/>
    <w:basedOn w:val="a"/>
    <w:link w:val="ac"/>
    <w:rsid w:val="00EB2DF3"/>
    <w:pPr>
      <w:tabs>
        <w:tab w:val="center" w:pos="4153"/>
        <w:tab w:val="right" w:pos="8306"/>
      </w:tabs>
    </w:pPr>
  </w:style>
  <w:style w:type="character" w:customStyle="1" w:styleId="ac">
    <w:name w:val="כותרת תחתונה תו"/>
    <w:basedOn w:val="a0"/>
    <w:link w:val="ab"/>
    <w:rsid w:val="00755755"/>
    <w:rPr>
      <w:rFonts w:ascii="David" w:hAnsi="David" w:cs="David"/>
      <w:sz w:val="24"/>
      <w:szCs w:val="24"/>
    </w:rPr>
  </w:style>
  <w:style w:type="character" w:styleId="ad">
    <w:name w:val="page number"/>
    <w:basedOn w:val="a0"/>
    <w:rsid w:val="00EB2DF3"/>
  </w:style>
  <w:style w:type="paragraph" w:customStyle="1" w:styleId="Cover1-Reshumot">
    <w:name w:val="Cover 1-Reshumot"/>
    <w:basedOn w:val="a"/>
    <w:rsid w:val="00EB2DF3"/>
    <w:pPr>
      <w:tabs>
        <w:tab w:val="left" w:pos="1191"/>
        <w:tab w:val="left" w:pos="1587"/>
      </w:tabs>
      <w:snapToGrid w:val="0"/>
      <w:spacing w:before="240" w:after="240" w:line="480" w:lineRule="auto"/>
      <w:jc w:val="center"/>
    </w:pPr>
    <w:rPr>
      <w:rFonts w:ascii="Arial" w:eastAsia="Arial Unicode MS" w:hAnsi="Arial"/>
      <w:snapToGrid w:val="0"/>
      <w:sz w:val="20"/>
      <w:szCs w:val="26"/>
    </w:rPr>
  </w:style>
  <w:style w:type="paragraph" w:customStyle="1" w:styleId="Cover2-HatzaotHok">
    <w:name w:val="Cover 2-HatzaotHok"/>
    <w:basedOn w:val="Cover1-Reshumot"/>
    <w:rsid w:val="00EB2DF3"/>
    <w:rPr>
      <w:sz w:val="36"/>
      <w:szCs w:val="52"/>
    </w:rPr>
  </w:style>
  <w:style w:type="paragraph" w:customStyle="1" w:styleId="Cover3-Haknesset">
    <w:name w:val="Cover 3-Haknesset"/>
    <w:basedOn w:val="Cover1-Reshumot"/>
    <w:rsid w:val="00EB2DF3"/>
    <w:rPr>
      <w:b/>
      <w:bCs/>
      <w:spacing w:val="60"/>
    </w:rPr>
  </w:style>
  <w:style w:type="paragraph" w:customStyle="1" w:styleId="Cover4-Date">
    <w:name w:val="Cover 4-Date"/>
    <w:basedOn w:val="a"/>
    <w:rsid w:val="00EB2DF3"/>
    <w:pPr>
      <w:pBdr>
        <w:bottom w:val="single" w:sz="4" w:space="0" w:color="auto"/>
      </w:pBdr>
      <w:tabs>
        <w:tab w:val="center" w:pos="4820"/>
        <w:tab w:val="right" w:pos="9639"/>
      </w:tabs>
      <w:snapToGrid w:val="0"/>
      <w:spacing w:before="240" w:after="240"/>
      <w:jc w:val="left"/>
    </w:pPr>
    <w:rPr>
      <w:rFonts w:ascii="Arial" w:eastAsia="Arial Unicode MS" w:hAnsi="Arial"/>
      <w:snapToGrid w:val="0"/>
      <w:sz w:val="20"/>
      <w:szCs w:val="26"/>
    </w:rPr>
  </w:style>
  <w:style w:type="paragraph" w:customStyle="1" w:styleId="Ragil">
    <w:name w:val="Ragil"/>
    <w:basedOn w:val="a"/>
    <w:rsid w:val="00EB2DF3"/>
    <w:pPr>
      <w:snapToGrid w:val="0"/>
      <w:jc w:val="left"/>
    </w:pPr>
    <w:rPr>
      <w:rFonts w:ascii="Arial" w:eastAsia="Arial Unicode MS" w:hAnsi="Arial"/>
      <w:snapToGrid w:val="0"/>
      <w:sz w:val="20"/>
      <w:szCs w:val="26"/>
    </w:rPr>
  </w:style>
  <w:style w:type="character" w:customStyle="1" w:styleId="default">
    <w:name w:val="default"/>
    <w:basedOn w:val="a0"/>
    <w:rsid w:val="00683768"/>
    <w:rPr>
      <w:rFonts w:ascii="Times New Roman" w:hAnsi="Times New Roman" w:cs="Times New Roman"/>
      <w:sz w:val="26"/>
      <w:szCs w:val="26"/>
    </w:rPr>
  </w:style>
  <w:style w:type="character" w:customStyle="1" w:styleId="50">
    <w:name w:val="כותרת 5 תו"/>
    <w:basedOn w:val="a0"/>
    <w:link w:val="5"/>
    <w:uiPriority w:val="9"/>
    <w:rsid w:val="00EB2DF3"/>
    <w:rPr>
      <w:rFonts w:ascii="David" w:hAnsi="David" w:cs="David"/>
      <w:color w:val="000000" w:themeColor="text1"/>
      <w:sz w:val="24"/>
      <w:szCs w:val="24"/>
    </w:rPr>
  </w:style>
  <w:style w:type="paragraph" w:customStyle="1" w:styleId="11">
    <w:name w:val="1"/>
    <w:basedOn w:val="a"/>
    <w:rsid w:val="005C2E6D"/>
    <w:pPr>
      <w:widowControl/>
      <w:ind w:left="680" w:hanging="680"/>
    </w:pPr>
    <w:rPr>
      <w:rFonts w:ascii="Times New Roman" w:eastAsia="Times New Roman" w:hAnsi="Times New Roman"/>
    </w:rPr>
  </w:style>
  <w:style w:type="paragraph" w:customStyle="1" w:styleId="21">
    <w:name w:val="2"/>
    <w:basedOn w:val="1"/>
    <w:rsid w:val="005C2E6D"/>
    <w:pPr>
      <w:keepLines w:val="0"/>
      <w:widowControl/>
      <w:spacing w:before="0"/>
      <w:ind w:left="509"/>
    </w:pPr>
    <w:rPr>
      <w:rFonts w:ascii="Times New Roman" w:eastAsia="Times New Roman" w:hAnsi="Times New Roman"/>
      <w:b/>
      <w:bCs w:val="0"/>
      <w:sz w:val="20"/>
      <w:szCs w:val="24"/>
    </w:rPr>
  </w:style>
  <w:style w:type="character" w:customStyle="1" w:styleId="10">
    <w:name w:val="כותרת 1 תו"/>
    <w:basedOn w:val="a0"/>
    <w:link w:val="1"/>
    <w:uiPriority w:val="9"/>
    <w:rsid w:val="00EB2DF3"/>
    <w:rPr>
      <w:rFonts w:asciiTheme="majorHAnsi" w:eastAsiaTheme="majorEastAsia" w:hAnsiTheme="majorHAnsi" w:cs="David"/>
      <w:bCs/>
      <w:sz w:val="32"/>
      <w:szCs w:val="36"/>
    </w:rPr>
  </w:style>
  <w:style w:type="paragraph" w:customStyle="1" w:styleId="P00">
    <w:name w:val="P00"/>
    <w:rsid w:val="005C2E6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ae">
    <w:name w:val="א."/>
    <w:basedOn w:val="a"/>
    <w:rsid w:val="005C2E6D"/>
    <w:pPr>
      <w:widowControl/>
      <w:ind w:left="368" w:hanging="368"/>
    </w:pPr>
    <w:rPr>
      <w:rFonts w:ascii="Times New Roman" w:eastAsia="Times New Roman" w:hAnsi="Times New Roman"/>
    </w:rPr>
  </w:style>
  <w:style w:type="paragraph" w:styleId="af">
    <w:name w:val="Balloon Text"/>
    <w:basedOn w:val="a"/>
    <w:link w:val="af0"/>
    <w:uiPriority w:val="99"/>
    <w:semiHidden/>
    <w:unhideWhenUsed/>
    <w:rsid w:val="0006443D"/>
    <w:pPr>
      <w:spacing w:line="240" w:lineRule="auto"/>
    </w:pPr>
    <w:rPr>
      <w:rFonts w:ascii="Tahoma" w:hAnsi="Tahoma" w:cs="Tahoma"/>
      <w:sz w:val="16"/>
      <w:szCs w:val="16"/>
    </w:rPr>
  </w:style>
  <w:style w:type="character" w:customStyle="1" w:styleId="af0">
    <w:name w:val="טקסט בלונים תו"/>
    <w:basedOn w:val="a0"/>
    <w:link w:val="af"/>
    <w:uiPriority w:val="99"/>
    <w:semiHidden/>
    <w:rsid w:val="0006443D"/>
    <w:rPr>
      <w:rFonts w:ascii="Tahoma" w:eastAsia="MS Mincho" w:hAnsi="Tahoma" w:cs="Tahoma"/>
      <w:color w:val="000000"/>
      <w:spacing w:val="1"/>
      <w:sz w:val="16"/>
      <w:szCs w:val="16"/>
      <w:lang w:eastAsia="ja-JP"/>
    </w:rPr>
  </w:style>
  <w:style w:type="character" w:styleId="af1">
    <w:name w:val="annotation reference"/>
    <w:basedOn w:val="a0"/>
    <w:uiPriority w:val="99"/>
    <w:semiHidden/>
    <w:unhideWhenUsed/>
    <w:rsid w:val="00D93F09"/>
    <w:rPr>
      <w:sz w:val="16"/>
      <w:szCs w:val="16"/>
    </w:rPr>
  </w:style>
  <w:style w:type="paragraph" w:styleId="af2">
    <w:name w:val="annotation text"/>
    <w:basedOn w:val="a"/>
    <w:link w:val="af3"/>
    <w:uiPriority w:val="99"/>
    <w:unhideWhenUsed/>
    <w:rsid w:val="00D93F09"/>
    <w:pPr>
      <w:spacing w:line="240" w:lineRule="auto"/>
    </w:pPr>
    <w:rPr>
      <w:sz w:val="20"/>
      <w:szCs w:val="20"/>
    </w:rPr>
  </w:style>
  <w:style w:type="character" w:customStyle="1" w:styleId="af3">
    <w:name w:val="טקסט הערה תו"/>
    <w:basedOn w:val="a0"/>
    <w:link w:val="af2"/>
    <w:uiPriority w:val="99"/>
    <w:rsid w:val="00D93F09"/>
    <w:rPr>
      <w:rFonts w:ascii="Hadasa Roso SL" w:eastAsia="MS Mincho" w:hAnsi="Hadasa Roso SL" w:cs="Hadasa Roso SL"/>
      <w:color w:val="000000"/>
      <w:spacing w:val="1"/>
      <w:sz w:val="20"/>
      <w:szCs w:val="20"/>
      <w:lang w:eastAsia="ja-JP"/>
    </w:rPr>
  </w:style>
  <w:style w:type="paragraph" w:styleId="af4">
    <w:name w:val="annotation subject"/>
    <w:basedOn w:val="af2"/>
    <w:next w:val="af2"/>
    <w:link w:val="af5"/>
    <w:uiPriority w:val="99"/>
    <w:semiHidden/>
    <w:unhideWhenUsed/>
    <w:rsid w:val="00D93F09"/>
    <w:rPr>
      <w:b/>
      <w:bCs/>
    </w:rPr>
  </w:style>
  <w:style w:type="character" w:customStyle="1" w:styleId="af5">
    <w:name w:val="נושא הערה תו"/>
    <w:basedOn w:val="af3"/>
    <w:link w:val="af4"/>
    <w:uiPriority w:val="99"/>
    <w:semiHidden/>
    <w:rsid w:val="00D93F09"/>
    <w:rPr>
      <w:rFonts w:ascii="Hadasa Roso SL" w:eastAsia="MS Mincho" w:hAnsi="Hadasa Roso SL" w:cs="Hadasa Roso SL"/>
      <w:b/>
      <w:bCs/>
      <w:color w:val="000000"/>
      <w:spacing w:val="1"/>
      <w:sz w:val="20"/>
      <w:szCs w:val="20"/>
      <w:lang w:eastAsia="ja-JP"/>
    </w:rPr>
  </w:style>
  <w:style w:type="paragraph" w:styleId="af6">
    <w:name w:val="Revision"/>
    <w:hidden/>
    <w:uiPriority w:val="99"/>
    <w:semiHidden/>
    <w:rsid w:val="004A6B42"/>
    <w:pPr>
      <w:spacing w:after="0" w:line="240" w:lineRule="auto"/>
    </w:pPr>
    <w:rPr>
      <w:rFonts w:ascii="Hadasa Roso SL" w:eastAsia="MS Mincho" w:hAnsi="Hadasa Roso SL" w:cs="Hadasa Roso SL"/>
      <w:color w:val="000000"/>
      <w:spacing w:val="1"/>
      <w:sz w:val="17"/>
      <w:szCs w:val="17"/>
      <w:lang w:eastAsia="ja-JP"/>
    </w:rPr>
  </w:style>
  <w:style w:type="character" w:customStyle="1" w:styleId="20">
    <w:name w:val="כותרת 2 תו"/>
    <w:basedOn w:val="a0"/>
    <w:link w:val="2"/>
    <w:rsid w:val="00EB2DF3"/>
    <w:rPr>
      <w:rFonts w:asciiTheme="majorHAnsi" w:eastAsiaTheme="majorEastAsia" w:hAnsiTheme="majorHAnsi" w:cs="David"/>
      <w:bCs/>
      <w:sz w:val="26"/>
      <w:szCs w:val="36"/>
      <w:u w:val="single"/>
    </w:rPr>
  </w:style>
  <w:style w:type="character" w:styleId="Hyperlink">
    <w:name w:val="Hyperlink"/>
    <w:basedOn w:val="a0"/>
    <w:uiPriority w:val="99"/>
    <w:unhideWhenUsed/>
    <w:rsid w:val="00EB2DF3"/>
    <w:rPr>
      <w:color w:val="0000FF" w:themeColor="hyperlink"/>
      <w:u w:val="single"/>
    </w:rPr>
  </w:style>
  <w:style w:type="character" w:customStyle="1" w:styleId="enumxml1">
    <w:name w:val="enumxml1"/>
    <w:basedOn w:val="a0"/>
    <w:rsid w:val="0009415F"/>
    <w:rPr>
      <w:b/>
      <w:bCs/>
    </w:rPr>
  </w:style>
  <w:style w:type="character" w:customStyle="1" w:styleId="ptext-25">
    <w:name w:val="ptext-25"/>
    <w:basedOn w:val="a0"/>
    <w:rsid w:val="0009415F"/>
  </w:style>
  <w:style w:type="character" w:customStyle="1" w:styleId="ptext-31">
    <w:name w:val="ptext-31"/>
    <w:basedOn w:val="a0"/>
    <w:rsid w:val="0009415F"/>
  </w:style>
  <w:style w:type="character" w:styleId="af7">
    <w:name w:val="Emphasis"/>
    <w:basedOn w:val="a0"/>
    <w:uiPriority w:val="20"/>
    <w:qFormat/>
    <w:rsid w:val="0009415F"/>
    <w:rPr>
      <w:i/>
      <w:iCs/>
    </w:rPr>
  </w:style>
  <w:style w:type="paragraph" w:styleId="af8">
    <w:name w:val="Title"/>
    <w:basedOn w:val="a"/>
    <w:next w:val="a"/>
    <w:link w:val="af9"/>
    <w:uiPriority w:val="10"/>
    <w:qFormat/>
    <w:rsid w:val="008D27F1"/>
    <w:pPr>
      <w:keepNext/>
      <w:widowControl/>
      <w:spacing w:before="120" w:after="120"/>
      <w:jc w:val="center"/>
      <w:outlineLvl w:val="4"/>
    </w:pPr>
    <w:rPr>
      <w:rFonts w:ascii="Times New Roman" w:eastAsia="Times New Roman" w:hAnsi="Times New Roman"/>
      <w:b/>
      <w:bCs/>
      <w:sz w:val="26"/>
      <w:szCs w:val="26"/>
      <w:u w:val="single"/>
    </w:rPr>
  </w:style>
  <w:style w:type="character" w:customStyle="1" w:styleId="af9">
    <w:name w:val="כותרת טקסט תו"/>
    <w:basedOn w:val="a0"/>
    <w:link w:val="af8"/>
    <w:uiPriority w:val="10"/>
    <w:rsid w:val="008D27F1"/>
    <w:rPr>
      <w:rFonts w:ascii="Times New Roman" w:eastAsia="Times New Roman" w:hAnsi="Times New Roman" w:cs="David"/>
      <w:b/>
      <w:bCs/>
      <w:sz w:val="26"/>
      <w:szCs w:val="26"/>
      <w:u w:val="single"/>
    </w:rPr>
  </w:style>
  <w:style w:type="character" w:customStyle="1" w:styleId="30">
    <w:name w:val="כותרת 3 תו"/>
    <w:basedOn w:val="a0"/>
    <w:link w:val="3"/>
    <w:rsid w:val="00EB2DF3"/>
    <w:rPr>
      <w:rFonts w:asciiTheme="majorHAnsi" w:eastAsiaTheme="majorEastAsia" w:hAnsiTheme="majorHAnsi" w:cs="David"/>
      <w:sz w:val="24"/>
      <w:szCs w:val="28"/>
      <w:u w:val="double"/>
    </w:rPr>
  </w:style>
  <w:style w:type="character" w:customStyle="1" w:styleId="40">
    <w:name w:val="כותרת 4 תו"/>
    <w:basedOn w:val="a0"/>
    <w:link w:val="4"/>
    <w:uiPriority w:val="9"/>
    <w:rsid w:val="00EB2DF3"/>
    <w:rPr>
      <w:rFonts w:ascii="David" w:hAnsi="David" w:cs="David"/>
      <w:b/>
      <w:bCs/>
      <w:color w:val="000000" w:themeColor="text1"/>
      <w:sz w:val="24"/>
      <w:szCs w:val="28"/>
    </w:rPr>
  </w:style>
  <w:style w:type="paragraph" w:styleId="afa">
    <w:name w:val="TOC Heading"/>
    <w:basedOn w:val="1"/>
    <w:next w:val="a"/>
    <w:uiPriority w:val="39"/>
    <w:unhideWhenUsed/>
    <w:qFormat/>
    <w:rsid w:val="00EB2DF3"/>
    <w:pPr>
      <w:widowControl/>
      <w:spacing w:before="120" w:after="120"/>
      <w:outlineLvl w:val="9"/>
    </w:pPr>
    <w:rPr>
      <w:rtl/>
      <w:cs/>
    </w:rPr>
  </w:style>
  <w:style w:type="paragraph" w:styleId="TOC1">
    <w:name w:val="toc 1"/>
    <w:basedOn w:val="a"/>
    <w:next w:val="a"/>
    <w:autoRedefine/>
    <w:uiPriority w:val="39"/>
    <w:unhideWhenUsed/>
    <w:rsid w:val="00EB2DF3"/>
    <w:pPr>
      <w:tabs>
        <w:tab w:val="right" w:leader="dot" w:pos="9629"/>
      </w:tabs>
      <w:spacing w:after="100"/>
    </w:pPr>
    <w:rPr>
      <w:bCs/>
      <w:szCs w:val="22"/>
    </w:rPr>
  </w:style>
  <w:style w:type="paragraph" w:styleId="TOC2">
    <w:name w:val="toc 2"/>
    <w:basedOn w:val="a"/>
    <w:next w:val="a"/>
    <w:uiPriority w:val="39"/>
    <w:unhideWhenUsed/>
    <w:rsid w:val="00EB2DF3"/>
    <w:pPr>
      <w:tabs>
        <w:tab w:val="right" w:leader="dot" w:pos="9628"/>
      </w:tabs>
      <w:spacing w:after="100"/>
    </w:pPr>
    <w:rPr>
      <w:szCs w:val="22"/>
    </w:rPr>
  </w:style>
  <w:style w:type="paragraph" w:styleId="TOC3">
    <w:name w:val="toc 3"/>
    <w:basedOn w:val="a"/>
    <w:next w:val="a"/>
    <w:uiPriority w:val="39"/>
    <w:unhideWhenUsed/>
    <w:rsid w:val="00EB2DF3"/>
    <w:pPr>
      <w:numPr>
        <w:numId w:val="3"/>
      </w:numPr>
      <w:tabs>
        <w:tab w:val="right" w:leader="dot" w:pos="9629"/>
      </w:tabs>
      <w:spacing w:after="100"/>
      <w:ind w:left="811" w:hanging="357"/>
    </w:pPr>
    <w:rPr>
      <w:szCs w:val="22"/>
    </w:rPr>
  </w:style>
  <w:style w:type="paragraph" w:styleId="TOC4">
    <w:name w:val="toc 4"/>
    <w:basedOn w:val="a"/>
    <w:next w:val="a"/>
    <w:autoRedefine/>
    <w:unhideWhenUsed/>
    <w:qFormat/>
    <w:rsid w:val="00EB2DF3"/>
    <w:pPr>
      <w:tabs>
        <w:tab w:val="right" w:leader="dot" w:pos="9628"/>
      </w:tabs>
      <w:spacing w:after="100"/>
      <w:ind w:left="567"/>
    </w:pPr>
    <w:rPr>
      <w:rFonts w:asciiTheme="minorHAnsi" w:eastAsiaTheme="minorEastAsia" w:hAnsiTheme="minorHAnsi"/>
      <w:noProof/>
      <w:sz w:val="22"/>
      <w:szCs w:val="22"/>
    </w:rPr>
  </w:style>
  <w:style w:type="paragraph" w:styleId="TOC5">
    <w:name w:val="toc 5"/>
    <w:basedOn w:val="a"/>
    <w:next w:val="a"/>
    <w:semiHidden/>
    <w:unhideWhenUsed/>
    <w:rsid w:val="00EB2DF3"/>
    <w:pPr>
      <w:tabs>
        <w:tab w:val="right" w:leader="dot" w:pos="9628"/>
      </w:tabs>
      <w:spacing w:after="100"/>
      <w:ind w:left="567"/>
    </w:pPr>
    <w:rPr>
      <w:szCs w:val="22"/>
    </w:rPr>
  </w:style>
  <w:style w:type="paragraph" w:styleId="TOC6">
    <w:name w:val="toc 6"/>
    <w:basedOn w:val="a"/>
    <w:next w:val="a"/>
    <w:autoRedefine/>
    <w:semiHidden/>
    <w:unhideWhenUsed/>
    <w:rsid w:val="00EB2DF3"/>
    <w:pPr>
      <w:spacing w:after="100"/>
      <w:ind w:left="850"/>
    </w:pPr>
  </w:style>
  <w:style w:type="paragraph" w:styleId="TOC7">
    <w:name w:val="toc 7"/>
    <w:basedOn w:val="a"/>
    <w:next w:val="a"/>
    <w:autoRedefine/>
    <w:semiHidden/>
    <w:unhideWhenUsed/>
    <w:rsid w:val="00EB2DF3"/>
    <w:pPr>
      <w:spacing w:after="100"/>
      <w:ind w:left="1020"/>
    </w:pPr>
  </w:style>
  <w:style w:type="paragraph" w:styleId="TOC8">
    <w:name w:val="toc 8"/>
    <w:basedOn w:val="a"/>
    <w:next w:val="a"/>
    <w:autoRedefine/>
    <w:semiHidden/>
    <w:unhideWhenUsed/>
    <w:rsid w:val="00EB2DF3"/>
    <w:pPr>
      <w:spacing w:after="100"/>
      <w:ind w:left="1190"/>
    </w:pPr>
  </w:style>
  <w:style w:type="paragraph" w:styleId="TOC9">
    <w:name w:val="toc 9"/>
    <w:basedOn w:val="a"/>
    <w:next w:val="a"/>
    <w:autoRedefine/>
    <w:semiHidden/>
    <w:unhideWhenUsed/>
    <w:rsid w:val="00EB2DF3"/>
    <w:pPr>
      <w:spacing w:after="100"/>
      <w:ind w:left="1360"/>
    </w:pPr>
  </w:style>
  <w:style w:type="paragraph" w:customStyle="1" w:styleId="TableHead2">
    <w:name w:val="Table Head2"/>
    <w:basedOn w:val="TableHead"/>
    <w:qFormat/>
    <w:rsid w:val="00EB2DF3"/>
    <w:pPr>
      <w:outlineLvl w:val="9"/>
    </w:pPr>
  </w:style>
  <w:style w:type="paragraph" w:customStyle="1" w:styleId="TableSideHeading2">
    <w:name w:val="Table SideHeading2"/>
    <w:basedOn w:val="TableSideHeading"/>
    <w:autoRedefine/>
    <w:qFormat/>
    <w:rsid w:val="00EB2DF3"/>
    <w:pPr>
      <w:keepLines w:val="0"/>
      <w:outlineLvl w:val="9"/>
    </w:pPr>
  </w:style>
  <w:style w:type="paragraph" w:customStyle="1" w:styleId="0">
    <w:name w:val="סגנון שורה ראשונה:  0  ס''מ"/>
    <w:basedOn w:val="2"/>
    <w:rsid w:val="00EB2DF3"/>
    <w:rPr>
      <w:rFonts w:eastAsia="Times New Roman"/>
    </w:rPr>
  </w:style>
  <w:style w:type="table" w:styleId="afb">
    <w:name w:val="Table Grid"/>
    <w:basedOn w:val="a1"/>
    <w:rsid w:val="00EB2DF3"/>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1"/>
    <w:uiPriority w:val="41"/>
    <w:rsid w:val="00EB2DF3"/>
    <w:pPr>
      <w:spacing w:after="0" w:line="240" w:lineRule="auto"/>
    </w:pPr>
    <w:rPr>
      <w:rFonts w:ascii="Times New Roman" w:eastAsia="MS Mincho"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EB2DF3"/>
    <w:pPr>
      <w:spacing w:after="0" w:line="240" w:lineRule="auto"/>
    </w:pPr>
    <w:rPr>
      <w:rFonts w:ascii="Times New Roman" w:eastAsia="MS Mincho"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fc">
    <w:name w:val="טבלת חקיקה"/>
    <w:basedOn w:val="a1"/>
    <w:uiPriority w:val="99"/>
    <w:rsid w:val="00EB2DF3"/>
    <w:pPr>
      <w:spacing w:after="0" w:line="240" w:lineRule="auto"/>
      <w:jc w:val="center"/>
    </w:pPr>
    <w:rPr>
      <w:rFonts w:ascii="Times New Roman" w:eastAsia="MS Mincho" w:hAnsi="Times New Roman"/>
      <w:sz w:val="20"/>
      <w:szCs w:val="20"/>
    </w:rPr>
    <w:tblPr/>
    <w:tcPr>
      <w:tcMar>
        <w:left w:w="0" w:type="dxa"/>
        <w:right w:w="0" w:type="dxa"/>
      </w:tcMar>
      <w:vAlign w:val="center"/>
    </w:tcPr>
    <w:tblStylePr w:type="firstRow">
      <w:pPr>
        <w:jc w:val="center"/>
      </w:pPr>
      <w:rPr>
        <w:rFonts w:cs="David"/>
        <w:bCs/>
        <w:szCs w:val="24"/>
      </w:rPr>
      <w:tblPr/>
      <w:tcPr>
        <w:tcBorders>
          <w:top w:val="nil"/>
          <w:left w:val="nil"/>
          <w:bottom w:val="nil"/>
          <w:right w:val="nil"/>
          <w:insideH w:val="nil"/>
          <w:insideV w:val="nil"/>
          <w:tl2br w:val="nil"/>
          <w:tr2bl w:val="nil"/>
        </w:tcBorders>
        <w:shd w:val="pct10" w:color="auto" w:fill="auto"/>
      </w:tcPr>
    </w:tblStylePr>
    <w:tblStylePr w:type="firstCol">
      <w:tblPr/>
      <w:tcPr>
        <w:noWrap/>
      </w:tcPr>
    </w:tblStylePr>
    <w:tblStylePr w:type="lastCol">
      <w:pPr>
        <w:jc w:val="center"/>
      </w:pPr>
      <w:tblPr/>
      <w:tcPr>
        <w:noWrap/>
      </w:tcPr>
    </w:tblStylePr>
  </w:style>
  <w:style w:type="table" w:customStyle="1" w:styleId="14">
    <w:name w:val="סגנון1"/>
    <w:basedOn w:val="a1"/>
    <w:uiPriority w:val="99"/>
    <w:rsid w:val="00EB2DF3"/>
    <w:pPr>
      <w:spacing w:after="0" w:line="240" w:lineRule="auto"/>
    </w:pPr>
    <w:rPr>
      <w:rFonts w:ascii="Times New Roman" w:eastAsia="MS Mincho" w:hAnsi="Times New Roman" w:cs="Times New Roman"/>
      <w:sz w:val="20"/>
      <w:szCs w:val="20"/>
    </w:rPr>
    <w:tblPr/>
    <w:tblStylePr w:type="firstCol">
      <w:pPr>
        <w:keepNext w:val="0"/>
        <w:keepLines/>
        <w:pageBreakBefore w:val="0"/>
        <w:widowControl w:val="0"/>
        <w:suppressLineNumbers w:val="0"/>
        <w:suppressAutoHyphens w:val="0"/>
        <w:wordWrap/>
      </w:pPr>
    </w:tblStylePr>
  </w:style>
  <w:style w:type="character" w:customStyle="1" w:styleId="big-number">
    <w:name w:val="big-number"/>
    <w:basedOn w:val="default"/>
    <w:rsid w:val="00AA3F8B"/>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11ABDA-C0FA-4504-AF76-0BEB6367D78E}"/>
</file>

<file path=customXml/itemProps2.xml><?xml version="1.0" encoding="utf-8"?>
<ds:datastoreItem xmlns:ds="http://schemas.openxmlformats.org/officeDocument/2006/customXml" ds:itemID="{AC8E6CBF-D413-495C-8C2F-5A34A3C8EB95}"/>
</file>

<file path=customXml/itemProps3.xml><?xml version="1.0" encoding="utf-8"?>
<ds:datastoreItem xmlns:ds="http://schemas.openxmlformats.org/officeDocument/2006/customXml" ds:itemID="{1AEB2C52-CF29-420C-AC54-11CD3D29384C}"/>
</file>

<file path=customXml/itemProps4.xml><?xml version="1.0" encoding="utf-8"?>
<ds:datastoreItem xmlns:ds="http://schemas.openxmlformats.org/officeDocument/2006/customXml" ds:itemID="{DB1346ED-F641-4683-9CEA-F13A0D83925F}"/>
</file>

<file path=docProps/app.xml><?xml version="1.0" encoding="utf-8"?>
<Properties xmlns="http://schemas.openxmlformats.org/officeDocument/2006/extended-properties" xmlns:vt="http://schemas.openxmlformats.org/officeDocument/2006/docPropsVTypes">
  <Template>Normal</Template>
  <TotalTime>2</TotalTime>
  <Pages>1</Pages>
  <Words>5290</Words>
  <Characters>26455</Characters>
  <Application>Microsoft Office Word</Application>
  <DocSecurity>0</DocSecurity>
  <Lines>220</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אורי כץ</dc:creator>
  <cp:lastModifiedBy>יעל גויסקי</cp:lastModifiedBy>
  <cp:revision>3</cp:revision>
  <cp:lastPrinted>2020-10-13T08:30:00Z</cp:lastPrinted>
  <dcterms:created xsi:type="dcterms:W3CDTF">2020-10-27T15:30:00Z</dcterms:created>
  <dcterms:modified xsi:type="dcterms:W3CDTF">2020-10-27T15:30:00Z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0x0101008FCE1D2CB68F9D4CB5270FF169E39A74</vt:lpwstr>
  </property>
  <property fmtid="{D5CDD505-2E9C-101B-9397-08002B2CF9AE}" pid="3" name="SanhedrinDocumentType">
    <vt:r8>88</vt:r8>
  </property>
  <property fmtid="{D5CDD505-2E9C-101B-9397-08002B2CF9AE}" pid="4" name="SanhedrinItemID">
    <vt:r8>2147902</vt:r8>
  </property>
</Properties>
</file>